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26D5E" w14:textId="41B24903" w:rsidR="00245BAF" w:rsidRPr="007C638A" w:rsidRDefault="00703CF5">
      <w:pPr>
        <w:pStyle w:val="h1-pagebreak"/>
        <w:rPr>
          <w:b/>
          <w:bCs w:val="0"/>
        </w:rPr>
      </w:pPr>
      <w:r w:rsidRPr="007C638A">
        <w:rPr>
          <w:b/>
          <w:bCs w:val="0"/>
        </w:rPr>
        <w:t xml:space="preserve">State Self-Compassion Dynamics: </w:t>
      </w:r>
      <w:ins w:id="0" w:author="Corrado Caudek" w:date="2024-10-24T10:28:00Z" w16du:dateUtc="2024-10-24T08:28:00Z">
        <w:r w:rsidR="006F2F47">
          <w:rPr>
            <w:b/>
            <w:bCs w:val="0"/>
          </w:rPr>
          <w:t xml:space="preserve">Partial </w:t>
        </w:r>
      </w:ins>
      <w:r w:rsidRPr="007C638A">
        <w:rPr>
          <w:b/>
          <w:bCs w:val="0"/>
        </w:rPr>
        <w:t>Evidence for the Bipolar Continuum Hypothesis</w:t>
      </w:r>
    </w:p>
    <w:p w14:paraId="23E50214" w14:textId="2F72B59D" w:rsidR="00274054" w:rsidDel="006F2F47" w:rsidRDefault="00274054" w:rsidP="00274054">
      <w:pPr>
        <w:pStyle w:val="Heading1"/>
        <w:rPr>
          <w:del w:id="1" w:author="Corrado Caudek" w:date="2024-10-24T10:26:00Z" w16du:dateUtc="2024-10-24T08:26:00Z"/>
        </w:rPr>
      </w:pPr>
      <w:bookmarkStart w:id="2" w:name="introduction"/>
      <w:r>
        <w:t>Abstract</w:t>
      </w:r>
    </w:p>
    <w:p w14:paraId="1B7A21F7" w14:textId="77777777" w:rsidR="006F2F47" w:rsidRPr="006F2F47" w:rsidRDefault="006F2F47" w:rsidP="006F2F47">
      <w:pPr>
        <w:pStyle w:val="Heading1"/>
        <w:rPr>
          <w:ins w:id="3" w:author="Corrado Caudek" w:date="2024-10-24T10:25:00Z" w16du:dateUtc="2024-10-24T08:25:00Z"/>
          <w:rFonts w:eastAsiaTheme="minorHAnsi" w:cstheme="minorBidi"/>
          <w:szCs w:val="24"/>
        </w:rPr>
      </w:pPr>
    </w:p>
    <w:p w14:paraId="3BF92B1F" w14:textId="2D05E416" w:rsidR="006F2F47" w:rsidRPr="006F2F47" w:rsidRDefault="006F2F47" w:rsidP="006F2F47">
      <w:pPr>
        <w:pStyle w:val="Heading1"/>
        <w:jc w:val="left"/>
        <w:rPr>
          <w:ins w:id="4" w:author="Corrado Caudek" w:date="2024-10-24T10:25:00Z" w16du:dateUtc="2024-10-24T08:25:00Z"/>
          <w:rFonts w:eastAsiaTheme="minorHAnsi" w:cstheme="minorBidi"/>
          <w:b w:val="0"/>
          <w:bCs w:val="0"/>
          <w:szCs w:val="24"/>
          <w:rPrChange w:id="5" w:author="Corrado Caudek" w:date="2024-10-24T10:27:00Z" w16du:dateUtc="2024-10-24T08:27:00Z">
            <w:rPr>
              <w:ins w:id="6" w:author="Corrado Caudek" w:date="2024-10-24T10:25:00Z" w16du:dateUtc="2024-10-24T08:25:00Z"/>
              <w:rFonts w:eastAsiaTheme="minorHAnsi" w:cstheme="minorBidi"/>
              <w:szCs w:val="24"/>
            </w:rPr>
          </w:rPrChange>
        </w:rPr>
        <w:pPrChange w:id="7" w:author="Corrado Caudek" w:date="2024-10-24T10:26:00Z" w16du:dateUtc="2024-10-24T08:26:00Z">
          <w:pPr>
            <w:pStyle w:val="Heading1"/>
          </w:pPr>
        </w:pPrChange>
      </w:pPr>
      <w:ins w:id="8" w:author="Corrado Caudek" w:date="2024-10-24T10:25:00Z" w16du:dateUtc="2024-10-24T08:25:00Z">
        <w:r w:rsidRPr="006F2F47">
          <w:rPr>
            <w:rFonts w:eastAsiaTheme="minorHAnsi" w:cstheme="minorBidi"/>
            <w:szCs w:val="24"/>
          </w:rPr>
          <w:t>Objectives:</w:t>
        </w:r>
        <w:r w:rsidRPr="006F2F47">
          <w:rPr>
            <w:rFonts w:eastAsiaTheme="minorHAnsi" w:cstheme="minorBidi"/>
            <w:b w:val="0"/>
            <w:bCs w:val="0"/>
            <w:szCs w:val="24"/>
            <w:rPrChange w:id="9" w:author="Corrado Caudek" w:date="2024-10-24T10:27:00Z" w16du:dateUtc="2024-10-24T08:27:00Z">
              <w:rPr>
                <w:rFonts w:eastAsiaTheme="minorHAnsi" w:cstheme="minorBidi"/>
                <w:szCs w:val="24"/>
              </w:rPr>
            </w:rPrChange>
          </w:rPr>
          <w:t xml:space="preserve"> The Bipolar Continuum Hypothesis (BCH) proposed by Neff posits that compassionate self-responding (CS) and uncompassionate self-responding (UCS) lie on a continuum and are inversely related. However, some researchers suggest that CS and UCS may function independently. This study aimed to investigate this debate by examining how state self-compassion (SC) components fluctuate in response to real-life contextual factors.</w:t>
        </w:r>
      </w:ins>
    </w:p>
    <w:p w14:paraId="2909843B" w14:textId="3BAD4360" w:rsidR="006F2F47" w:rsidRPr="006F2F47" w:rsidRDefault="006F2F47" w:rsidP="006F2F47">
      <w:pPr>
        <w:pStyle w:val="Heading1"/>
        <w:jc w:val="left"/>
        <w:rPr>
          <w:ins w:id="10" w:author="Corrado Caudek" w:date="2024-10-24T10:25:00Z" w16du:dateUtc="2024-10-24T08:25:00Z"/>
          <w:rFonts w:eastAsiaTheme="minorHAnsi" w:cstheme="minorBidi"/>
          <w:b w:val="0"/>
          <w:bCs w:val="0"/>
          <w:szCs w:val="24"/>
          <w:rPrChange w:id="11" w:author="Corrado Caudek" w:date="2024-10-24T10:27:00Z" w16du:dateUtc="2024-10-24T08:27:00Z">
            <w:rPr>
              <w:ins w:id="12" w:author="Corrado Caudek" w:date="2024-10-24T10:25:00Z" w16du:dateUtc="2024-10-24T08:25:00Z"/>
              <w:rFonts w:eastAsiaTheme="minorHAnsi" w:cstheme="minorBidi"/>
              <w:szCs w:val="24"/>
            </w:rPr>
          </w:rPrChange>
        </w:rPr>
        <w:pPrChange w:id="13" w:author="Corrado Caudek" w:date="2024-10-24T10:26:00Z" w16du:dateUtc="2024-10-24T08:26:00Z">
          <w:pPr>
            <w:pStyle w:val="Heading1"/>
          </w:pPr>
        </w:pPrChange>
      </w:pPr>
      <w:ins w:id="14" w:author="Corrado Caudek" w:date="2024-10-24T10:25:00Z" w16du:dateUtc="2024-10-24T08:25:00Z">
        <w:r w:rsidRPr="006F2F47">
          <w:rPr>
            <w:rFonts w:eastAsiaTheme="minorHAnsi" w:cstheme="minorBidi"/>
            <w:szCs w:val="24"/>
          </w:rPr>
          <w:t>Method:</w:t>
        </w:r>
        <w:r w:rsidRPr="006F2F47">
          <w:rPr>
            <w:rFonts w:eastAsiaTheme="minorHAnsi" w:cstheme="minorBidi"/>
            <w:b w:val="0"/>
            <w:bCs w:val="0"/>
            <w:szCs w:val="24"/>
            <w:rPrChange w:id="15" w:author="Corrado Caudek" w:date="2024-10-24T10:27:00Z" w16du:dateUtc="2024-10-24T08:27:00Z">
              <w:rPr>
                <w:rFonts w:eastAsiaTheme="minorHAnsi" w:cstheme="minorBidi"/>
                <w:szCs w:val="24"/>
              </w:rPr>
            </w:rPrChange>
          </w:rPr>
          <w:t xml:space="preserve"> Across two longitudinal field studies over three months, 494 participants provided weekly Ecological Momentary Assessment (EMA) data. We examined how immediate emotional states, decentering (a mindfulness-related skill), and the unpleasantness of recent events influenced CS and UCS in real time.</w:t>
        </w:r>
      </w:ins>
    </w:p>
    <w:p w14:paraId="6492E6F4" w14:textId="4916B4C4" w:rsidR="006F2F47" w:rsidRPr="006F2F47" w:rsidRDefault="006F2F47" w:rsidP="006F2F47">
      <w:pPr>
        <w:pStyle w:val="Heading1"/>
        <w:jc w:val="left"/>
        <w:rPr>
          <w:ins w:id="16" w:author="Corrado Caudek" w:date="2024-10-24T10:25:00Z" w16du:dateUtc="2024-10-24T08:25:00Z"/>
          <w:rFonts w:eastAsiaTheme="minorHAnsi" w:cstheme="minorBidi"/>
          <w:b w:val="0"/>
          <w:bCs w:val="0"/>
          <w:szCs w:val="24"/>
          <w:rPrChange w:id="17" w:author="Corrado Caudek" w:date="2024-10-24T10:27:00Z" w16du:dateUtc="2024-10-24T08:27:00Z">
            <w:rPr>
              <w:ins w:id="18" w:author="Corrado Caudek" w:date="2024-10-24T10:25:00Z" w16du:dateUtc="2024-10-24T08:25:00Z"/>
              <w:rFonts w:eastAsiaTheme="minorHAnsi" w:cstheme="minorBidi"/>
              <w:szCs w:val="24"/>
            </w:rPr>
          </w:rPrChange>
        </w:rPr>
        <w:pPrChange w:id="19" w:author="Corrado Caudek" w:date="2024-10-24T10:26:00Z" w16du:dateUtc="2024-10-24T08:26:00Z">
          <w:pPr>
            <w:pStyle w:val="Heading1"/>
          </w:pPr>
        </w:pPrChange>
      </w:pPr>
      <w:ins w:id="20" w:author="Corrado Caudek" w:date="2024-10-24T10:25:00Z" w16du:dateUtc="2024-10-24T08:25:00Z">
        <w:r w:rsidRPr="006F2F47">
          <w:rPr>
            <w:rFonts w:eastAsiaTheme="minorHAnsi" w:cstheme="minorBidi"/>
            <w:szCs w:val="24"/>
          </w:rPr>
          <w:t>Results:</w:t>
        </w:r>
        <w:r w:rsidRPr="006F2F47">
          <w:rPr>
            <w:rFonts w:eastAsiaTheme="minorHAnsi" w:cstheme="minorBidi"/>
            <w:b w:val="0"/>
            <w:bCs w:val="0"/>
            <w:szCs w:val="24"/>
            <w:rPrChange w:id="21" w:author="Corrado Caudek" w:date="2024-10-24T10:27:00Z" w16du:dateUtc="2024-10-24T08:27:00Z">
              <w:rPr>
                <w:rFonts w:eastAsiaTheme="minorHAnsi" w:cstheme="minorBidi"/>
                <w:szCs w:val="24"/>
              </w:rPr>
            </w:rPrChange>
          </w:rPr>
          <w:t xml:space="preserve"> Our findings provided partial support for the BCH, showing that CS and UCS generally fluctuate inversely in response to negative affect and decentering. Negative affect emerged as the strongest predictor, with higher levels linked to increased UCS and decreased CS. Decentering was associated more with reducing UCS than increasing CS, suggesting an asymmetry in their relationship. In contrast, the unpleasantness of specific events had a relatively minor impact on both components.</w:t>
        </w:r>
      </w:ins>
    </w:p>
    <w:p w14:paraId="3F11308B" w14:textId="5F90B3AB" w:rsidR="00CA74A5" w:rsidRPr="006F2F47" w:rsidDel="006F2F47" w:rsidRDefault="006F2F47" w:rsidP="006F2F47">
      <w:pPr>
        <w:pStyle w:val="BodyText"/>
        <w:ind w:firstLine="0"/>
        <w:rPr>
          <w:del w:id="22" w:author="Corrado Caudek" w:date="2024-10-24T10:25:00Z" w16du:dateUtc="2024-10-24T08:25:00Z"/>
          <w:rPrChange w:id="23" w:author="Corrado Caudek" w:date="2024-10-24T10:26:00Z" w16du:dateUtc="2024-10-24T08:26:00Z">
            <w:rPr>
              <w:del w:id="24" w:author="Corrado Caudek" w:date="2024-10-24T10:25:00Z" w16du:dateUtc="2024-10-24T08:25:00Z"/>
              <w:b/>
              <w:bCs/>
            </w:rPr>
          </w:rPrChange>
        </w:rPr>
        <w:pPrChange w:id="25" w:author="Corrado Caudek" w:date="2024-10-24T10:26:00Z" w16du:dateUtc="2024-10-24T08:26:00Z">
          <w:pPr>
            <w:pStyle w:val="BodyText"/>
            <w:ind w:firstLine="0"/>
          </w:pPr>
        </w:pPrChange>
      </w:pPr>
      <w:ins w:id="26" w:author="Corrado Caudek" w:date="2024-10-24T10:25:00Z" w16du:dateUtc="2024-10-24T08:25:00Z">
        <w:r w:rsidRPr="006F2F47">
          <w:rPr>
            <w:b/>
            <w:bCs/>
            <w:rPrChange w:id="27" w:author="Corrado Caudek" w:date="2024-10-24T10:26:00Z" w16du:dateUtc="2024-10-24T08:26:00Z">
              <w:rPr/>
            </w:rPrChange>
          </w:rPr>
          <w:lastRenderedPageBreak/>
          <w:t>Conclusions:</w:t>
        </w:r>
        <w:r w:rsidRPr="006F2F47">
          <w:t xml:space="preserve"> These findings provide partial support for the BCH, demonstrating that CS and UCS are inversely related in most contexts, particularly in response to emotional states and mindfulness practices. However, individual variability suggests that CS and UCS may operate more independently for some individuals. Future research should focus on refining interventions that enhance CS, while accounting for individual differences in the dynamics between CS and UCS in therapeutic settings.</w:t>
        </w:r>
      </w:ins>
      <w:del w:id="28" w:author="Corrado Caudek" w:date="2024-10-24T10:25:00Z" w16du:dateUtc="2024-10-24T08:25:00Z">
        <w:r w:rsidR="008C1529" w:rsidRPr="006F2F47" w:rsidDel="006F2F47">
          <w:rPr>
            <w:rPrChange w:id="29" w:author="Corrado Caudek" w:date="2024-10-24T10:26:00Z" w16du:dateUtc="2024-10-24T08:26:00Z">
              <w:rPr>
                <w:b/>
                <w:bCs/>
              </w:rPr>
            </w:rPrChange>
          </w:rPr>
          <w:delText>Objectives.</w:delText>
        </w:r>
        <w:r w:rsidR="008C1529" w:rsidRPr="006F2F47" w:rsidDel="006F2F47">
          <w:delText xml:space="preserve"> </w:delText>
        </w:r>
        <w:r w:rsidR="005D1439" w:rsidRPr="006F2F47" w:rsidDel="006F2F47">
          <w:delText xml:space="preserve">Self-compassion (SC) is a crucial topic in the current psychological research, particularly regarding its conceptual framework. Neff’s Bipolar Continuum Hypothesis (BCH) posits that compassionate self-responding (CS) and uncompassionate self-responding (UCS) exist on a continuum and are interrelated. Conversely, some researchers advocate for the independence of CS and UCS. This study aims to contribute to this debate by exploring the dynamic interplay between CS and UCS through the construct of state self-compassion, facilitating an examination of how situational factors influence these components in real-life contexts. </w:delText>
        </w:r>
        <w:r w:rsidR="008C1529" w:rsidRPr="006F2F47" w:rsidDel="006F2F47">
          <w:rPr>
            <w:rPrChange w:id="30" w:author="Corrado Caudek" w:date="2024-10-24T10:26:00Z" w16du:dateUtc="2024-10-24T08:26:00Z">
              <w:rPr>
                <w:b/>
                <w:bCs/>
              </w:rPr>
            </w:rPrChange>
          </w:rPr>
          <w:delText>Method.</w:delText>
        </w:r>
        <w:r w:rsidR="008C1529" w:rsidRPr="006F2F47" w:rsidDel="006F2F47">
          <w:delText xml:space="preserve"> </w:delText>
        </w:r>
        <w:r w:rsidR="005D1439" w:rsidRPr="006F2F47" w:rsidDel="006F2F47">
          <w:delText xml:space="preserve">We conducted two longitudinal field studies over three months with 494 participants, utilizing Ecological Momentary Assessment (EMA) to collect weekly data. We investigated the impact of contextual factors, including immediate emotional states, the unpleasantness of recent events, and participants' capacity for decentering, on the CS and UCS components of state self-compassion. </w:delText>
        </w:r>
        <w:r w:rsidR="008C1529" w:rsidRPr="006F2F47" w:rsidDel="006F2F47">
          <w:rPr>
            <w:rPrChange w:id="31" w:author="Corrado Caudek" w:date="2024-10-24T10:26:00Z" w16du:dateUtc="2024-10-24T08:26:00Z">
              <w:rPr>
                <w:b/>
                <w:bCs/>
              </w:rPr>
            </w:rPrChange>
          </w:rPr>
          <w:delText>Results.</w:delText>
        </w:r>
        <w:r w:rsidR="008C1529" w:rsidRPr="006F2F47" w:rsidDel="006F2F47">
          <w:delText xml:space="preserve"> </w:delText>
        </w:r>
        <w:r w:rsidR="005D1439" w:rsidRPr="006F2F47" w:rsidDel="006F2F47">
          <w:delText xml:space="preserve">Our findings indicate that various contextual factors affect CS and UCS inversely, providing support for the BCH. Momentary decentering influenced the relationship between CS and UCS. Negative affect emerged as a strong predictor, with higher levels associated with increased UCS and decreased CS. The unpleasantness of specific events had a relatively minor impact compared to decentering and negative affect. </w:delText>
        </w:r>
        <w:r w:rsidR="008C1529" w:rsidRPr="006F2F47" w:rsidDel="006F2F47">
          <w:rPr>
            <w:rPrChange w:id="32" w:author="Corrado Caudek" w:date="2024-10-24T10:26:00Z" w16du:dateUtc="2024-10-24T08:26:00Z">
              <w:rPr>
                <w:b/>
                <w:bCs/>
              </w:rPr>
            </w:rPrChange>
          </w:rPr>
          <w:delText xml:space="preserve">Conclusions. </w:delText>
        </w:r>
        <w:r w:rsidR="005D1439" w:rsidRPr="006F2F47" w:rsidDel="006F2F47">
          <w:delText xml:space="preserve">This study supports the BCH by </w:delText>
        </w:r>
        <w:r w:rsidR="008A5BBF" w:rsidRPr="006F2F47" w:rsidDel="006F2F47">
          <w:delText xml:space="preserve">showing </w:delText>
        </w:r>
        <w:r w:rsidR="005D1439" w:rsidRPr="006F2F47" w:rsidDel="006F2F47">
          <w:delText>that</w:delText>
        </w:r>
        <w:r w:rsidR="00CA74A5" w:rsidRPr="006F2F47" w:rsidDel="006F2F47">
          <w:delText xml:space="preserve"> the</w:delText>
        </w:r>
        <w:r w:rsidR="005D1439" w:rsidRPr="006F2F47" w:rsidDel="006F2F47">
          <w:delText xml:space="preserve"> CS and UCS components of self-compassion are inversely affected by immediate emotional experiences and broader contextual factors. Future research and clinical practice should prioritize strategies that specifically enhance the CS component of SC, taking into account the role of situational factors to promote well-being.</w:delText>
        </w:r>
      </w:del>
    </w:p>
    <w:p w14:paraId="58860EF3" w14:textId="77777777" w:rsidR="006F2F47" w:rsidRPr="006F2F47" w:rsidRDefault="006F2F47" w:rsidP="006F2F47">
      <w:pPr>
        <w:pStyle w:val="BodyText"/>
        <w:ind w:firstLine="0"/>
        <w:rPr>
          <w:ins w:id="33" w:author="Corrado Caudek" w:date="2024-10-24T10:25:00Z" w16du:dateUtc="2024-10-24T08:25:00Z"/>
        </w:rPr>
      </w:pPr>
    </w:p>
    <w:p w14:paraId="561C62E7" w14:textId="298D78BF" w:rsidR="00A003BC" w:rsidRDefault="0096774C" w:rsidP="00077049">
      <w:pPr>
        <w:pStyle w:val="BodyText"/>
        <w:ind w:firstLine="0"/>
        <w:rPr>
          <w:ins w:id="34" w:author="COLPIZZI ILARIA" w:date="2024-10-15T11:49:00Z" w16du:dateUtc="2024-10-15T09:49:00Z"/>
        </w:rPr>
      </w:pPr>
      <w:r w:rsidRPr="00B34EF6">
        <w:rPr>
          <w:b/>
          <w:bCs/>
        </w:rPr>
        <w:t xml:space="preserve">Keywords: </w:t>
      </w:r>
      <w:r w:rsidR="00077049" w:rsidRPr="00077049">
        <w:t>self-compassion; ecological momentary assessment; contextual factors; emotion regulation; decentering; negative affect.</w:t>
      </w:r>
    </w:p>
    <w:p w14:paraId="39FDC3E4" w14:textId="5ACB2FBC" w:rsidR="00CA74A5" w:rsidRPr="006A3D49" w:rsidRDefault="00A003BC">
      <w:pPr>
        <w:spacing w:before="0" w:after="200" w:line="240" w:lineRule="auto"/>
        <w:pPrChange w:id="35" w:author="COLPIZZI ILARIA" w:date="2024-10-15T11:49:00Z" w16du:dateUtc="2024-10-15T09:49:00Z">
          <w:pPr>
            <w:pStyle w:val="BodyText"/>
            <w:ind w:firstLine="0"/>
          </w:pPr>
        </w:pPrChange>
      </w:pPr>
      <w:ins w:id="36" w:author="COLPIZZI ILARIA" w:date="2024-10-15T11:49:00Z" w16du:dateUtc="2024-10-15T09:49:00Z">
        <w:r>
          <w:br w:type="page"/>
        </w:r>
      </w:ins>
    </w:p>
    <w:p w14:paraId="32AFDA6A" w14:textId="68B4C42D" w:rsidR="00DC47FF" w:rsidRPr="00DC47FF" w:rsidRDefault="00DC47FF" w:rsidP="00DC47FF">
      <w:pPr>
        <w:spacing w:before="0" w:after="200"/>
        <w:ind w:firstLine="708"/>
        <w:rPr>
          <w:ins w:id="37" w:author="Corrado Caudek" w:date="2024-10-24T07:13:00Z" w16du:dateUtc="2024-10-24T05:13:00Z"/>
          <w:rFonts w:cs="Times New Roman"/>
        </w:rPr>
        <w:pPrChange w:id="38" w:author="Corrado Caudek" w:date="2024-10-24T07:14:00Z" w16du:dateUtc="2024-10-24T05:14:00Z">
          <w:pPr>
            <w:spacing w:before="0" w:after="200" w:line="240" w:lineRule="auto"/>
          </w:pPr>
        </w:pPrChange>
      </w:pPr>
      <w:ins w:id="39" w:author="Corrado Caudek" w:date="2024-10-24T07:17:00Z">
        <w:r w:rsidRPr="00DC47FF">
          <w:rPr>
            <w:rFonts w:cs="Times New Roman"/>
          </w:rPr>
          <w:lastRenderedPageBreak/>
          <w:t>Self-compassion—the capacity to respond to personal suffering and perceived inadequacies with kindness and understanding—has emerged as a central construct in contemporary psychological research. The Self-Compassion Scale (SCS; Neff, 2003), with over 9,786 Google Scholar citations</w:t>
        </w:r>
      </w:ins>
      <w:ins w:id="40" w:author="Corrado Caudek" w:date="2024-10-24T07:17:00Z" w16du:dateUtc="2024-10-24T05:17:00Z">
        <w:r>
          <w:rPr>
            <w:rFonts w:cs="Times New Roman"/>
          </w:rPr>
          <w:t xml:space="preserve"> at the time of writing</w:t>
        </w:r>
      </w:ins>
      <w:ins w:id="41" w:author="Corrado Caudek" w:date="2024-10-24T07:17:00Z">
        <w:r w:rsidRPr="00DC47FF">
          <w:rPr>
            <w:rFonts w:cs="Times New Roman"/>
          </w:rPr>
          <w:t>, stands as the predominant measurement instrument for this construct. </w:t>
        </w:r>
      </w:ins>
      <w:ins w:id="42" w:author="Corrado Caudek" w:date="2024-10-24T07:13:00Z" w16du:dateUtc="2024-10-24T05:13:00Z">
        <w:r w:rsidRPr="00DC47FF">
          <w:rPr>
            <w:rFonts w:cs="Times New Roman"/>
          </w:rPr>
          <w:t>Despite its widespread use, the exact nature of self-compassion remains a topic of ongoing debate.</w:t>
        </w:r>
      </w:ins>
    </w:p>
    <w:p w14:paraId="4B4A764F" w14:textId="229AA710" w:rsidR="008A019D" w:rsidDel="00DC47FF" w:rsidRDefault="00DC47FF" w:rsidP="008A019D">
      <w:pPr>
        <w:ind w:firstLine="708"/>
        <w:rPr>
          <w:del w:id="43" w:author="Corrado Caudek" w:date="2024-10-24T07:01:00Z" w16du:dateUtc="2024-10-24T05:01:00Z"/>
          <w:rFonts w:cs="Times New Roman"/>
        </w:rPr>
      </w:pPr>
      <w:ins w:id="44" w:author="Corrado Caudek" w:date="2024-10-24T07:18:00Z">
        <w:r w:rsidRPr="00DC47FF">
          <w:rPr>
            <w:rFonts w:cs="Times New Roman"/>
          </w:rPr>
          <w:t xml:space="preserve">At the heart of this discourse lies the Bipolar Continuum Hypothesis (BCH; Neff, 2022), which conceptualizes compassionate and uncompassionate self-responding as opposing ends of a single continuum rather than distinct constructs (Ferrari et al., 2022; </w:t>
        </w:r>
        <w:proofErr w:type="spellStart"/>
        <w:r w:rsidRPr="00DC47FF">
          <w:rPr>
            <w:rFonts w:cs="Times New Roman"/>
          </w:rPr>
          <w:t>Muris</w:t>
        </w:r>
        <w:proofErr w:type="spellEnd"/>
        <w:r w:rsidRPr="00DC47FF">
          <w:rPr>
            <w:rFonts w:cs="Times New Roman"/>
          </w:rPr>
          <w:t xml:space="preserve"> and </w:t>
        </w:r>
        <w:proofErr w:type="spellStart"/>
        <w:r w:rsidRPr="00DC47FF">
          <w:rPr>
            <w:rFonts w:cs="Times New Roman"/>
          </w:rPr>
          <w:t>Otgaar</w:t>
        </w:r>
        <w:proofErr w:type="spellEnd"/>
        <w:r w:rsidRPr="00DC47FF">
          <w:rPr>
            <w:rFonts w:cs="Times New Roman"/>
          </w:rPr>
          <w:t xml:space="preserve">, 2022; Neff, 2022, 2023). This model positions self-kindness, common humanity, and mindfulness at the compassionate pole, with their theoretical opposites—self-judgment, isolation, and over-identification—at the uncompassionate pole (Neff, 2003). Neff (2022) maintains that parsing these components into separate constructs constitutes a conceptual fallacy and advocates for the use of the SCS total score as a unified measure. This theoretical framework finds support in psychometric analyses </w:t>
        </w:r>
      </w:ins>
      <w:ins w:id="45" w:author="Corrado Caudek" w:date="2024-10-24T07:18:00Z" w16du:dateUtc="2024-10-24T05:18:00Z">
        <w:r w:rsidR="00AC1886">
          <w:rPr>
            <w:rFonts w:cs="Times New Roman"/>
          </w:rPr>
          <w:t>sh</w:t>
        </w:r>
      </w:ins>
      <w:ins w:id="46" w:author="Corrado Caudek" w:date="2024-10-24T07:19:00Z" w16du:dateUtc="2024-10-24T05:19:00Z">
        <w:r w:rsidR="00AC1886">
          <w:rPr>
            <w:rFonts w:cs="Times New Roman"/>
          </w:rPr>
          <w:t>owing</w:t>
        </w:r>
      </w:ins>
      <w:ins w:id="47" w:author="Corrado Caudek" w:date="2024-10-24T07:18:00Z">
        <w:r w:rsidRPr="00DC47FF">
          <w:rPr>
            <w:rFonts w:cs="Times New Roman"/>
          </w:rPr>
          <w:t xml:space="preserve"> that the SCS captures both a global self-compassion factor and six distinct subfactors (Neff et al., 2017, 2021).</w:t>
        </w:r>
      </w:ins>
      <w:ins w:id="48" w:author="COLPIZZI ILARIA" w:date="2024-10-17T15:33:00Z" w16du:dateUtc="2024-10-17T13:33:00Z">
        <w:del w:id="49" w:author="Corrado Caudek" w:date="2024-10-24T07:13:00Z" w16du:dateUtc="2024-10-24T05:13:00Z">
          <w:r w:rsidR="008A019D" w:rsidRPr="000F3F9F" w:rsidDel="00DC47FF">
            <w:rPr>
              <w:rFonts w:cs="Times New Roman"/>
            </w:rPr>
            <w:delText xml:space="preserve">Self-compassion, widely discussed in contemporary psychological literature, refers to the practice of being kind and understanding toward oneself during moments of suffering or perceived inadequacy. The Self-Compassion Scale (SCS; Neff, 2003), the most commonly used tool for measuring this construct, has garnered over </w:delText>
          </w:r>
        </w:del>
        <w:del w:id="50" w:author="Corrado Caudek" w:date="2024-10-24T06:46:00Z" w16du:dateUtc="2024-10-24T04:46:00Z">
          <w:r w:rsidR="008A019D" w:rsidRPr="000F3F9F" w:rsidDel="00377885">
            <w:rPr>
              <w:rFonts w:cs="Times New Roman"/>
            </w:rPr>
            <w:delText>8,689</w:delText>
          </w:r>
        </w:del>
        <w:del w:id="51" w:author="Corrado Caudek" w:date="2024-10-24T07:13:00Z" w16du:dateUtc="2024-10-24T05:13:00Z">
          <w:r w:rsidR="008A019D" w:rsidRPr="000F3F9F" w:rsidDel="00DC47FF">
            <w:rPr>
              <w:rFonts w:cs="Times New Roman"/>
            </w:rPr>
            <w:delText xml:space="preserve"> citations on Google Scholar. Despite its widespread application, the exact nature of self-compassion remains a topic of ongoing debate. Central to this debate is Kristin Neff’s Bipolar Continuum Hypothesis (BCH), which posits that compassionate self-responding (CS) and uncompassionate self-responding (UCS) exist on a continuum rather than as separate constructs. The compassionate pole includes self-kindness, common humanity, and mindfulness, while the uncompassionate pole involves self-judgment, isolation, and over-identification. </w:delText>
          </w:r>
        </w:del>
        <w:del w:id="52" w:author="Corrado Caudek" w:date="2024-10-24T07:01:00Z" w16du:dateUtc="2024-10-24T05:01:00Z">
          <w:r w:rsidR="008A019D" w:rsidRPr="000F3F9F" w:rsidDel="00664DD3">
            <w:rPr>
              <w:rFonts w:cs="Times New Roman"/>
            </w:rPr>
            <w:delText>Neff asserts that an increase in CS naturally leads to a decrease in UCS, forming the basis of the SCS, which assesses both the supportive and hindering facets of self-compassion. She advocates using the SCS total score as a comprehensive measure, challenging the notion of separate effects of CS and UCS—a perspective she describes as a fallacy (Neff, 2022). Further supporting this view, Neff et al. (2021) demonstrated that the SCS captures a single global factor along with six subfactors, reinforcing the idea of a bipolar continuum.</w:delText>
          </w:r>
        </w:del>
      </w:ins>
    </w:p>
    <w:p w14:paraId="26AA7EFF" w14:textId="77777777" w:rsidR="00DC47FF" w:rsidRDefault="00DC47FF" w:rsidP="008A019D">
      <w:pPr>
        <w:ind w:firstLine="708"/>
        <w:rPr>
          <w:ins w:id="53" w:author="Corrado Caudek" w:date="2024-10-24T07:18:00Z" w16du:dateUtc="2024-10-24T05:18:00Z"/>
          <w:rFonts w:cs="Times New Roman"/>
        </w:rPr>
      </w:pPr>
    </w:p>
    <w:p w14:paraId="02A991C4" w14:textId="3DAE1562" w:rsidR="008A019D" w:rsidDel="00AC1886" w:rsidRDefault="00AC1886" w:rsidP="008A019D">
      <w:pPr>
        <w:ind w:firstLine="708"/>
        <w:rPr>
          <w:del w:id="54" w:author="Corrado Caudek" w:date="2024-10-24T07:20:00Z" w16du:dateUtc="2024-10-24T05:20:00Z"/>
          <w:rFonts w:cs="Times New Roman"/>
        </w:rPr>
      </w:pPr>
      <w:ins w:id="55" w:author="Corrado Caudek" w:date="2024-10-24T07:20:00Z">
        <w:r w:rsidRPr="00AC1886">
          <w:rPr>
            <w:rFonts w:cs="Times New Roman"/>
          </w:rPr>
          <w:t xml:space="preserve">Despite this empirical support for the BCH, competing conceptualizations persist in the literature. Several researchers contend that compassionate and uncompassionate self-responding represent distinct constructs rather than </w:t>
        </w:r>
        <w:proofErr w:type="gramStart"/>
        <w:r w:rsidRPr="00AC1886">
          <w:rPr>
            <w:rFonts w:cs="Times New Roman"/>
          </w:rPr>
          <w:t>polar opposites</w:t>
        </w:r>
        <w:proofErr w:type="gramEnd"/>
        <w:r w:rsidRPr="00AC1886">
          <w:rPr>
            <w:rFonts w:cs="Times New Roman"/>
          </w:rPr>
          <w:t xml:space="preserve"> (</w:t>
        </w:r>
        <w:proofErr w:type="spellStart"/>
        <w:r w:rsidRPr="00AC1886">
          <w:rPr>
            <w:rFonts w:cs="Times New Roman"/>
          </w:rPr>
          <w:t>Muris</w:t>
        </w:r>
        <w:proofErr w:type="spellEnd"/>
        <w:r w:rsidRPr="00AC1886">
          <w:rPr>
            <w:rFonts w:cs="Times New Roman"/>
          </w:rPr>
          <w:t xml:space="preserve"> et al., 2018; </w:t>
        </w:r>
        <w:proofErr w:type="spellStart"/>
        <w:r w:rsidRPr="00AC1886">
          <w:rPr>
            <w:rFonts w:cs="Times New Roman"/>
          </w:rPr>
          <w:t>Muris</w:t>
        </w:r>
        <w:proofErr w:type="spellEnd"/>
        <w:r w:rsidRPr="00AC1886">
          <w:rPr>
            <w:rFonts w:cs="Times New Roman"/>
          </w:rPr>
          <w:t xml:space="preserve"> and </w:t>
        </w:r>
        <w:proofErr w:type="spellStart"/>
        <w:r w:rsidRPr="00AC1886">
          <w:rPr>
            <w:rFonts w:cs="Times New Roman"/>
          </w:rPr>
          <w:t>Petrocchi</w:t>
        </w:r>
        <w:proofErr w:type="spellEnd"/>
        <w:r w:rsidRPr="00AC1886">
          <w:rPr>
            <w:rFonts w:cs="Times New Roman"/>
          </w:rPr>
          <w:t>, 2017). This position draws support from differential prediction studies showing that uncompassionate self-responding demonstrates stronger associations with psychopathology than compassionate self-responding (</w:t>
        </w:r>
        <w:proofErr w:type="spellStart"/>
        <w:r w:rsidRPr="00AC1886">
          <w:rPr>
            <w:rFonts w:cs="Times New Roman"/>
          </w:rPr>
          <w:t>Muris</w:t>
        </w:r>
        <w:proofErr w:type="spellEnd"/>
        <w:r w:rsidRPr="00AC1886">
          <w:rPr>
            <w:rFonts w:cs="Times New Roman"/>
          </w:rPr>
          <w:t xml:space="preserve">, 2016). Further challenging the unidimensional framework, empirical evidence suggests that individuals can simultaneously exhibit high levels </w:t>
        </w:r>
        <w:r w:rsidRPr="00AC1886">
          <w:rPr>
            <w:rFonts w:cs="Times New Roman"/>
          </w:rPr>
          <w:lastRenderedPageBreak/>
          <w:t xml:space="preserve">of both compassionate and uncompassionate self-responding (Ullrich-French and Cox, 2020)—a finding that </w:t>
        </w:r>
      </w:ins>
      <w:ins w:id="56" w:author="Corrado Caudek" w:date="2024-10-24T07:20:00Z" w16du:dateUtc="2024-10-24T05:20:00Z">
        <w:r>
          <w:rPr>
            <w:rFonts w:cs="Times New Roman"/>
          </w:rPr>
          <w:t>is</w:t>
        </w:r>
      </w:ins>
      <w:ins w:id="57" w:author="Corrado Caudek" w:date="2024-10-24T07:20:00Z">
        <w:r w:rsidRPr="00AC1886">
          <w:rPr>
            <w:rFonts w:cs="Times New Roman"/>
          </w:rPr>
          <w:t xml:space="preserve"> incompatible with a strict bipolar continuum model.</w:t>
        </w:r>
      </w:ins>
      <w:ins w:id="58" w:author="COLPIZZI ILARIA" w:date="2024-10-17T15:33:00Z" w16du:dateUtc="2024-10-17T13:33:00Z">
        <w:del w:id="59" w:author="Corrado Caudek" w:date="2024-10-24T07:20:00Z" w16du:dateUtc="2024-10-24T05:20:00Z">
          <w:r w:rsidR="008A019D" w:rsidRPr="000F3F9F" w:rsidDel="00AC1886">
            <w:rPr>
              <w:rFonts w:cs="Times New Roman"/>
            </w:rPr>
            <w:delText xml:space="preserve">However, the conceptualization of self-compassion is still debated. Some researchers, such as Muris, argue that CS and UCS should be viewed as separate constructs (Muris et al., 2018; Muris &amp; Petrocchi, 2017; Neff, 2022). This position is supported by findings that UCS better predicts psychopathology than CS (Muris, 2016), and that individuals can exhibit high levels of both CS and UCS simultaneously (Ullrich-French &amp; Cox, 2020). These perspectives challenge Neff’s unidimensional framework and suggest that distinct measurements for CS and UCS are necessary. </w:delText>
          </w:r>
        </w:del>
      </w:ins>
    </w:p>
    <w:p w14:paraId="717F77E3" w14:textId="77777777" w:rsidR="00AC1886" w:rsidRDefault="00AC1886" w:rsidP="008A019D">
      <w:pPr>
        <w:ind w:firstLine="708"/>
        <w:rPr>
          <w:ins w:id="60" w:author="Corrado Caudek" w:date="2024-10-24T07:22:00Z" w16du:dateUtc="2024-10-24T05:22:00Z"/>
          <w:rFonts w:cs="Times New Roman"/>
        </w:rPr>
      </w:pPr>
    </w:p>
    <w:p w14:paraId="67CE568D" w14:textId="456250B4" w:rsidR="00AC1886" w:rsidRDefault="00AC1886" w:rsidP="008A019D">
      <w:pPr>
        <w:ind w:firstLine="708"/>
        <w:rPr>
          <w:ins w:id="61" w:author="Corrado Caudek" w:date="2024-10-24T07:20:00Z" w16du:dateUtc="2024-10-24T05:20:00Z"/>
          <w:rFonts w:cs="Times New Roman"/>
        </w:rPr>
      </w:pPr>
      <w:ins w:id="62" w:author="Corrado Caudek" w:date="2024-10-24T07:22:00Z">
        <w:r w:rsidRPr="00AC1886">
          <w:rPr>
            <w:rFonts w:cs="Times New Roman"/>
          </w:rPr>
          <w:t xml:space="preserve">Ferrari et al. (2022) </w:t>
        </w:r>
      </w:ins>
      <w:ins w:id="63" w:author="Corrado Caudek" w:date="2024-10-24T07:22:00Z" w16du:dateUtc="2024-10-24T05:22:00Z">
        <w:r>
          <w:rPr>
            <w:rFonts w:cs="Times New Roman"/>
          </w:rPr>
          <w:t>contributed to this debate</w:t>
        </w:r>
      </w:ins>
      <w:ins w:id="64" w:author="Corrado Caudek" w:date="2024-10-24T07:22:00Z">
        <w:r w:rsidRPr="00AC1886">
          <w:rPr>
            <w:rFonts w:cs="Times New Roman"/>
          </w:rPr>
          <w:t xml:space="preserve"> by proposing that experimental designs—rather than traditional psychometric approaches—may better resolve the BCH debate. They argued that if </w:t>
        </w:r>
      </w:ins>
      <w:ins w:id="65" w:author="Corrado Caudek" w:date="2024-10-24T07:23:00Z" w16du:dateUtc="2024-10-24T05:23:00Z">
        <w:r>
          <w:rPr>
            <w:rFonts w:cs="Times New Roman"/>
          </w:rPr>
          <w:t>CS</w:t>
        </w:r>
      </w:ins>
      <w:ins w:id="66" w:author="Corrado Caudek" w:date="2024-10-24T07:22:00Z">
        <w:r w:rsidRPr="00AC1886">
          <w:rPr>
            <w:rFonts w:cs="Times New Roman"/>
          </w:rPr>
          <w:t xml:space="preserve"> and </w:t>
        </w:r>
      </w:ins>
      <w:ins w:id="67" w:author="Corrado Caudek" w:date="2024-10-24T07:23:00Z" w16du:dateUtc="2024-10-24T05:23:00Z">
        <w:r>
          <w:rPr>
            <w:rFonts w:cs="Times New Roman"/>
          </w:rPr>
          <w:t>UCS</w:t>
        </w:r>
      </w:ins>
      <w:ins w:id="68" w:author="Corrado Caudek" w:date="2024-10-24T07:22:00Z">
        <w:r w:rsidRPr="00AC1886">
          <w:rPr>
            <w:rFonts w:cs="Times New Roman"/>
          </w:rPr>
          <w:t xml:space="preserve"> operate semi-independently, individuals should be able to experience both simultaneously. Moreover, they conceptualized self-compassion as a dynamic, context-dependent system rather than a static trait. Building on this perspective, our study shifts focus from trait-based measures to state self-compassion, examining how individuals' self-responding fluctuates across specific situations and emotional contexts. This approach offers a novel framework for testing the B</w:t>
        </w:r>
      </w:ins>
      <w:ins w:id="69" w:author="Corrado Caudek" w:date="2024-10-24T07:23:00Z" w16du:dateUtc="2024-10-24T05:23:00Z">
        <w:r>
          <w:rPr>
            <w:rFonts w:cs="Times New Roman"/>
          </w:rPr>
          <w:t xml:space="preserve">ipolar </w:t>
        </w:r>
      </w:ins>
      <w:ins w:id="70" w:author="Corrado Caudek" w:date="2024-10-24T07:22:00Z">
        <w:r w:rsidRPr="00AC1886">
          <w:rPr>
            <w:rFonts w:cs="Times New Roman"/>
          </w:rPr>
          <w:t>C</w:t>
        </w:r>
      </w:ins>
      <w:ins w:id="71" w:author="Corrado Caudek" w:date="2024-10-24T07:23:00Z" w16du:dateUtc="2024-10-24T05:23:00Z">
        <w:r>
          <w:rPr>
            <w:rFonts w:cs="Times New Roman"/>
          </w:rPr>
          <w:t xml:space="preserve">ontinuum </w:t>
        </w:r>
      </w:ins>
      <w:ins w:id="72" w:author="Corrado Caudek" w:date="2024-10-24T07:22:00Z">
        <w:r w:rsidRPr="00AC1886">
          <w:rPr>
            <w:rFonts w:cs="Times New Roman"/>
          </w:rPr>
          <w:t>H</w:t>
        </w:r>
      </w:ins>
      <w:ins w:id="73" w:author="Corrado Caudek" w:date="2024-10-24T07:23:00Z" w16du:dateUtc="2024-10-24T05:23:00Z">
        <w:r>
          <w:rPr>
            <w:rFonts w:cs="Times New Roman"/>
          </w:rPr>
          <w:t>ypothesi</w:t>
        </w:r>
      </w:ins>
      <w:ins w:id="74" w:author="Corrado Caudek" w:date="2024-10-24T07:24:00Z" w16du:dateUtc="2024-10-24T05:24:00Z">
        <w:r>
          <w:rPr>
            <w:rFonts w:cs="Times New Roman"/>
          </w:rPr>
          <w:t>s</w:t>
        </w:r>
      </w:ins>
      <w:ins w:id="75" w:author="Corrado Caudek" w:date="2024-10-24T07:22:00Z">
        <w:r w:rsidRPr="00AC1886">
          <w:rPr>
            <w:rFonts w:cs="Times New Roman"/>
          </w:rPr>
          <w:t xml:space="preserve"> by investigating real-time interactions between </w:t>
        </w:r>
      </w:ins>
      <w:ins w:id="76" w:author="Corrado Caudek" w:date="2024-10-24T07:24:00Z" w16du:dateUtc="2024-10-24T05:24:00Z">
        <w:r>
          <w:rPr>
            <w:rFonts w:cs="Times New Roman"/>
          </w:rPr>
          <w:t>CS</w:t>
        </w:r>
      </w:ins>
      <w:ins w:id="77" w:author="Corrado Caudek" w:date="2024-10-24T07:22:00Z">
        <w:r w:rsidRPr="00AC1886">
          <w:rPr>
            <w:rFonts w:cs="Times New Roman"/>
          </w:rPr>
          <w:t xml:space="preserve"> and </w:t>
        </w:r>
      </w:ins>
      <w:ins w:id="78" w:author="Corrado Caudek" w:date="2024-10-24T07:24:00Z" w16du:dateUtc="2024-10-24T05:24:00Z">
        <w:r>
          <w:rPr>
            <w:rFonts w:cs="Times New Roman"/>
          </w:rPr>
          <w:t>UCS</w:t>
        </w:r>
      </w:ins>
      <w:ins w:id="79" w:author="Corrado Caudek" w:date="2024-10-24T07:22:00Z">
        <w:r w:rsidRPr="00AC1886">
          <w:rPr>
            <w:rFonts w:cs="Times New Roman"/>
          </w:rPr>
          <w:t>.</w:t>
        </w:r>
      </w:ins>
    </w:p>
    <w:p w14:paraId="3E49B03E" w14:textId="48AEB6C6" w:rsidR="008A019D" w:rsidDel="00AC1886" w:rsidRDefault="00956611" w:rsidP="008A019D">
      <w:pPr>
        <w:ind w:firstLine="708"/>
        <w:rPr>
          <w:ins w:id="80" w:author="COLPIZZI ILARIA" w:date="2024-10-17T15:33:00Z" w16du:dateUtc="2024-10-17T13:33:00Z"/>
          <w:del w:id="81" w:author="Corrado Caudek" w:date="2024-10-24T07:24:00Z" w16du:dateUtc="2024-10-24T05:24:00Z"/>
          <w:rFonts w:cs="Times New Roman"/>
        </w:rPr>
      </w:pPr>
      <w:ins w:id="82" w:author="Corrado Caudek" w:date="2024-10-24T07:45:00Z" w16du:dateUtc="2024-10-24T05:45:00Z">
        <w:r>
          <w:rPr>
            <w:rFonts w:cs="Times New Roman"/>
          </w:rPr>
          <w:tab/>
        </w:r>
      </w:ins>
      <w:ins w:id="83" w:author="COLPIZZI ILARIA" w:date="2024-10-17T15:33:00Z" w16du:dateUtc="2024-10-17T13:33:00Z">
        <w:del w:id="84" w:author="Corrado Caudek" w:date="2024-10-24T07:24:00Z" w16du:dateUtc="2024-10-24T05:24:00Z">
          <w:r w:rsidR="008A019D" w:rsidRPr="000F3F9F" w:rsidDel="00AC1886">
            <w:rPr>
              <w:rFonts w:cs="Times New Roman"/>
            </w:rPr>
            <w:delText>Recently, Ferrari et al. (2022) proposed that experimental designs should test the BCH by examining whether external factors affect CS and UCS differently. They argued that if CS and UCS are semi-independent, it should be possible for an individual to feel both compassionate and uncompassionate toward themselves at the same time. Ferrari et al. also noted that traditional psychometric approaches may be inadequate for resolving the BCH debate and suggested exploring self-compassion as a dynamic, context-dependent system. In response, our study shifts focus from trait-based measures like the SCS to state self-compassion, which captures transient experiences of compassion or self-criticism in specific situations. State self-compassion reflects the fluctuating nature of self-compassion across varying contexts, acknowledging that an individual’s position on the self-compassion continuum can change in response to emotional and situational factors. This approach provides a novel framework for testing Neff’s hypothesis by investigating the dynamic interactions between CS and UCS in real-time.</w:delText>
          </w:r>
        </w:del>
      </w:ins>
    </w:p>
    <w:p w14:paraId="2BFB2287" w14:textId="06E83528" w:rsidR="008A019D" w:rsidDel="00AC1886" w:rsidRDefault="00AC1886" w:rsidP="008A019D">
      <w:pPr>
        <w:ind w:firstLine="708"/>
        <w:rPr>
          <w:del w:id="85" w:author="Corrado Caudek" w:date="2024-10-24T07:25:00Z" w16du:dateUtc="2024-10-24T05:25:00Z"/>
          <w:rFonts w:cs="Times New Roman"/>
        </w:rPr>
      </w:pPr>
      <w:ins w:id="86" w:author="Corrado Caudek" w:date="2024-10-24T07:26:00Z">
        <w:r w:rsidRPr="00AC1886">
          <w:rPr>
            <w:rFonts w:cs="Times New Roman"/>
          </w:rPr>
          <w:t xml:space="preserve">The conceptualization of self-compassion as a dynamic process mirrors broader developments in psychological science that emphasize state-dependent variability over trait stability. Ecological momentary assessment (EMA) methodology has been particularly instrumental in capturing these temporal dynamics. Mey et al. (2023) </w:t>
        </w:r>
      </w:ins>
      <w:ins w:id="87" w:author="Corrado Caudek" w:date="2024-10-24T07:27:00Z" w16du:dateUtc="2024-10-24T05:27:00Z">
        <w:r>
          <w:rPr>
            <w:rFonts w:cs="Times New Roman"/>
          </w:rPr>
          <w:t>show</w:t>
        </w:r>
      </w:ins>
      <w:ins w:id="88" w:author="Corrado Caudek" w:date="2024-10-24T07:26:00Z">
        <w:r w:rsidRPr="00AC1886">
          <w:rPr>
            <w:rFonts w:cs="Times New Roman"/>
          </w:rPr>
          <w:t>ed that fluctuations in momentary self-compassion predict concurrent changes in affect and stress reactivity, with uncompassionate self-responding emerging as a particularly robust predictor of negative emotional states. This finding aligns with a growing body of research examining the temporal covariation between self-compassion and related psychological processes</w:t>
        </w:r>
      </w:ins>
      <w:ins w:id="89" w:author="Corrado Caudek" w:date="2024-10-24T07:28:00Z" w16du:dateUtc="2024-10-24T05:28:00Z">
        <w:r>
          <w:rPr>
            <w:rFonts w:cs="Times New Roman"/>
          </w:rPr>
          <w:t xml:space="preserve">. </w:t>
        </w:r>
      </w:ins>
      <w:proofErr w:type="spellStart"/>
      <w:ins w:id="90" w:author="Corrado Caudek" w:date="2024-10-24T07:28:00Z">
        <w:r w:rsidRPr="00AC1886">
          <w:rPr>
            <w:rFonts w:cs="Times New Roman"/>
          </w:rPr>
          <w:t>Multiple</w:t>
        </w:r>
        <w:proofErr w:type="spellEnd"/>
        <w:r w:rsidRPr="00AC1886">
          <w:rPr>
            <w:rFonts w:cs="Times New Roman"/>
          </w:rPr>
          <w:t xml:space="preserve"> studies have identified robust associations between momentary self-compassion and various adaptive outcomes, such as enhanced mindfulness, reduced stress reactivity, and improved well-being (</w:t>
        </w:r>
        <w:proofErr w:type="spellStart"/>
        <w:r w:rsidRPr="00AC1886">
          <w:rPr>
            <w:rFonts w:cs="Times New Roman"/>
          </w:rPr>
          <w:t>Biehler</w:t>
        </w:r>
        <w:proofErr w:type="spellEnd"/>
        <w:r w:rsidRPr="00AC1886">
          <w:rPr>
            <w:rFonts w:cs="Times New Roman"/>
          </w:rPr>
          <w:t xml:space="preserve"> &amp; </w:t>
        </w:r>
        <w:proofErr w:type="spellStart"/>
        <w:r w:rsidRPr="00AC1886">
          <w:rPr>
            <w:rFonts w:cs="Times New Roman"/>
          </w:rPr>
          <w:t>Naragon</w:t>
        </w:r>
        <w:proofErr w:type="spellEnd"/>
        <w:r w:rsidRPr="00AC1886">
          <w:rPr>
            <w:rFonts w:cs="Times New Roman"/>
          </w:rPr>
          <w:t xml:space="preserve">-Gainey, 2022; Ewert et al., 2022; </w:t>
        </w:r>
        <w:proofErr w:type="spellStart"/>
        <w:r w:rsidRPr="00AC1886">
          <w:rPr>
            <w:rFonts w:cs="Times New Roman"/>
          </w:rPr>
          <w:t>Sahdra</w:t>
        </w:r>
        <w:proofErr w:type="spellEnd"/>
        <w:r w:rsidRPr="00AC1886">
          <w:rPr>
            <w:rFonts w:cs="Times New Roman"/>
          </w:rPr>
          <w:t xml:space="preserve"> et al., 2023).</w:t>
        </w:r>
      </w:ins>
      <w:ins w:id="91" w:author="Corrado Caudek" w:date="2024-10-24T07:28:00Z" w16du:dateUtc="2024-10-24T05:28:00Z">
        <w:r>
          <w:rPr>
            <w:rFonts w:cs="Times New Roman"/>
          </w:rPr>
          <w:t xml:space="preserve"> </w:t>
        </w:r>
      </w:ins>
      <w:ins w:id="92" w:author="Corrado Caudek" w:date="2024-10-24T07:26:00Z">
        <w:r w:rsidRPr="00AC1886">
          <w:rPr>
            <w:rFonts w:cs="Times New Roman"/>
          </w:rPr>
          <w:t xml:space="preserve">The consistency of </w:t>
        </w:r>
        <w:r w:rsidRPr="00AC1886">
          <w:rPr>
            <w:rFonts w:cs="Times New Roman"/>
          </w:rPr>
          <w:lastRenderedPageBreak/>
          <w:t>these temporal relationships supports a reconceptualization of self-compassion as fundamentally dynamic rather than dispositional.</w:t>
        </w:r>
      </w:ins>
      <w:ins w:id="93" w:author="COLPIZZI ILARIA" w:date="2024-10-17T15:33:00Z" w16du:dateUtc="2024-10-17T13:33:00Z">
        <w:del w:id="94" w:author="Corrado Caudek" w:date="2024-10-24T07:25:00Z" w16du:dateUtc="2024-10-24T05:25:00Z">
          <w:r w:rsidR="008A019D" w:rsidRPr="000F3F9F" w:rsidDel="00AC1886">
            <w:rPr>
              <w:rFonts w:cs="Times New Roman"/>
            </w:rPr>
            <w:delText>This shift from trait to state phenomena aligns with contemporary psychological research trends, emphasizing the context-dependent nature of psychological states. Research has increasingly recognized self-compassion as adaptable and responsive to specific interventions (Ferrari et al., 2019). Studies have examined the daily fluctuations of self-compassion and their effects on well-being using ecological momentary assessment (EMA). For example, Mey et al. (2023) found that higher momentary self-compassion was linked to increased positive affect, reduced negative affect, and decreased stress reactivity, with UCS more strongly predicting negative affect. Similarly, Sahdra et al. (2023)</w:delText>
          </w:r>
          <w:r w:rsidR="008A019D" w:rsidDel="00AC1886">
            <w:rPr>
              <w:rFonts w:cs="Times New Roman"/>
            </w:rPr>
            <w:delText xml:space="preserve">, </w:delText>
          </w:r>
          <w:r w:rsidR="008A019D" w:rsidRPr="000F3F9F" w:rsidDel="00AC1886">
            <w:rPr>
              <w:rFonts w:cs="Times New Roman"/>
            </w:rPr>
            <w:delText>Biehler and Naragon-Gainey (2022)</w:delText>
          </w:r>
          <w:r w:rsidR="008A019D" w:rsidDel="00AC1886">
            <w:rPr>
              <w:rFonts w:cs="Times New Roman"/>
            </w:rPr>
            <w:delText xml:space="preserve">, and </w:delText>
          </w:r>
          <w:r w:rsidR="008A019D" w:rsidRPr="00ED2438" w:rsidDel="00AC1886">
            <w:rPr>
              <w:rFonts w:cs="Times New Roman"/>
            </w:rPr>
            <w:delText xml:space="preserve">Ewert et al. (2022) </w:delText>
          </w:r>
          <w:r w:rsidR="008A019D" w:rsidRPr="000F3F9F" w:rsidDel="00AC1886">
            <w:rPr>
              <w:rFonts w:cs="Times New Roman"/>
            </w:rPr>
            <w:delText>emphasized the importance of understanding how self-compassion fluctuates in relation to other psychological constructs like mindfulness</w:delText>
          </w:r>
          <w:r w:rsidR="008A019D" w:rsidDel="00AC1886">
            <w:rPr>
              <w:rFonts w:cs="Times New Roman"/>
            </w:rPr>
            <w:delText xml:space="preserve">, </w:delText>
          </w:r>
          <w:r w:rsidR="008A019D" w:rsidRPr="000F3F9F" w:rsidDel="00AC1886">
            <w:rPr>
              <w:rFonts w:cs="Times New Roman"/>
            </w:rPr>
            <w:delText>stress reactivity</w:delText>
          </w:r>
          <w:r w:rsidR="008A019D" w:rsidDel="00AC1886">
            <w:rPr>
              <w:rFonts w:cs="Times New Roman"/>
            </w:rPr>
            <w:delText xml:space="preserve"> and well-being</w:delText>
          </w:r>
          <w:r w:rsidR="008A019D" w:rsidRPr="000F3F9F" w:rsidDel="00AC1886">
            <w:rPr>
              <w:rFonts w:cs="Times New Roman"/>
            </w:rPr>
            <w:delText>. These findings suggest that self-compassion is best studied as a dynamic construct, subject to momentary influences rather than a static trait.</w:delText>
          </w:r>
        </w:del>
      </w:ins>
    </w:p>
    <w:p w14:paraId="0D165117" w14:textId="7B2DD130" w:rsidR="00C942A6" w:rsidRDefault="008A019D" w:rsidP="00C942A6">
      <w:pPr>
        <w:rPr>
          <w:ins w:id="95" w:author="Corrado Caudek" w:date="2024-10-24T07:31:00Z" w16du:dateUtc="2024-10-24T05:31:00Z"/>
          <w:rFonts w:cs="Times New Roman"/>
        </w:rPr>
        <w:pPrChange w:id="96" w:author="Corrado Caudek" w:date="2024-10-24T07:34:00Z" w16du:dateUtc="2024-10-24T05:34:00Z">
          <w:pPr>
            <w:ind w:firstLine="708"/>
          </w:pPr>
        </w:pPrChange>
      </w:pPr>
      <w:ins w:id="97" w:author="COLPIZZI ILARIA" w:date="2024-10-17T15:33:00Z" w16du:dateUtc="2024-10-17T13:33:00Z">
        <w:del w:id="98" w:author="Corrado Caudek" w:date="2024-10-24T07:34:00Z" w16du:dateUtc="2024-10-24T05:34:00Z">
          <w:r w:rsidRPr="00D91EAC" w:rsidDel="00C942A6">
            <w:rPr>
              <w:rFonts w:cs="Times New Roman"/>
            </w:rPr>
            <w:delText>Despite these advances, several limitations persist in the current literature. Many previous studies employed relatively short assessment periods, often limited to 7 days, which may not fully capture the complexity and fluctuations of state self-compassion. Furthermore, earlier studies lacked validated measures of state self-compassion, relying on ad hoc tools that may have compromised the reliability of their findings. In contrast, our study addressed these issues by using a longer assessment period (3 months) and a validated State Self-Compassion Scale (Neff, 2022). Additionally, no prior research has explored the factor structure of state self-compassion within an EMA framework, accounting for the hierarchical structure of repeated measurements nested within days and individuals.</w:delText>
          </w:r>
        </w:del>
      </w:ins>
    </w:p>
    <w:p w14:paraId="4CD4340E" w14:textId="77777777" w:rsidR="00C942A6" w:rsidRPr="00C942A6" w:rsidRDefault="00C942A6" w:rsidP="00C942A6">
      <w:pPr>
        <w:ind w:firstLine="708"/>
        <w:rPr>
          <w:ins w:id="99" w:author="Corrado Caudek" w:date="2024-10-24T07:35:00Z"/>
          <w:rFonts w:cs="Times New Roman"/>
        </w:rPr>
      </w:pPr>
      <w:ins w:id="100" w:author="Corrado Caudek" w:date="2024-10-24T07:35:00Z">
        <w:r w:rsidRPr="00C942A6">
          <w:rPr>
            <w:rFonts w:cs="Times New Roman"/>
          </w:rPr>
          <w:t>Despite notable advancements in studying self-compassion's temporal dynamics and contextual variability, several methodological limitations persist in the existing literature. Previous studies have typically employed brief assessment periods (≤ 7 days), potentially overlooking the full complexity of state self-compassion dynamics. Moreover, the absence of validated state measures at the time of those studies led to reliance on ad hoc instruments, potentially compromising measurement reliability.</w:t>
        </w:r>
      </w:ins>
    </w:p>
    <w:p w14:paraId="7589BC69" w14:textId="2FD40226" w:rsidR="00C942A6" w:rsidRDefault="00C942A6" w:rsidP="00C942A6">
      <w:pPr>
        <w:ind w:firstLine="708"/>
        <w:rPr>
          <w:ins w:id="101" w:author="COLPIZZI ILARIA" w:date="2024-10-17T15:33:00Z" w16du:dateUtc="2024-10-17T13:33:00Z"/>
          <w:rFonts w:cs="Times New Roman"/>
        </w:rPr>
      </w:pPr>
      <w:ins w:id="102" w:author="Corrado Caudek" w:date="2024-10-24T07:35:00Z">
        <w:r w:rsidRPr="00C942A6">
          <w:rPr>
            <w:rFonts w:cs="Times New Roman"/>
          </w:rPr>
          <w:t>The present research addresses these limitations through extended ecological momentary assessment (3 months) and implementation of the validated State Self-Compassion Scale (Neff, 2022). Notably, our study is the first to examine the factor structure of state self-compassion within an EMA framework while accounting for the hierarchical nature of temporal data nested within days and individuals.</w:t>
        </w:r>
      </w:ins>
    </w:p>
    <w:p w14:paraId="2BD1D887" w14:textId="27765F4F" w:rsidR="008A019D" w:rsidDel="00C942A6" w:rsidRDefault="00C942A6" w:rsidP="008A019D">
      <w:pPr>
        <w:ind w:firstLine="708"/>
        <w:rPr>
          <w:del w:id="103" w:author="Corrado Caudek" w:date="2024-10-24T07:35:00Z" w16du:dateUtc="2024-10-24T05:35:00Z"/>
          <w:rFonts w:cs="Times New Roman"/>
        </w:rPr>
      </w:pPr>
      <w:ins w:id="104" w:author="Corrado Caudek" w:date="2024-10-24T07:35:00Z">
        <w:r w:rsidRPr="00C942A6">
          <w:rPr>
            <w:rFonts w:cs="Times New Roman"/>
          </w:rPr>
          <w:t xml:space="preserve">This investigation aims to </w:t>
        </w:r>
      </w:ins>
      <w:ins w:id="105" w:author="Corrado Caudek" w:date="2024-10-24T07:37:00Z">
        <w:r w:rsidRPr="00C942A6">
          <w:rPr>
            <w:rFonts w:cs="Times New Roman"/>
          </w:rPr>
          <w:t>empirically evaluate</w:t>
        </w:r>
      </w:ins>
      <w:ins w:id="106" w:author="Corrado Caudek" w:date="2024-10-24T07:37:00Z" w16du:dateUtc="2024-10-24T05:37:00Z">
        <w:r>
          <w:rPr>
            <w:rFonts w:cs="Times New Roman"/>
          </w:rPr>
          <w:t xml:space="preserve"> </w:t>
        </w:r>
      </w:ins>
      <w:ins w:id="107" w:author="Corrado Caudek" w:date="2024-10-24T07:35:00Z">
        <w:r w:rsidRPr="00C942A6">
          <w:rPr>
            <w:rFonts w:cs="Times New Roman"/>
          </w:rPr>
          <w:t>the Bipolar Continuum Hypothesis by examining how situational factors differentially influence</w:t>
        </w:r>
      </w:ins>
      <w:ins w:id="108" w:author="Corrado Caudek" w:date="2024-10-24T07:36:00Z" w16du:dateUtc="2024-10-24T05:36:00Z">
        <w:r>
          <w:rPr>
            <w:rFonts w:cs="Times New Roman"/>
          </w:rPr>
          <w:t xml:space="preserve"> the</w:t>
        </w:r>
      </w:ins>
      <w:ins w:id="109" w:author="Corrado Caudek" w:date="2024-10-24T07:35:00Z">
        <w:r w:rsidRPr="00C942A6">
          <w:rPr>
            <w:rFonts w:cs="Times New Roman"/>
          </w:rPr>
          <w:t xml:space="preserve"> </w:t>
        </w:r>
      </w:ins>
      <w:ins w:id="110" w:author="Corrado Caudek" w:date="2024-10-24T07:36:00Z" w16du:dateUtc="2024-10-24T05:36:00Z">
        <w:r>
          <w:rPr>
            <w:rFonts w:cs="Times New Roman"/>
          </w:rPr>
          <w:t>CS</w:t>
        </w:r>
      </w:ins>
      <w:ins w:id="111" w:author="Corrado Caudek" w:date="2024-10-24T07:35:00Z">
        <w:r w:rsidRPr="00C942A6">
          <w:rPr>
            <w:rFonts w:cs="Times New Roman"/>
          </w:rPr>
          <w:t xml:space="preserve"> and </w:t>
        </w:r>
      </w:ins>
      <w:ins w:id="112" w:author="Corrado Caudek" w:date="2024-10-24T07:36:00Z" w16du:dateUtc="2024-10-24T05:36:00Z">
        <w:r>
          <w:rPr>
            <w:rFonts w:cs="Times New Roman"/>
          </w:rPr>
          <w:t>UCS</w:t>
        </w:r>
      </w:ins>
      <w:ins w:id="113" w:author="Corrado Caudek" w:date="2024-10-24T07:35:00Z">
        <w:r w:rsidRPr="00C942A6">
          <w:rPr>
            <w:rFonts w:cs="Times New Roman"/>
          </w:rPr>
          <w:t xml:space="preserve"> components. According to the </w:t>
        </w:r>
      </w:ins>
      <w:ins w:id="114" w:author="Corrado Caudek" w:date="2024-10-24T07:36:00Z" w16du:dateUtc="2024-10-24T05:36:00Z">
        <w:r w:rsidRPr="00C942A6">
          <w:rPr>
            <w:rFonts w:cs="Times New Roman"/>
          </w:rPr>
          <w:t>Bipolar Continuum Hypothesis</w:t>
        </w:r>
      </w:ins>
      <w:ins w:id="115" w:author="Corrado Caudek" w:date="2024-10-24T07:35:00Z">
        <w:r w:rsidRPr="00C942A6">
          <w:rPr>
            <w:rFonts w:cs="Times New Roman"/>
          </w:rPr>
          <w:t xml:space="preserve">, </w:t>
        </w:r>
      </w:ins>
      <w:ins w:id="116" w:author="Corrado Caudek" w:date="2024-10-24T07:36:00Z" w16du:dateUtc="2024-10-24T05:36:00Z">
        <w:r>
          <w:rPr>
            <w:rFonts w:cs="Times New Roman"/>
          </w:rPr>
          <w:t>situational</w:t>
        </w:r>
      </w:ins>
      <w:ins w:id="117" w:author="Corrado Caudek" w:date="2024-10-24T07:35:00Z">
        <w:r w:rsidRPr="00C942A6">
          <w:rPr>
            <w:rFonts w:cs="Times New Roman"/>
          </w:rPr>
          <w:t xml:space="preserve"> factors </w:t>
        </w:r>
      </w:ins>
      <w:ins w:id="118" w:author="Corrado Caudek" w:date="2024-10-24T07:38:00Z">
        <w:r w:rsidRPr="00C942A6">
          <w:rPr>
            <w:rFonts w:cs="Times New Roman"/>
          </w:rPr>
          <w:t>should exert opposing effects on CS and UCS, supporting a unified construct model. Conversely, evidence of differential impacts would suggest independent dimensions, lending support to a dual-construct framework.</w:t>
        </w:r>
      </w:ins>
      <w:ins w:id="119" w:author="COLPIZZI ILARIA" w:date="2024-10-17T15:33:00Z" w16du:dateUtc="2024-10-17T13:33:00Z">
        <w:del w:id="120" w:author="Corrado Caudek" w:date="2024-10-24T07:35:00Z" w16du:dateUtc="2024-10-24T05:35:00Z">
          <w:r w:rsidR="008A019D" w:rsidRPr="000F3F9F" w:rsidDel="00C942A6">
            <w:rPr>
              <w:rFonts w:cs="Times New Roman"/>
            </w:rPr>
            <w:delText xml:space="preserve">Our study aims to empirically assess the BCH by exploring how situational factors influence the CS and UCS components of state self-compassion. We investigate whether these factors affect CS and UCS in opposite directions, as predicted by the BCH. If they do, this would support the BCH's view of self-compassion as a unified construct. Conversely, if situational factors impact CS and UCS differently, it would suggest that CS and UCS are independent dimensions of self-compassion, aligning with a dual construct framework. </w:delText>
          </w:r>
        </w:del>
      </w:ins>
    </w:p>
    <w:p w14:paraId="0FD93E41" w14:textId="77777777" w:rsidR="00C942A6" w:rsidRDefault="00C942A6" w:rsidP="008A019D">
      <w:pPr>
        <w:ind w:firstLine="708"/>
        <w:rPr>
          <w:ins w:id="121" w:author="Corrado Caudek" w:date="2024-10-24T07:35:00Z" w16du:dateUtc="2024-10-24T05:35:00Z"/>
          <w:rFonts w:cs="Times New Roman"/>
        </w:rPr>
      </w:pPr>
    </w:p>
    <w:p w14:paraId="03FBF505" w14:textId="2300F0E9" w:rsidR="00956611" w:rsidRPr="00956611" w:rsidRDefault="008A019D" w:rsidP="00956611">
      <w:pPr>
        <w:ind w:firstLine="708"/>
        <w:rPr>
          <w:ins w:id="122" w:author="Corrado Caudek" w:date="2024-10-24T07:40:00Z"/>
          <w:rFonts w:cs="Times New Roman"/>
        </w:rPr>
      </w:pPr>
      <w:ins w:id="123" w:author="COLPIZZI ILARIA" w:date="2024-10-17T15:33:00Z" w16du:dateUtc="2024-10-17T13:33:00Z">
        <w:r w:rsidRPr="000F3F9F">
          <w:rPr>
            <w:rFonts w:cs="Times New Roman"/>
          </w:rPr>
          <w:t>Building on Ferrari et al.’s (2022) suggestions,</w:t>
        </w:r>
        <w:r>
          <w:rPr>
            <w:rFonts w:cs="Times New Roman"/>
          </w:rPr>
          <w:t xml:space="preserve"> </w:t>
        </w:r>
      </w:ins>
      <w:ins w:id="124" w:author="Corrado Caudek" w:date="2024-10-24T07:39:00Z">
        <w:r w:rsidR="00956611" w:rsidRPr="00956611">
          <w:rPr>
            <w:rFonts w:cs="Times New Roman"/>
          </w:rPr>
          <w:t>we conceptualize self-compassion as a dynamic process responsive to contextual influences</w:t>
        </w:r>
      </w:ins>
      <w:ins w:id="125" w:author="COLPIZZI ILARIA" w:date="2024-10-17T15:33:00Z" w16du:dateUtc="2024-10-17T13:33:00Z">
        <w:del w:id="126" w:author="Corrado Caudek" w:date="2024-10-24T07:39:00Z" w16du:dateUtc="2024-10-24T05:39:00Z">
          <w:r w:rsidDel="00956611">
            <w:rPr>
              <w:rFonts w:cs="Times New Roman"/>
            </w:rPr>
            <w:delText>we</w:delText>
          </w:r>
          <w:r w:rsidRPr="000F3F9F" w:rsidDel="00956611">
            <w:rPr>
              <w:rFonts w:cs="Times New Roman"/>
            </w:rPr>
            <w:delText xml:space="preserve"> examin</w:delText>
          </w:r>
          <w:r w:rsidDel="00956611">
            <w:rPr>
              <w:rFonts w:cs="Times New Roman"/>
            </w:rPr>
            <w:delText>ed</w:delText>
          </w:r>
          <w:r w:rsidRPr="000F3F9F" w:rsidDel="00956611">
            <w:rPr>
              <w:rFonts w:cs="Times New Roman"/>
            </w:rPr>
            <w:delText xml:space="preserve"> self-compassion as a dynamic process that fluctuates in response to context</w:delText>
          </w:r>
        </w:del>
        <w:r w:rsidRPr="000F3F9F">
          <w:rPr>
            <w:rFonts w:cs="Times New Roman"/>
          </w:rPr>
          <w:t xml:space="preserve">. </w:t>
        </w:r>
      </w:ins>
      <w:ins w:id="127" w:author="Corrado Caudek" w:date="2024-10-24T07:40:00Z">
        <w:r w:rsidR="00956611" w:rsidRPr="00956611">
          <w:rPr>
            <w:rFonts w:cs="Times New Roman"/>
          </w:rPr>
          <w:t>We test three specific hypotheses:</w:t>
        </w:r>
      </w:ins>
    </w:p>
    <w:p w14:paraId="73F3867F" w14:textId="6416D319" w:rsidR="00956611" w:rsidRPr="00956611" w:rsidRDefault="00956611" w:rsidP="00956611">
      <w:pPr>
        <w:numPr>
          <w:ilvl w:val="0"/>
          <w:numId w:val="27"/>
        </w:numPr>
        <w:rPr>
          <w:ins w:id="128" w:author="Corrado Caudek" w:date="2024-10-24T07:40:00Z"/>
          <w:rFonts w:cs="Times New Roman"/>
        </w:rPr>
      </w:pPr>
      <w:ins w:id="129" w:author="Corrado Caudek" w:date="2024-10-24T07:40:00Z">
        <w:r w:rsidRPr="00956611">
          <w:rPr>
            <w:rFonts w:cs="Times New Roman"/>
          </w:rPr>
          <w:t xml:space="preserve">Trait-level </w:t>
        </w:r>
      </w:ins>
      <w:ins w:id="130" w:author="Corrado Caudek" w:date="2024-10-24T07:40:00Z" w16du:dateUtc="2024-10-24T05:40:00Z">
        <w:r>
          <w:rPr>
            <w:rFonts w:cs="Times New Roman"/>
          </w:rPr>
          <w:t>CS</w:t>
        </w:r>
      </w:ins>
      <w:ins w:id="131" w:author="Corrado Caudek" w:date="2024-10-24T07:40:00Z">
        <w:r w:rsidRPr="00956611">
          <w:rPr>
            <w:rFonts w:cs="Times New Roman"/>
          </w:rPr>
          <w:t xml:space="preserve"> and </w:t>
        </w:r>
      </w:ins>
      <w:ins w:id="132" w:author="Corrado Caudek" w:date="2024-10-24T07:40:00Z" w16du:dateUtc="2024-10-24T05:40:00Z">
        <w:r>
          <w:rPr>
            <w:rFonts w:cs="Times New Roman"/>
          </w:rPr>
          <w:t>UCS</w:t>
        </w:r>
      </w:ins>
      <w:ins w:id="133" w:author="Corrado Caudek" w:date="2024-10-24T07:40:00Z">
        <w:r w:rsidRPr="00956611">
          <w:rPr>
            <w:rFonts w:cs="Times New Roman"/>
          </w:rPr>
          <w:t xml:space="preserve"> may demonstrate greater independence over extended periods, while state-level components may show stronger temporal coupling</w:t>
        </w:r>
      </w:ins>
      <w:ins w:id="134" w:author="Corrado Caudek" w:date="2024-10-24T07:40:00Z" w16du:dateUtc="2024-10-24T05:40:00Z">
        <w:r>
          <w:rPr>
            <w:rFonts w:cs="Times New Roman"/>
          </w:rPr>
          <w:t>.</w:t>
        </w:r>
      </w:ins>
    </w:p>
    <w:p w14:paraId="607BB37D" w14:textId="0E67F8F1" w:rsidR="00956611" w:rsidRPr="00956611" w:rsidRDefault="00956611" w:rsidP="00956611">
      <w:pPr>
        <w:numPr>
          <w:ilvl w:val="0"/>
          <w:numId w:val="27"/>
        </w:numPr>
        <w:rPr>
          <w:ins w:id="135" w:author="Corrado Caudek" w:date="2024-10-24T07:40:00Z"/>
          <w:rFonts w:cs="Times New Roman"/>
        </w:rPr>
      </w:pPr>
      <w:ins w:id="136" w:author="Corrado Caudek" w:date="2024-10-24T07:40:00Z">
        <w:r w:rsidRPr="00956611">
          <w:rPr>
            <w:rFonts w:cs="Times New Roman"/>
          </w:rPr>
          <w:lastRenderedPageBreak/>
          <w:t>Stressful or negative contexts may enhance the bipolarity between components</w:t>
        </w:r>
      </w:ins>
      <w:ins w:id="137" w:author="Corrado Caudek" w:date="2024-10-24T07:40:00Z" w16du:dateUtc="2024-10-24T05:40:00Z">
        <w:r>
          <w:rPr>
            <w:rFonts w:cs="Times New Roman"/>
          </w:rPr>
          <w:t>.</w:t>
        </w:r>
      </w:ins>
    </w:p>
    <w:p w14:paraId="2C6C7C2D" w14:textId="0F7FCD95" w:rsidR="008A019D" w:rsidRPr="00956611" w:rsidRDefault="00956611" w:rsidP="00956611">
      <w:pPr>
        <w:numPr>
          <w:ilvl w:val="0"/>
          <w:numId w:val="27"/>
        </w:numPr>
        <w:rPr>
          <w:ins w:id="138" w:author="COLPIZZI ILARIA" w:date="2024-10-17T15:33:00Z" w16du:dateUtc="2024-10-17T13:33:00Z"/>
          <w:rFonts w:cs="Times New Roman"/>
        </w:rPr>
        <w:pPrChange w:id="139" w:author="Corrado Caudek" w:date="2024-10-24T07:41:00Z" w16du:dateUtc="2024-10-24T05:41:00Z">
          <w:pPr>
            <w:ind w:firstLine="708"/>
          </w:pPr>
        </w:pPrChange>
      </w:pPr>
      <w:ins w:id="140" w:author="Corrado Caudek" w:date="2024-10-24T07:40:00Z">
        <w:r w:rsidRPr="00956611">
          <w:rPr>
            <w:rFonts w:cs="Times New Roman"/>
          </w:rPr>
          <w:t>The relationship between components may vary across individuals, necessitating person-centered approaches to self-compassion research</w:t>
        </w:r>
      </w:ins>
      <w:ins w:id="141" w:author="COLPIZZI ILARIA" w:date="2024-10-17T15:33:00Z" w16du:dateUtc="2024-10-17T13:33:00Z">
        <w:del w:id="142" w:author="Corrado Caudek" w:date="2024-10-24T07:40:00Z" w16du:dateUtc="2024-10-24T05:40:00Z">
          <w:r w:rsidR="008A019D" w:rsidRPr="00956611" w:rsidDel="00956611">
            <w:rPr>
              <w:rFonts w:cs="Times New Roman"/>
            </w:rPr>
            <w:delText>Ferrari et al. proposed three hypotheses, which we test in the present study: (1) trait CS and UCS may exhibit greater independence over longer periods, while state CS and UCS, assessed in the short term, may be more closely linked; (2) stressful or negative situations may enhance the bipolarity between CS and UCS, making them more distinct; and (3) the relationship between CS and UCS may vary between individuals, highlighting the need for personalized approaches to understanding self-compassion.</w:delText>
          </w:r>
        </w:del>
      </w:ins>
    </w:p>
    <w:p w14:paraId="4ACDC254" w14:textId="73E786CD" w:rsidR="008A019D" w:rsidDel="00956611" w:rsidRDefault="00956611">
      <w:pPr>
        <w:ind w:firstLine="680"/>
        <w:rPr>
          <w:del w:id="143" w:author="Corrado Caudek" w:date="2024-10-24T07:41:00Z" w16du:dateUtc="2024-10-24T05:41:00Z"/>
          <w:rFonts w:cs="Times New Roman"/>
        </w:rPr>
      </w:pPr>
      <w:ins w:id="144" w:author="Corrado Caudek" w:date="2024-10-24T07:41:00Z">
        <w:r w:rsidRPr="00956611">
          <w:rPr>
            <w:rFonts w:cs="Times New Roman"/>
          </w:rPr>
          <w:t>To test these hypotheses, we conducted two EMA studies. Study 1 examined associations between immediate emotional states, event unpleasantness, and state self-compassion components. Study 2 extended this investigation by assessing state self-compassion before and after a high-stakes university examination, providing a naturalistic test of contextual effects. Additionally, we incorporated decentering</w:t>
        </w:r>
      </w:ins>
      <w:ins w:id="145" w:author="Corrado Caudek" w:date="2024-10-24T07:46:00Z" w16du:dateUtc="2024-10-24T05:46:00Z">
        <w:r>
          <w:rPr>
            <w:rFonts w:cs="Times New Roman"/>
          </w:rPr>
          <w:t xml:space="preserve"> (</w:t>
        </w:r>
        <w:proofErr w:type="spellStart"/>
        <w:r w:rsidRPr="00AC1886">
          <w:rPr>
            <w:rFonts w:cs="Times New Roman"/>
          </w:rPr>
          <w:t>Biehler</w:t>
        </w:r>
        <w:proofErr w:type="spellEnd"/>
        <w:r w:rsidRPr="00AC1886">
          <w:rPr>
            <w:rFonts w:cs="Times New Roman"/>
          </w:rPr>
          <w:t xml:space="preserve"> &amp; </w:t>
        </w:r>
        <w:proofErr w:type="spellStart"/>
        <w:r w:rsidRPr="00AC1886">
          <w:rPr>
            <w:rFonts w:cs="Times New Roman"/>
          </w:rPr>
          <w:t>Naragon</w:t>
        </w:r>
        <w:proofErr w:type="spellEnd"/>
        <w:r w:rsidRPr="00AC1886">
          <w:rPr>
            <w:rFonts w:cs="Times New Roman"/>
          </w:rPr>
          <w:t>-Gainey, 2022</w:t>
        </w:r>
        <w:r>
          <w:rPr>
            <w:rFonts w:cs="Times New Roman"/>
          </w:rPr>
          <w:t>)</w:t>
        </w:r>
      </w:ins>
      <w:ins w:id="146" w:author="Corrado Caudek" w:date="2024-10-24T07:41:00Z">
        <w:r w:rsidRPr="00956611">
          <w:rPr>
            <w:rFonts w:cs="Times New Roman"/>
          </w:rPr>
          <w:t>—a fundamental mindfulness process—to examine its potential differential effects on both components, offering a novel approach to testing the B</w:t>
        </w:r>
      </w:ins>
      <w:ins w:id="147" w:author="Corrado Caudek" w:date="2024-10-24T07:42:00Z" w16du:dateUtc="2024-10-24T05:42:00Z">
        <w:r>
          <w:rPr>
            <w:rFonts w:cs="Times New Roman"/>
          </w:rPr>
          <w:t xml:space="preserve">ipolar </w:t>
        </w:r>
      </w:ins>
      <w:ins w:id="148" w:author="Corrado Caudek" w:date="2024-10-24T07:41:00Z">
        <w:r w:rsidRPr="00956611">
          <w:rPr>
            <w:rFonts w:cs="Times New Roman"/>
          </w:rPr>
          <w:t>C</w:t>
        </w:r>
      </w:ins>
      <w:ins w:id="149" w:author="Corrado Caudek" w:date="2024-10-24T07:42:00Z" w16du:dateUtc="2024-10-24T05:42:00Z">
        <w:r>
          <w:rPr>
            <w:rFonts w:cs="Times New Roman"/>
          </w:rPr>
          <w:t xml:space="preserve">ontinuum </w:t>
        </w:r>
      </w:ins>
      <w:ins w:id="150" w:author="Corrado Caudek" w:date="2024-10-24T07:41:00Z">
        <w:r w:rsidRPr="00956611">
          <w:rPr>
            <w:rFonts w:cs="Times New Roman"/>
          </w:rPr>
          <w:t>H</w:t>
        </w:r>
      </w:ins>
      <w:ins w:id="151" w:author="Corrado Caudek" w:date="2024-10-24T07:42:00Z" w16du:dateUtc="2024-10-24T05:42:00Z">
        <w:r>
          <w:rPr>
            <w:rFonts w:cs="Times New Roman"/>
          </w:rPr>
          <w:t>ypothesis</w:t>
        </w:r>
      </w:ins>
      <w:ins w:id="152" w:author="Corrado Caudek" w:date="2024-10-24T07:41:00Z">
        <w:r w:rsidRPr="00956611">
          <w:rPr>
            <w:rFonts w:cs="Times New Roman"/>
          </w:rPr>
          <w:t>.</w:t>
        </w:r>
      </w:ins>
      <w:ins w:id="153" w:author="COLPIZZI ILARIA" w:date="2024-10-17T15:33:00Z" w16du:dateUtc="2024-10-17T13:33:00Z">
        <w:del w:id="154" w:author="Corrado Caudek" w:date="2024-10-24T07:41:00Z" w16du:dateUtc="2024-10-24T05:41:00Z">
          <w:r w:rsidR="008A019D" w:rsidRPr="000F3F9F" w:rsidDel="00956611">
            <w:rPr>
              <w:rFonts w:cs="Times New Roman"/>
            </w:rPr>
            <w:delText xml:space="preserve">We conducted two studies using EMA to assess state self-compassion, addressing these hypotheses. Study 1 focused on participants' immediate emotional states and event unpleasantness to explore the impact of external contextual factors on CS and UCS. Study 2 built on this approach, examining state self-compassion before and after a university exam to </w:delText>
          </w:r>
          <w:r w:rsidR="008A019D" w:rsidDel="00956611">
            <w:rPr>
              <w:rFonts w:cs="Times New Roman"/>
            </w:rPr>
            <w:delText xml:space="preserve">more directly </w:delText>
          </w:r>
          <w:r w:rsidR="008A019D" w:rsidRPr="000F3F9F" w:rsidDel="00956611">
            <w:rPr>
              <w:rFonts w:cs="Times New Roman"/>
            </w:rPr>
            <w:delText xml:space="preserve">test the role of </w:delText>
          </w:r>
          <w:r w:rsidR="008A019D" w:rsidDel="00956611">
            <w:rPr>
              <w:rFonts w:cs="Times New Roman"/>
            </w:rPr>
            <w:delText xml:space="preserve">highly salient </w:delText>
          </w:r>
          <w:r w:rsidR="008A019D" w:rsidRPr="000F3F9F" w:rsidDel="00956611">
            <w:rPr>
              <w:rFonts w:cs="Times New Roman"/>
            </w:rPr>
            <w:delText>context</w:delText>
          </w:r>
          <w:r w:rsidR="008A019D" w:rsidDel="00956611">
            <w:rPr>
              <w:rFonts w:cs="Times New Roman"/>
            </w:rPr>
            <w:delText>ual variables</w:delText>
          </w:r>
          <w:r w:rsidR="008A019D" w:rsidRPr="000F3F9F" w:rsidDel="00956611">
            <w:rPr>
              <w:rFonts w:cs="Times New Roman"/>
            </w:rPr>
            <w:delText>. We also introduced decentering, a core mindfulness component, to assess whether it affects both CS and UCS, providing a novel lens for testing the BCH.</w:delText>
          </w:r>
        </w:del>
      </w:ins>
    </w:p>
    <w:p w14:paraId="4C53947D" w14:textId="77777777" w:rsidR="00956611" w:rsidRDefault="00956611">
      <w:pPr>
        <w:ind w:firstLine="680"/>
        <w:rPr>
          <w:ins w:id="155" w:author="Corrado Caudek" w:date="2024-10-24T07:41:00Z" w16du:dateUtc="2024-10-24T05:41:00Z"/>
          <w:rFonts w:cs="Times New Roman"/>
        </w:rPr>
        <w:pPrChange w:id="156" w:author="COLPIZZI ILARIA" w:date="2024-10-17T15:43:00Z" w16du:dateUtc="2024-10-17T13:43:00Z">
          <w:pPr/>
        </w:pPrChange>
      </w:pPr>
    </w:p>
    <w:p w14:paraId="3A4BDD4C" w14:textId="7E84E18C" w:rsidR="00274054" w:rsidRPr="008A019D" w:rsidDel="008A019D" w:rsidRDefault="008A019D">
      <w:pPr>
        <w:ind w:firstLine="680"/>
        <w:rPr>
          <w:del w:id="157" w:author="COLPIZZI ILARIA" w:date="2024-10-15T11:37:00Z" w16du:dateUtc="2024-10-15T09:37:00Z"/>
          <w:rFonts w:cs="Times New Roman"/>
          <w:rPrChange w:id="158" w:author="COLPIZZI ILARIA" w:date="2024-10-17T15:33:00Z" w16du:dateUtc="2024-10-17T13:33:00Z">
            <w:rPr>
              <w:del w:id="159" w:author="COLPIZZI ILARIA" w:date="2024-10-15T11:37:00Z" w16du:dateUtc="2024-10-15T09:37:00Z"/>
              <w:lang w:val="en-CA"/>
            </w:rPr>
          </w:rPrChange>
        </w:rPr>
        <w:pPrChange w:id="160" w:author="COLPIZZI ILARIA" w:date="2024-10-17T15:33:00Z" w16du:dateUtc="2024-10-17T13:33:00Z">
          <w:pPr>
            <w:pStyle w:val="Heading1"/>
            <w:jc w:val="left"/>
          </w:pPr>
        </w:pPrChange>
      </w:pPr>
      <w:ins w:id="161" w:author="COLPIZZI ILARIA" w:date="2024-10-17T15:33:00Z" w16du:dateUtc="2024-10-17T13:33:00Z">
        <w:r w:rsidRPr="000F3F9F">
          <w:rPr>
            <w:rFonts w:cs="Times New Roman"/>
          </w:rPr>
          <w:t>Understanding the dynamic interactions between state CS and UCS has important implications for psychological interventions aimed at enhancing well-being. By investigating how situational factors influence self-compassion in real-time, our study aims to contribute to the theoretical understanding of self-compassion and inform practical strategies for fostering healthier self-relations in diverse life contexts.</w:t>
        </w:r>
      </w:ins>
      <w:del w:id="162" w:author="COLPIZZI ILARIA" w:date="2024-10-15T11:37:00Z" w16du:dateUtc="2024-10-15T09:37:00Z">
        <w:r w:rsidR="00274054" w:rsidRPr="00EE2ED8" w:rsidDel="00401D96">
          <w:rPr>
            <w:b/>
            <w:bCs/>
            <w:lang w:val="en-CA"/>
          </w:rPr>
          <w:delText>Introduction</w:delText>
        </w:r>
      </w:del>
    </w:p>
    <w:p w14:paraId="2F56B676" w14:textId="77777777" w:rsidR="008A019D" w:rsidRPr="008A019D" w:rsidRDefault="008A019D">
      <w:pPr>
        <w:ind w:firstLine="680"/>
        <w:rPr>
          <w:ins w:id="163" w:author="COLPIZZI ILARIA" w:date="2024-10-17T15:33:00Z" w16du:dateUtc="2024-10-17T13:33:00Z"/>
          <w:lang w:val="en-CA"/>
        </w:rPr>
        <w:pPrChange w:id="164" w:author="COLPIZZI ILARIA" w:date="2024-10-17T15:33:00Z" w16du:dateUtc="2024-10-17T13:33:00Z">
          <w:pPr>
            <w:pStyle w:val="BodyText"/>
            <w:ind w:firstLine="0"/>
            <w:jc w:val="center"/>
          </w:pPr>
        </w:pPrChange>
      </w:pPr>
    </w:p>
    <w:p w14:paraId="19EA9FDA" w14:textId="479CAA05" w:rsidR="00245BAF" w:rsidDel="008A019D" w:rsidRDefault="00703CF5">
      <w:pPr>
        <w:pStyle w:val="FirstParagraph"/>
        <w:rPr>
          <w:del w:id="165" w:author="COLPIZZI ILARIA" w:date="2024-10-17T15:32:00Z" w16du:dateUtc="2024-10-17T13:32:00Z"/>
        </w:rPr>
      </w:pPr>
      <w:del w:id="166" w:author="COLPIZZI ILARIA" w:date="2024-10-17T15:32:00Z" w16du:dateUtc="2024-10-17T13:32:00Z">
        <w:r w:rsidDel="008A019D">
          <w:delText>Self-compassion, a concept widely embraced in contemporary psychological literature, refers to the practice of being kind and understanding towards oneself in instances of suffering or perceived inadequacy. The Self-Compassion Scale (</w:delText>
        </w:r>
        <w:r w:rsidR="008B348A" w:rsidDel="008A019D">
          <w:delText xml:space="preserve">SCS; </w:delText>
        </w:r>
        <w:r w:rsidDel="008A019D">
          <w:delText xml:space="preserve">Neff, 2003) stands as the predominant measurement tool in this domain, having garnered over 8,689 citations on Google Scholar </w:delText>
        </w:r>
        <w:r w:rsidR="006359CD" w:rsidDel="008A019D">
          <w:delText>to date</w:delText>
        </w:r>
        <w:r w:rsidDel="008A019D">
          <w:delText>. Despite its widespread application, the exact nature and conceptualization of self-compassion remain topics of ongoing scholarly debate. Central to this debate is Kristin Neff’s Bipolar Continuum Hypothesis (BCH), which posits that compassionate</w:delText>
        </w:r>
        <w:r w:rsidR="00A87BB7" w:rsidDel="008A019D">
          <w:delText xml:space="preserve"> (CS)</w:delText>
        </w:r>
        <w:r w:rsidDel="008A019D">
          <w:delText xml:space="preserve"> and uncompassionate self-responding</w:delText>
        </w:r>
        <w:r w:rsidR="00A87BB7" w:rsidDel="008A019D">
          <w:delText xml:space="preserve"> (UCS)</w:delText>
        </w:r>
        <w:r w:rsidDel="008A019D">
          <w:delText xml:space="preserve"> exist on a continuum rather than as discrete entities. The compassionate pole of this continuum encompasses self-kindness (being kind and understanding toward one’s fallibility), common humanity (acknowledging that personal failures and pain are something that everyone experiences), and mindfulness, whereas the uncompassionate pole includes self-judgment (being critical and not understanding toward personal shortcomings), isolation (having the tendency of isolating from others), and over-identification (overidentifying with one’s painful thoughts and feelings). Neff proposes a specific interplay between these components, contending that an increase in </w:delText>
        </w:r>
        <w:r w:rsidR="007A115E" w:rsidDel="008A019D">
          <w:delText>CS</w:delText>
        </w:r>
        <w:r w:rsidDel="008A019D">
          <w:delText xml:space="preserve"> naturally leads to a decrease in </w:delText>
        </w:r>
        <w:r w:rsidR="007A115E" w:rsidDel="008A019D">
          <w:delText>UCS</w:delText>
        </w:r>
        <w:r w:rsidDel="008A019D">
          <w:delText>, and vice versa. This interplay forms the core of the Self-Compassion Scale, which is designed to assess both the proactive and hindering facets of self-compassion. Advocating a holistic perspective, Neff (2022) recommends using the Self-Compassion Scale’s total score as a comprehensive measure of self-compassion, challenging the concept of differential effects – a concept describe</w:delText>
        </w:r>
        <w:r w:rsidR="00F959F2" w:rsidDel="008A019D">
          <w:delText>d</w:delText>
        </w:r>
        <w:r w:rsidDel="008A019D">
          <w:delText xml:space="preserve"> as a </w:delText>
        </w:r>
        <w:r w:rsidRPr="00F959F2" w:rsidDel="008A019D">
          <w:delText>fallacy.</w:delText>
        </w:r>
        <w:r w:rsidDel="008A019D">
          <w:delText xml:space="preserve"> Further supporting this unified perspective, Neff </w:delText>
        </w:r>
      </w:del>
      <w:del w:id="167" w:author="COLPIZZI ILARIA" w:date="2024-10-15T11:51:00Z" w16du:dateUtc="2024-10-15T09:51:00Z">
        <w:r w:rsidDel="00A003BC">
          <w:delText xml:space="preserve">and colleagues </w:delText>
        </w:r>
      </w:del>
      <w:del w:id="168" w:author="COLPIZZI ILARIA" w:date="2024-10-17T15:32:00Z" w16du:dateUtc="2024-10-17T13:32:00Z">
        <w:r w:rsidDel="008A019D">
          <w:delText>(2021) showed that all factors of the self-compassion scale contribute to a single global factor, in addition to six subfactors, thereby reinforcing the idea of a bipolar continuum in self-compassion.</w:delText>
        </w:r>
      </w:del>
    </w:p>
    <w:p w14:paraId="59032378" w14:textId="1F8175FC" w:rsidR="00245BAF" w:rsidDel="008A019D" w:rsidRDefault="00703CF5">
      <w:pPr>
        <w:pStyle w:val="BodyText"/>
        <w:rPr>
          <w:del w:id="169" w:author="COLPIZZI ILARIA" w:date="2024-10-17T15:32:00Z" w16du:dateUtc="2024-10-17T13:32:00Z"/>
        </w:rPr>
      </w:pPr>
      <w:del w:id="170" w:author="COLPIZZI ILARIA" w:date="2024-10-17T15:32:00Z" w16du:dateUtc="2024-10-17T13:32:00Z">
        <w:r w:rsidDel="008A019D">
          <w:delText>However, the understanding of self-compassion is still a matter of considerable debate. Researchers such as Muris argue that the CS and UCS components should be regarded as separate constructs rather than existing on a singular continuum (Muris</w:delText>
        </w:r>
        <w:r w:rsidR="002A637E" w:rsidDel="008A019D">
          <w:delText xml:space="preserve"> et al.</w:delText>
        </w:r>
        <w:r w:rsidDel="008A019D">
          <w:delText>, 201</w:delText>
        </w:r>
        <w:r w:rsidR="002A637E" w:rsidDel="008A019D">
          <w:delText>8</w:delText>
        </w:r>
        <w:r w:rsidDel="008A019D">
          <w:delText>;</w:delText>
        </w:r>
        <w:r w:rsidR="00F528C2" w:rsidDel="008A019D">
          <w:delText xml:space="preserve"> </w:delText>
        </w:r>
        <w:r w:rsidDel="008A019D">
          <w:delText xml:space="preserve">Muris &amp; Petrocchi, 2017; Neff, 2022). This stance is supported by findings that UCS scales more effectively predict psychopathology than CS </w:delText>
        </w:r>
        <w:r w:rsidRPr="00467921" w:rsidDel="008A019D">
          <w:delText>scales (</w:delText>
        </w:r>
        <w:r w:rsidRPr="00E04D24" w:rsidDel="008A019D">
          <w:delText>Muris, 2016</w:delText>
        </w:r>
        <w:r w:rsidRPr="00467921" w:rsidDel="008A019D">
          <w:delText>), and by</w:delText>
        </w:r>
        <w:r w:rsidDel="008A019D">
          <w:delText xml:space="preserve"> findings that individuals can exhibit high levels of both compassionate and uncompassionate responses (Ullrich-French &amp; Cox, 2020). This complexity of internal self-relations calls for distinct measurements and interpretations of these components, thereby challenging Neff’s unidimensional framework.</w:delText>
        </w:r>
      </w:del>
    </w:p>
    <w:p w14:paraId="30035370" w14:textId="6684AF9B" w:rsidR="002077A6" w:rsidRPr="00A220B8" w:rsidDel="008A019D" w:rsidRDefault="00BB6D76" w:rsidP="00A220B8">
      <w:pPr>
        <w:pStyle w:val="BodyText"/>
        <w:rPr>
          <w:del w:id="171" w:author="COLPIZZI ILARIA" w:date="2024-10-17T15:32:00Z" w16du:dateUtc="2024-10-17T13:32:00Z"/>
        </w:rPr>
      </w:pPr>
      <w:del w:id="172" w:author="COLPIZZI ILARIA" w:date="2024-10-15T16:13:00Z" w16du:dateUtc="2024-10-15T14:13:00Z">
        <w:r w:rsidRPr="00043929" w:rsidDel="00B0384A">
          <w:delText xml:space="preserve">Recently, Ferrari </w:delText>
        </w:r>
        <w:r w:rsidR="007860D1" w:rsidDel="00B0384A">
          <w:delText>et al.</w:delText>
        </w:r>
        <w:r w:rsidRPr="00043929" w:rsidDel="00B0384A">
          <w:delText xml:space="preserve"> (2022) proposed that experimental designs testing the BCH should distinctively impact the CS and UCS components of self-compassion. They state, “To use Neff’s temperature metaphor, if UCS and CS have semi-independent causes, you should be able to make someone feel generally cold and hot at the same time” (p. 1653</w:delText>
        </w:r>
        <w:r w:rsidRPr="001D66E5" w:rsidDel="00B0384A">
          <w:rPr>
            <w:rFonts w:cs="Times New Roman"/>
          </w:rPr>
          <w:delText xml:space="preserve">). </w:delText>
        </w:r>
      </w:del>
      <w:del w:id="173" w:author="COLPIZZI ILARIA" w:date="2024-10-17T15:32:00Z" w16du:dateUtc="2024-10-17T13:32:00Z">
        <w:r w:rsidR="00A96940" w:rsidRPr="00EE2ED8" w:rsidDel="008A019D">
          <w:rPr>
            <w:rFonts w:cs="Times New Roman"/>
            <w:color w:val="0D0D0D"/>
            <w:shd w:val="clear" w:color="auto" w:fill="FFFFFF"/>
          </w:rPr>
          <w:delText xml:space="preserve">Therefore, our study moves away from traditional trait-based measures like the </w:delText>
        </w:r>
        <w:r w:rsidR="006F1CB2" w:rsidDel="008A019D">
          <w:rPr>
            <w:rFonts w:cs="Times New Roman"/>
            <w:color w:val="0D0D0D"/>
            <w:shd w:val="clear" w:color="auto" w:fill="FFFFFF"/>
          </w:rPr>
          <w:delText>SCS</w:delText>
        </w:r>
        <w:r w:rsidR="00A96940" w:rsidRPr="00EE2ED8" w:rsidDel="008A019D">
          <w:rPr>
            <w:rFonts w:cs="Times New Roman"/>
            <w:color w:val="0D0D0D"/>
            <w:shd w:val="clear" w:color="auto" w:fill="FFFFFF"/>
          </w:rPr>
          <w:delText xml:space="preserve"> and instead focuses on assessing </w:delText>
        </w:r>
        <w:r w:rsidR="00A96940" w:rsidRPr="00D8234F" w:rsidDel="008A019D">
          <w:rPr>
            <w:rFonts w:cs="Times New Roman"/>
            <w:i/>
            <w:iCs/>
            <w:color w:val="0D0D0D"/>
            <w:shd w:val="clear" w:color="auto" w:fill="FFFFFF"/>
          </w:rPr>
          <w:delText>state self-compassion</w:delText>
        </w:r>
        <w:r w:rsidR="00A96940" w:rsidRPr="00EE2ED8" w:rsidDel="008A019D">
          <w:rPr>
            <w:rFonts w:cs="Times New Roman"/>
            <w:color w:val="0D0D0D"/>
            <w:shd w:val="clear" w:color="auto" w:fill="FFFFFF"/>
          </w:rPr>
          <w:delText xml:space="preserve"> (Neff et al., 2021) to investigate whether situational factors differentially affect the CS and UCS components. </w:delText>
        </w:r>
        <w:r w:rsidR="00B55B87" w:rsidRPr="00B55B87" w:rsidDel="008A019D">
          <w:rPr>
            <w:rFonts w:cs="Times New Roman"/>
            <w:color w:val="0D0D0D"/>
            <w:shd w:val="clear" w:color="auto" w:fill="FFFFFF"/>
          </w:rPr>
          <w:delText xml:space="preserve">Unlike its trait counterpart, state self-compassion captures transient experiences of compassion or self-criticism that vary across different scenarios and temporal moments. Recognizing state self-compassion as a dynamic construct is crucial, as it acknowledges that an individual's position on the self-compassion continuum can fluctuate in response to changing circumstances and emotional states. </w:delText>
        </w:r>
        <w:r w:rsidR="00B55B87" w:rsidRPr="000D42D9" w:rsidDel="008A019D">
          <w:rPr>
            <w:rFonts w:cs="Times New Roman"/>
            <w:color w:val="0D0D0D"/>
            <w:shd w:val="clear" w:color="auto" w:fill="FFFFFF"/>
          </w:rPr>
          <w:delText>Our</w:delText>
        </w:r>
        <w:r w:rsidR="00B55B87" w:rsidRPr="00B55B87" w:rsidDel="008A019D">
          <w:rPr>
            <w:rFonts w:cs="Times New Roman"/>
            <w:color w:val="0D0D0D"/>
            <w:shd w:val="clear" w:color="auto" w:fill="FFFFFF"/>
          </w:rPr>
          <w:delText xml:space="preserve"> investigation proposes that the relative intensity of state CS and UCS varies both situationally and individually. This methodological approach provides a novel perspective for examining Neff’s hypothesis. By exploring the nuanced interactions between state CS and UCS, our goal is to elucidate the underlying mechanisms of self-compassion and identify the factors that influence the relative position of </w:delText>
        </w:r>
        <w:r w:rsidR="002077A6" w:rsidDel="008A019D">
          <w:rPr>
            <w:rFonts w:cs="Times New Roman"/>
            <w:color w:val="0D0D0D"/>
            <w:shd w:val="clear" w:color="auto" w:fill="FFFFFF"/>
          </w:rPr>
          <w:delText xml:space="preserve">state </w:delText>
        </w:r>
        <w:r w:rsidR="00B55B87" w:rsidRPr="00B55B87" w:rsidDel="008A019D">
          <w:rPr>
            <w:rFonts w:cs="Times New Roman"/>
            <w:color w:val="0D0D0D"/>
            <w:shd w:val="clear" w:color="auto" w:fill="FFFFFF"/>
          </w:rPr>
          <w:delText>CS and UCS components along the self-compassion continuum.</w:delText>
        </w:r>
        <w:r w:rsidR="002077A6" w:rsidDel="008A019D">
          <w:rPr>
            <w:rFonts w:cs="Times New Roman"/>
            <w:color w:val="0D0D0D"/>
            <w:shd w:val="clear" w:color="auto" w:fill="FFFFFF"/>
          </w:rPr>
          <w:delText xml:space="preserve"> </w:delText>
        </w:r>
      </w:del>
    </w:p>
    <w:p w14:paraId="1AF11FE8" w14:textId="7AAB9851" w:rsidR="00D017D5" w:rsidRPr="00451990" w:rsidDel="008A019D" w:rsidRDefault="00BB6D76" w:rsidP="00451990">
      <w:pPr>
        <w:ind w:firstLine="680"/>
        <w:rPr>
          <w:del w:id="174" w:author="COLPIZZI ILARIA" w:date="2024-10-17T15:32:00Z" w16du:dateUtc="2024-10-17T13:32:00Z"/>
        </w:rPr>
      </w:pPr>
      <w:del w:id="175" w:author="COLPIZZI ILARIA" w:date="2024-10-17T15:32:00Z" w16du:dateUtc="2024-10-17T13:32:00Z">
        <w:r w:rsidRPr="00043929" w:rsidDel="008A019D">
          <w:delText>This shift from trait to state phenomenon aligns with contemporary trends in psychological research, emphasizing the dynamic and context-dependent nature of psychological states</w:delText>
        </w:r>
        <w:r w:rsidR="00262986" w:rsidDel="008A019D">
          <w:delText>.</w:delText>
        </w:r>
        <w:r w:rsidRPr="00043929" w:rsidDel="008A019D">
          <w:delText xml:space="preserve"> Inspired by recent developments in emotion regulation research</w:delText>
        </w:r>
        <w:r w:rsidR="00262986" w:rsidDel="008A019D">
          <w:delText xml:space="preserve"> </w:delText>
        </w:r>
        <w:r w:rsidR="00262986" w:rsidRPr="00262986" w:rsidDel="008A019D">
          <w:delText xml:space="preserve">(Aldao, Sheppes, &amp; Gross, 2015; </w:delText>
        </w:r>
        <w:r w:rsidR="00262986" w:rsidRPr="00E04D24" w:rsidDel="008A019D">
          <w:delText>Fischer, Scheunemann, &amp; Moritz, 2021</w:delText>
        </w:r>
        <w:r w:rsidR="00262986" w:rsidRPr="00467921" w:rsidDel="008A019D">
          <w:delText>)</w:delText>
        </w:r>
        <w:r w:rsidRPr="00467921" w:rsidDel="008A019D">
          <w:delText>,</w:delText>
        </w:r>
        <w:r w:rsidRPr="00043929" w:rsidDel="008A019D">
          <w:delText xml:space="preserve"> our perspective views self-compassion as a dynamic state influenced by immediate environmental factors, rather than a static trait. This view is reinforced by an expanding body of research demonstrating that self-compassion is adaptable and can be enhanced through specific interventions</w:delText>
        </w:r>
        <w:r w:rsidR="00D02D15" w:rsidDel="008A019D">
          <w:delText xml:space="preserve"> </w:delText>
        </w:r>
        <w:r w:rsidR="00D02D15" w:rsidRPr="00D02D15" w:rsidDel="008A019D">
          <w:delText>(Ferrari et al., 2019).</w:delText>
        </w:r>
        <w:r w:rsidRPr="00043929" w:rsidDel="008A019D">
          <w:delText>Our study aims to empirically assess the BCH by exploring how everyday situational factors influence different components of state self-compassion. Specifically, we investigate whether these factors have a concurrent and opposite effect on the CS and UCS components of state self-compassion. A simultaneous and inverse effect would support the BCH’s premise of self-compassion as a singular, unified construct. Conversely, distinct influences on the CS and UCS components would suggest the existence of two separate dimensions of self-compassion, aligning with the concept of a dual construct framework.</w:delText>
        </w:r>
      </w:del>
    </w:p>
    <w:p w14:paraId="03BF49B4" w14:textId="3FF46438" w:rsidR="00BB6D76" w:rsidRPr="00451990" w:rsidDel="00FB3A63" w:rsidRDefault="00BB6D76" w:rsidP="00BB6D76">
      <w:pPr>
        <w:pStyle w:val="BodyText"/>
        <w:rPr>
          <w:del w:id="176" w:author="COLPIZZI ILARIA" w:date="2024-10-15T18:00:00Z" w16du:dateUtc="2024-10-15T16:00:00Z"/>
          <w:strike/>
          <w:rPrChange w:id="177" w:author="COLPIZZI ILARIA" w:date="2024-10-15T17:24:00Z" w16du:dateUtc="2024-10-15T15:24:00Z">
            <w:rPr>
              <w:del w:id="178" w:author="COLPIZZI ILARIA" w:date="2024-10-15T18:00:00Z" w16du:dateUtc="2024-10-15T16:00:00Z"/>
            </w:rPr>
          </w:rPrChange>
        </w:rPr>
      </w:pPr>
      <w:del w:id="179" w:author="COLPIZZI ILARIA" w:date="2024-10-15T18:00:00Z" w16du:dateUtc="2024-10-15T16:00:00Z">
        <w:r w:rsidRPr="00451990" w:rsidDel="00FB3A63">
          <w:rPr>
            <w:strike/>
            <w:rPrChange w:id="180" w:author="COLPIZZI ILARIA" w:date="2024-10-15T17:24:00Z" w16du:dateUtc="2024-10-15T15:24:00Z">
              <w:rPr/>
            </w:rPrChange>
          </w:rPr>
          <w:delText>To explore this, our study focuses on two critical dimensions: the immediate emotional states of the participants and the unpleasantness of the most significant recent event, as investigated in study 1, and a broader context that includes the participants’ capacity for decentering, examined in study 2. Employing an Ecological Momentary Assessment (EMA) methodology, we delve into how these diverse contextual factors influence both the compassionate and uncompassionate aspects of momentary self-compassion. Through this approach, we aim to ascertain whether the immediate emotional context and broader psychological variables differentially impact the UCS and CS components of state self-compassion, providing empirical evidence to assess the validity of the BCH in real-world scenarios.</w:delText>
        </w:r>
      </w:del>
    </w:p>
    <w:p w14:paraId="5B84E235" w14:textId="13DA21F3" w:rsidR="00BB6D76" w:rsidDel="008A019D" w:rsidRDefault="00BB6D76" w:rsidP="00BB6D76">
      <w:pPr>
        <w:pStyle w:val="BodyText"/>
        <w:rPr>
          <w:del w:id="181" w:author="COLPIZZI ILARIA" w:date="2024-10-17T15:32:00Z" w16du:dateUtc="2024-10-17T13:32:00Z"/>
        </w:rPr>
      </w:pPr>
      <w:del w:id="182" w:author="COLPIZZI ILARIA" w:date="2024-10-17T15:32:00Z" w16du:dateUtc="2024-10-17T13:32:00Z">
        <w:r w:rsidRPr="00043929" w:rsidDel="008A019D">
          <w:delText>Exploring state self-compassion’s situational dynamics is crucial for theoretical advancement and practical applications in psychological interventions. Focusing on the immediate affective contexts of participants and broader contextual factors, our study aims to provide valuable insights for developing tailored therapeutic strategies, significantly enhancing individual well-being by fostering healthier self-relationships in varying life situations.</w:delText>
        </w:r>
      </w:del>
    </w:p>
    <w:p w14:paraId="6A7AB6FE" w14:textId="14F0FA16" w:rsidR="00245BAF" w:rsidRDefault="00F44E4B" w:rsidP="004912C5">
      <w:pPr>
        <w:pStyle w:val="Heading1"/>
        <w:jc w:val="left"/>
        <w:rPr>
          <w:ins w:id="183" w:author="COLPIZZI ILARIA" w:date="2024-10-17T15:52:00Z" w16du:dateUtc="2024-10-17T13:52:00Z"/>
        </w:rPr>
      </w:pPr>
      <w:bookmarkStart w:id="184" w:name="X626c7679354204bf92f7c687b21144357428a58"/>
      <w:bookmarkEnd w:id="2"/>
      <w:r>
        <w:t xml:space="preserve">Study 1: </w:t>
      </w:r>
      <w:ins w:id="185" w:author="Corrado Caudek" w:date="2024-10-24T07:49:00Z">
        <w:r w:rsidR="00B77349" w:rsidRPr="00B77349">
          <w:t>Temporal Dynamics of State Self-Compassion in Daily Life</w:t>
        </w:r>
      </w:ins>
      <w:del w:id="186" w:author="Corrado Caudek" w:date="2024-10-24T07:49:00Z" w16du:dateUtc="2024-10-24T05:49:00Z">
        <w:r w:rsidR="00703CF5" w:rsidDel="00B77349">
          <w:delText>Exploring Patterns and Dynamics in State Self-Compassion</w:delText>
        </w:r>
      </w:del>
    </w:p>
    <w:p w14:paraId="163023F3" w14:textId="0BFE4649" w:rsidR="008D3CFE" w:rsidDel="00B77349" w:rsidRDefault="00B77349">
      <w:pPr>
        <w:pStyle w:val="Heading2"/>
        <w:rPr>
          <w:del w:id="187" w:author="Corrado Caudek" w:date="2024-10-24T07:50:00Z" w16du:dateUtc="2024-10-24T05:50:00Z"/>
          <w:rFonts w:eastAsiaTheme="minorHAnsi" w:cstheme="minorBidi"/>
          <w:b w:val="0"/>
          <w:szCs w:val="24"/>
        </w:rPr>
      </w:pPr>
      <w:ins w:id="188" w:author="Corrado Caudek" w:date="2024-10-24T07:51:00Z" w16du:dateUtc="2024-10-24T05:51:00Z">
        <w:r>
          <w:t>S</w:t>
        </w:r>
      </w:ins>
      <w:ins w:id="189" w:author="Corrado Caudek" w:date="2024-10-24T07:50:00Z">
        <w:r w:rsidRPr="00B77349">
          <w:rPr>
            <w:rFonts w:eastAsiaTheme="minorHAnsi" w:cstheme="minorBidi"/>
            <w:b w:val="0"/>
            <w:szCs w:val="24"/>
          </w:rPr>
          <w:t>tudy</w:t>
        </w:r>
      </w:ins>
      <w:ins w:id="190" w:author="Corrado Caudek" w:date="2024-10-24T07:51:00Z" w16du:dateUtc="2024-10-24T05:51:00Z">
        <w:r>
          <w:t xml:space="preserve"> 1</w:t>
        </w:r>
      </w:ins>
      <w:ins w:id="191" w:author="Corrado Caudek" w:date="2024-10-24T07:50:00Z">
        <w:r w:rsidRPr="00B77349">
          <w:rPr>
            <w:rFonts w:eastAsiaTheme="minorHAnsi" w:cstheme="minorBidi"/>
            <w:b w:val="0"/>
            <w:szCs w:val="24"/>
          </w:rPr>
          <w:t xml:space="preserve"> examined how state self-compassion fluctuates in response to everyday emotional experiences and challenging events. We focused specifically on momentary negative affect (</w:t>
        </w:r>
        <w:proofErr w:type="spellStart"/>
        <w:r w:rsidRPr="00B77349">
          <w:rPr>
            <w:rFonts w:eastAsiaTheme="minorHAnsi" w:cstheme="minorBidi"/>
            <w:b w:val="0"/>
            <w:szCs w:val="24"/>
          </w:rPr>
          <w:t>NegAff</w:t>
        </w:r>
        <w:proofErr w:type="spellEnd"/>
        <w:r w:rsidRPr="00B77349">
          <w:rPr>
            <w:rFonts w:eastAsiaTheme="minorHAnsi" w:cstheme="minorBidi"/>
            <w:b w:val="0"/>
            <w:szCs w:val="24"/>
          </w:rPr>
          <w:t xml:space="preserve">; Haney et al., 2023) and event unpleasantness as potential drivers of these fluctuations, examining their impact across multiple temporal scales: within days, between days, and between individuals. According to the Bipolar Continuum Hypothesis, contextual influences should produce opposing effects on </w:t>
        </w:r>
      </w:ins>
      <w:ins w:id="192" w:author="Corrado Caudek" w:date="2024-10-24T07:52:00Z" w16du:dateUtc="2024-10-24T05:52:00Z">
        <w:r>
          <w:t>CS</w:t>
        </w:r>
      </w:ins>
      <w:ins w:id="193" w:author="Corrado Caudek" w:date="2024-10-24T07:50:00Z">
        <w:r w:rsidRPr="00B77349">
          <w:rPr>
            <w:rFonts w:eastAsiaTheme="minorHAnsi" w:cstheme="minorBidi"/>
            <w:b w:val="0"/>
            <w:szCs w:val="24"/>
          </w:rPr>
          <w:t xml:space="preserve"> and </w:t>
        </w:r>
      </w:ins>
      <w:ins w:id="194" w:author="Corrado Caudek" w:date="2024-10-24T07:52:00Z" w16du:dateUtc="2024-10-24T05:52:00Z">
        <w:r>
          <w:t>UCS</w:t>
        </w:r>
      </w:ins>
      <w:ins w:id="195" w:author="Corrado Caudek" w:date="2024-10-24T07:50:00Z">
        <w:r w:rsidRPr="00B77349">
          <w:rPr>
            <w:rFonts w:eastAsiaTheme="minorHAnsi" w:cstheme="minorBidi"/>
            <w:b w:val="0"/>
            <w:szCs w:val="24"/>
          </w:rPr>
          <w:t xml:space="preserve"> components. Moreover, emotionally salient contexts </w:t>
        </w:r>
        <w:r w:rsidRPr="00B77349">
          <w:rPr>
            <w:rFonts w:eastAsiaTheme="minorHAnsi" w:cstheme="minorBidi"/>
            <w:b w:val="0"/>
            <w:szCs w:val="24"/>
          </w:rPr>
          <w:lastRenderedPageBreak/>
          <w:t>may amplify this bipolar relationship (</w:t>
        </w:r>
        <w:proofErr w:type="spellStart"/>
        <w:r w:rsidRPr="00B77349">
          <w:rPr>
            <w:rFonts w:eastAsiaTheme="minorHAnsi" w:cstheme="minorBidi"/>
            <w:b w:val="0"/>
            <w:szCs w:val="24"/>
          </w:rPr>
          <w:t>Dejonckheere</w:t>
        </w:r>
        <w:proofErr w:type="spellEnd"/>
        <w:r w:rsidRPr="00B77349">
          <w:rPr>
            <w:rFonts w:eastAsiaTheme="minorHAnsi" w:cstheme="minorBidi"/>
            <w:b w:val="0"/>
            <w:szCs w:val="24"/>
          </w:rPr>
          <w:t xml:space="preserve"> et al., 2021; Ferrari et al., 2022). Study 1 tested these predictions through intensive longitudinal assessment of daily experiences.</w:t>
        </w:r>
      </w:ins>
      <w:ins w:id="196" w:author="COLPIZZI ILARIA" w:date="2024-10-17T15:52:00Z" w16du:dateUtc="2024-10-17T13:52:00Z">
        <w:del w:id="197" w:author="Corrado Caudek" w:date="2024-10-24T07:50:00Z" w16du:dateUtc="2024-10-24T05:50:00Z">
          <w:r w:rsidR="008D3CFE" w:rsidRPr="008D3CFE" w:rsidDel="00B77349">
            <w:delText>Study 1 aimed to investigate whether momentary adverse emotional states, referred to as negative affect (NegAff; Haney et al., 2023), and the unpleasantness of an event influence the CS and UCS components of state self-compassion. The study examined inter-individual differences, daily contextual variations, and intraday fluctuations in these factors. We sought to test two hypotheses: (1) if the BCH holds, contextual influences should affect CS and UCS similarly but in opposite directions, and (2) emotionally salient contexts may amplify the bipolar relationship between CS and UCS</w:delText>
          </w:r>
        </w:del>
      </w:ins>
      <w:ins w:id="198" w:author="COLPIZZI ILARIA" w:date="2024-10-17T15:54:00Z" w16du:dateUtc="2024-10-17T13:54:00Z">
        <w:del w:id="199" w:author="Corrado Caudek" w:date="2024-10-24T07:50:00Z" w16du:dateUtc="2024-10-24T05:50:00Z">
          <w:r w:rsidR="00381BED" w:rsidDel="00B77349">
            <w:delText xml:space="preserve"> (</w:delText>
          </w:r>
        </w:del>
      </w:ins>
      <w:ins w:id="200" w:author="COLPIZZI ILARIA" w:date="2024-10-17T15:55:00Z">
        <w:del w:id="201" w:author="Corrado Caudek" w:date="2024-10-24T07:50:00Z" w16du:dateUtc="2024-10-24T05:50:00Z">
          <w:r w:rsidR="00381BED" w:rsidRPr="00381BED" w:rsidDel="00B77349">
            <w:rPr>
              <w:rFonts w:eastAsiaTheme="minorHAnsi" w:cstheme="minorBidi"/>
              <w:szCs w:val="24"/>
              <w:rPrChange w:id="202" w:author="COLPIZZI ILARIA" w:date="2024-10-17T15:55:00Z" w16du:dateUtc="2024-10-17T13:55:00Z">
                <w:rPr>
                  <w:lang w:val="it-IT"/>
                </w:rPr>
              </w:rPrChange>
            </w:rPr>
            <w:delText>Dejonckheere et al.</w:delText>
          </w:r>
        </w:del>
      </w:ins>
      <w:ins w:id="203" w:author="COLPIZZI ILARIA" w:date="2024-10-17T15:55:00Z" w16du:dateUtc="2024-10-17T13:55:00Z">
        <w:del w:id="204" w:author="Corrado Caudek" w:date="2024-10-24T07:50:00Z" w16du:dateUtc="2024-10-24T05:50:00Z">
          <w:r w:rsidR="00381BED" w:rsidDel="00B77349">
            <w:delText xml:space="preserve">, </w:delText>
          </w:r>
        </w:del>
      </w:ins>
      <w:ins w:id="205" w:author="COLPIZZI ILARIA" w:date="2024-10-17T15:55:00Z">
        <w:del w:id="206" w:author="Corrado Caudek" w:date="2024-10-24T07:50:00Z" w16du:dateUtc="2024-10-24T05:50:00Z">
          <w:r w:rsidR="00381BED" w:rsidRPr="00381BED" w:rsidDel="00B77349">
            <w:rPr>
              <w:rFonts w:eastAsiaTheme="minorHAnsi" w:cstheme="minorBidi"/>
              <w:szCs w:val="24"/>
              <w:rPrChange w:id="207" w:author="COLPIZZI ILARIA" w:date="2024-10-17T15:55:00Z" w16du:dateUtc="2024-10-17T13:55:00Z">
                <w:rPr>
                  <w:lang w:val="it-IT"/>
                </w:rPr>
              </w:rPrChange>
            </w:rPr>
            <w:delText>2021</w:delText>
          </w:r>
        </w:del>
      </w:ins>
      <w:ins w:id="208" w:author="COLPIZZI ILARIA" w:date="2024-10-17T15:55:00Z" w16du:dateUtc="2024-10-17T13:55:00Z">
        <w:del w:id="209" w:author="Corrado Caudek" w:date="2024-10-24T07:50:00Z" w16du:dateUtc="2024-10-24T05:50:00Z">
          <w:r w:rsidR="00381BED" w:rsidDel="00B77349">
            <w:delText>; Ferrari et al., 2022</w:delText>
          </w:r>
        </w:del>
      </w:ins>
      <w:ins w:id="210" w:author="COLPIZZI ILARIA" w:date="2024-10-17T15:55:00Z">
        <w:del w:id="211" w:author="Corrado Caudek" w:date="2024-10-24T07:50:00Z" w16du:dateUtc="2024-10-24T05:50:00Z">
          <w:r w:rsidR="00381BED" w:rsidRPr="00381BED" w:rsidDel="00B77349">
            <w:rPr>
              <w:rFonts w:eastAsiaTheme="minorHAnsi" w:cstheme="minorBidi"/>
              <w:szCs w:val="24"/>
              <w:rPrChange w:id="212" w:author="COLPIZZI ILARIA" w:date="2024-10-17T15:55:00Z" w16du:dateUtc="2024-10-17T13:55:00Z">
                <w:rPr>
                  <w:lang w:val="it-IT"/>
                </w:rPr>
              </w:rPrChange>
            </w:rPr>
            <w:delText>)</w:delText>
          </w:r>
        </w:del>
      </w:ins>
      <w:ins w:id="213" w:author="COLPIZZI ILARIA" w:date="2024-10-17T15:55:00Z" w16du:dateUtc="2024-10-17T13:55:00Z">
        <w:del w:id="214" w:author="Corrado Caudek" w:date="2024-10-24T07:50:00Z" w16du:dateUtc="2024-10-24T05:50:00Z">
          <w:r w:rsidR="00381BED" w:rsidRPr="00381BED" w:rsidDel="00B77349">
            <w:rPr>
              <w:rFonts w:eastAsiaTheme="minorHAnsi" w:cstheme="minorBidi"/>
              <w:szCs w:val="24"/>
              <w:rPrChange w:id="215" w:author="COLPIZZI ILARIA" w:date="2024-10-17T15:55:00Z" w16du:dateUtc="2024-10-17T13:55:00Z">
                <w:rPr>
                  <w:lang w:val="it-IT"/>
                </w:rPr>
              </w:rPrChange>
            </w:rPr>
            <w:delText>.</w:delText>
          </w:r>
        </w:del>
      </w:ins>
    </w:p>
    <w:p w14:paraId="5E2092BC" w14:textId="77777777" w:rsidR="00B77349" w:rsidRPr="00B77349" w:rsidRDefault="00B77349" w:rsidP="00B77349">
      <w:pPr>
        <w:pStyle w:val="BodyText"/>
        <w:rPr>
          <w:ins w:id="216" w:author="Corrado Caudek" w:date="2024-10-24T07:50:00Z" w16du:dateUtc="2024-10-24T05:50:00Z"/>
        </w:rPr>
        <w:pPrChange w:id="217" w:author="Corrado Caudek" w:date="2024-10-24T07:50:00Z" w16du:dateUtc="2024-10-24T05:50:00Z">
          <w:pPr>
            <w:pStyle w:val="Heading1"/>
            <w:jc w:val="left"/>
          </w:pPr>
        </w:pPrChange>
      </w:pPr>
    </w:p>
    <w:p w14:paraId="3A4C7D59" w14:textId="0C78CE30" w:rsidR="002077A6" w:rsidRPr="002077A6" w:rsidDel="008D3CFE" w:rsidRDefault="002077A6" w:rsidP="00D8234F">
      <w:pPr>
        <w:pStyle w:val="BodyText"/>
        <w:rPr>
          <w:del w:id="218" w:author="COLPIZZI ILARIA" w:date="2024-10-17T15:54:00Z" w16du:dateUtc="2024-10-17T13:54:00Z"/>
        </w:rPr>
      </w:pPr>
      <w:del w:id="219" w:author="COLPIZZI ILARIA" w:date="2024-10-17T15:54:00Z" w16du:dateUtc="2024-10-17T13:54:00Z">
        <w:r w:rsidRPr="002077A6" w:rsidDel="008D3CFE">
          <w:delText xml:space="preserve">Study 1 investigated whether a momentary adverse emotional state, referred to as ‘negative affect’ (NegAff </w:delText>
        </w:r>
        <w:r w:rsidR="00455021" w:rsidDel="008D3CFE">
          <w:delText>see also Haney et al. 2023)</w:delText>
        </w:r>
        <w:r w:rsidRPr="002077A6" w:rsidDel="008D3CFE">
          <w:delText>, and the level of unpleasantness of the event mutually influence the CS and UCS components of state self-compassion, in line with the predictions of the BCH model</w:delText>
        </w:r>
      </w:del>
      <w:del w:id="220" w:author="COLPIZZI ILARIA" w:date="2024-10-17T15:40:00Z" w16du:dateUtc="2024-10-17T13:40:00Z">
        <w:r w:rsidRPr="002077A6" w:rsidDel="0073254D">
          <w:delText>.</w:delText>
        </w:r>
      </w:del>
      <w:del w:id="221" w:author="COLPIZZI ILARIA" w:date="2024-10-17T15:54:00Z" w16du:dateUtc="2024-10-17T13:54:00Z">
        <w:r w:rsidRPr="002077A6" w:rsidDel="008D3CFE">
          <w:delText xml:space="preserve"> </w:delText>
        </w:r>
      </w:del>
      <w:moveFromRangeStart w:id="222" w:author="COLPIZZI ILARIA" w:date="2024-10-17T15:37:00Z" w:name="move180071890"/>
      <w:moveFrom w:id="223" w:author="COLPIZZI ILARIA" w:date="2024-10-17T15:37:00Z" w16du:dateUtc="2024-10-17T13:37:00Z">
        <w:del w:id="224" w:author="COLPIZZI ILARIA" w:date="2024-10-17T15:54:00Z" w16du:dateUtc="2024-10-17T13:54:00Z">
          <w:r w:rsidRPr="002077A6" w:rsidDel="008D3CFE">
            <w:delText xml:space="preserve">It is important to distinguish this ‘negative affect’ from the DSM-5 personality trait known as ‘negative affectivity’ (American Psychiatric Association [APA], 2013). </w:delText>
          </w:r>
        </w:del>
      </w:moveFrom>
      <w:moveFromRangeEnd w:id="222"/>
      <w:del w:id="225" w:author="COLPIZZI ILARIA" w:date="2024-10-17T15:40:00Z" w16du:dateUtc="2024-10-17T13:40:00Z">
        <w:r w:rsidRPr="002077A6" w:rsidDel="0073254D">
          <w:delText xml:space="preserve">Our analysis accounted for </w:delText>
        </w:r>
      </w:del>
      <w:del w:id="226" w:author="COLPIZZI ILARIA" w:date="2024-10-17T15:54:00Z" w16du:dateUtc="2024-10-17T13:54:00Z">
        <w:r w:rsidRPr="002077A6" w:rsidDel="008D3CFE">
          <w:delText>inter-individual differences,</w:delText>
        </w:r>
      </w:del>
      <w:del w:id="227" w:author="COLPIZZI ILARIA" w:date="2024-10-17T15:40:00Z" w16du:dateUtc="2024-10-17T13:40:00Z">
        <w:r w:rsidRPr="002077A6" w:rsidDel="0073254D">
          <w:delText xml:space="preserve"> </w:delText>
        </w:r>
      </w:del>
      <w:del w:id="228" w:author="COLPIZZI ILARIA" w:date="2024-10-17T15:54:00Z" w16du:dateUtc="2024-10-17T13:54:00Z">
        <w:r w:rsidRPr="002077A6" w:rsidDel="008D3CFE">
          <w:delText>daily contextual variations within individuals, and intraday fluctuations in these two factors.</w:delText>
        </w:r>
      </w:del>
    </w:p>
    <w:p w14:paraId="0A0E3AAC" w14:textId="26E70391" w:rsidR="00245BAF" w:rsidRDefault="00703CF5">
      <w:pPr>
        <w:pStyle w:val="Heading2"/>
      </w:pPr>
      <w:bookmarkStart w:id="229" w:name="methods"/>
      <w:proofErr w:type="spellStart"/>
      <w:r>
        <w:t>Method</w:t>
      </w:r>
      <w:proofErr w:type="spellEnd"/>
    </w:p>
    <w:p w14:paraId="5CA31C92" w14:textId="6B413DE6" w:rsidR="00245BAF" w:rsidRDefault="00ED1C97" w:rsidP="00ED1C97">
      <w:pPr>
        <w:pStyle w:val="FirstParagraph"/>
        <w:ind w:firstLine="0"/>
      </w:pPr>
      <w:bookmarkStart w:id="230" w:name="procedure"/>
      <w:r>
        <w:t xml:space="preserve"> </w:t>
      </w:r>
      <w:r w:rsidR="009C6EAB">
        <w:tab/>
      </w:r>
      <w:r w:rsidR="00445DC1" w:rsidRPr="001C61A8">
        <w:rPr>
          <w:b/>
          <w:bCs/>
        </w:rPr>
        <w:t>Procedure.</w:t>
      </w:r>
      <w:r w:rsidR="00445DC1">
        <w:t xml:space="preserve"> </w:t>
      </w:r>
      <w:r>
        <w:t>In our study, we utilized an EMA protocol to evaluate momentary self-compassion and mood variations, with a focus on real-time measurement of affective states. Initially, participants provided informed consent, and those meeting the inclusion criteria attended an introductory session. Here, we administered baseline measures assessing Self-Compassion as a trait characteristic, levels of depression, anxiety and stress over the past week, and emotion regulation capabilities</w:t>
      </w:r>
      <w:r w:rsidR="00604D79">
        <w:t xml:space="preserve">. </w:t>
      </w:r>
      <w:r w:rsidR="00604D79" w:rsidRPr="00EE2ED8">
        <w:t>These were measured using the Self-Compassion Scale (Neff, 2003), the Depression Anxiety Stress Scale-21 (Lovibond &amp; Lovibond, 1995), and the Difficulties in Emotion Regulation Scale (Gratz &amp; Roemer, 2004), respectively</w:t>
      </w:r>
      <w:r w:rsidR="00840145">
        <w:t xml:space="preserve"> </w:t>
      </w:r>
      <w:r w:rsidR="00B06FA4">
        <w:t xml:space="preserve">– </w:t>
      </w:r>
      <w:r w:rsidR="00B06FA4" w:rsidRPr="00EE2ED8">
        <w:t>for</w:t>
      </w:r>
      <w:r w:rsidR="00604D79" w:rsidRPr="00EE2ED8">
        <w:t xml:space="preserve"> details, see the Supplementary </w:t>
      </w:r>
      <w:r w:rsidR="006122E6">
        <w:t>Information (SI)</w:t>
      </w:r>
      <w:r w:rsidR="00604D79" w:rsidRPr="00EE2ED8">
        <w:t>.</w:t>
      </w:r>
      <w:r w:rsidR="00604D79">
        <w:t xml:space="preserve"> </w:t>
      </w:r>
      <w:r>
        <w:t>Following this, participants were trained in using the m-Path mobile application (</w:t>
      </w:r>
      <w:proofErr w:type="spellStart"/>
      <w:r>
        <w:t>Mestdagh</w:t>
      </w:r>
      <w:proofErr w:type="spellEnd"/>
      <w:r>
        <w:t xml:space="preserve"> et al., 2023) on their smartphones, which was </w:t>
      </w:r>
      <w:r w:rsidR="00A96940">
        <w:t xml:space="preserve">used </w:t>
      </w:r>
      <w:r>
        <w:t>for completing the EMA surveys.</w:t>
      </w:r>
    </w:p>
    <w:p w14:paraId="788BF2B7" w14:textId="67F4EAB2" w:rsidR="00245BAF" w:rsidRDefault="00703CF5">
      <w:pPr>
        <w:pStyle w:val="BodyText"/>
      </w:pPr>
      <w:r>
        <w:t xml:space="preserve">The EMA protocol extended over three months, encompassing </w:t>
      </w:r>
      <w:r w:rsidR="003B475E">
        <w:t xml:space="preserve">10 </w:t>
      </w:r>
      <w:r>
        <w:t>specific days within this timeframe</w:t>
      </w:r>
      <w:r w:rsidR="00705CDF">
        <w:t xml:space="preserve">. </w:t>
      </w:r>
      <w:r>
        <w:t>On these days, participants received five daily prompts, issued exclusively on Saturdays, based on a semi-random sampling protocol. The timing for these notifications was scheduled as follows: the first between 10:00 and 10:30 AM, the second between 3:00 and 3:30 PM, the third between 5:00 and 5:30 PM, the fourth between 7:00 and 7:30 PM, and the final one between 9:00 and 9:30 PM. Upon receiving a notification, participants were prompted to answer a set of 13 questions, encompassing momentary self-compassion, negative and positive affect, and their evaluation of a significant recent event since the last prompt.</w:t>
      </w:r>
    </w:p>
    <w:p w14:paraId="5DD50608" w14:textId="7331316A" w:rsidR="00245BAF" w:rsidRDefault="009C6EAB" w:rsidP="009C6EAB">
      <w:pPr>
        <w:pStyle w:val="FirstParagraph"/>
      </w:pPr>
      <w:bookmarkStart w:id="231" w:name="participants"/>
      <w:bookmarkEnd w:id="230"/>
      <w:r w:rsidRPr="009C6EAB">
        <w:rPr>
          <w:b/>
          <w:bCs/>
        </w:rPr>
        <w:lastRenderedPageBreak/>
        <w:t>Participants.</w:t>
      </w:r>
      <w:r w:rsidR="008E30A1">
        <w:t xml:space="preserve"> In the study, participants were required to complete data collection on at least four of the ten designated days to ensure a detailed capture of their experiences. The sample included both undergraduate and graduate students from psychology courses, and participation was voluntary. </w:t>
      </w:r>
      <w:r w:rsidR="00A61212">
        <w:t>In total, data from 326 participants w</w:t>
      </w:r>
      <w:r w:rsidR="008E30A1">
        <w:t>ere</w:t>
      </w:r>
      <w:r w:rsidR="00A61212">
        <w:t xml:space="preserve"> eligible for analyses. The mean age was 24.08 years (SD = 7.88 years).</w:t>
      </w:r>
    </w:p>
    <w:p w14:paraId="36BCD3DC" w14:textId="77777777" w:rsidR="00F44E4B" w:rsidRDefault="00703CF5" w:rsidP="00363FAC">
      <w:pPr>
        <w:pStyle w:val="BodyText"/>
      </w:pPr>
      <w:r>
        <w:t xml:space="preserve">Eligibility for participation in this study was contingent upon meeting several predefined inclusion criteria at the time of enrollment. Participants were required to: (1) be at least 18 years of age; (2) possess a proficient level of Italian; (3) have prior experience with smartphone </w:t>
      </w:r>
      <w:r w:rsidR="008C4825">
        <w:t>usage; and</w:t>
      </w:r>
      <w:r>
        <w:t xml:space="preserve"> (</w:t>
      </w:r>
      <w:r w:rsidR="008405AC">
        <w:t>4</w:t>
      </w:r>
      <w:r>
        <w:t xml:space="preserve">) </w:t>
      </w:r>
      <w:r w:rsidR="008405AC" w:rsidRPr="008C4825">
        <w:t>not have any self-reported mental health disorders or drug/alcohol addiction</w:t>
      </w:r>
      <w:r>
        <w:t xml:space="preserve">. </w:t>
      </w:r>
    </w:p>
    <w:p w14:paraId="0E149BEC" w14:textId="4D119638" w:rsidR="00481705" w:rsidRDefault="00481705" w:rsidP="00363FAC">
      <w:pPr>
        <w:pStyle w:val="BodyText"/>
      </w:pPr>
      <w:r w:rsidRPr="00481705">
        <w:t xml:space="preserve">None of </w:t>
      </w:r>
      <w:r w:rsidR="00BE3C6D">
        <w:t>the participants</w:t>
      </w:r>
      <w:r w:rsidR="00BE3C6D" w:rsidRPr="00481705">
        <w:t xml:space="preserve"> </w:t>
      </w:r>
      <w:r w:rsidRPr="00481705">
        <w:t>reported present or past psychiatric disorders and none of them reported</w:t>
      </w:r>
      <w:r>
        <w:t xml:space="preserve"> </w:t>
      </w:r>
      <w:r w:rsidRPr="00481705">
        <w:t>using medications.</w:t>
      </w:r>
    </w:p>
    <w:p w14:paraId="71793A85" w14:textId="77777777" w:rsidR="00245BAF" w:rsidRDefault="00703CF5">
      <w:pPr>
        <w:pStyle w:val="BodyText"/>
      </w:pPr>
      <w:r>
        <w:t xml:space="preserve">Participants whose compliance rate fell below 50% were excluded from the study. This criterion led to the exclusion of 7 participants. Consequently, the final sample size was established at 326 individuals. Overall, participant compliance was notably high. On average, participants responded to 85% of the daily notifications. This means that out of an average of 5 notifications sent each day, participants responded to approximately 4.2 of them. Furthermore, when considering the entire duration of the study, the compliance rate across all days was 87%. In other words, participants responded on 8.7 out of the possible 10 days.  </w:t>
      </w:r>
    </w:p>
    <w:p w14:paraId="0C515B2B" w14:textId="211A8D9C" w:rsidR="009C6EAB" w:rsidRPr="009C6EAB" w:rsidRDefault="009C6EAB" w:rsidP="009C6EAB">
      <w:pPr>
        <w:pStyle w:val="Heading3"/>
        <w:framePr w:wrap="auto" w:vAnchor="margin" w:yAlign="inline"/>
      </w:pPr>
      <w:bookmarkStart w:id="232" w:name="materials"/>
      <w:bookmarkEnd w:id="231"/>
      <w:r>
        <w:lastRenderedPageBreak/>
        <w:t>Materials.</w:t>
      </w:r>
    </w:p>
    <w:p w14:paraId="1BB15547" w14:textId="77777777" w:rsidR="009C6EAB" w:rsidRDefault="009C6EAB" w:rsidP="009C6EAB">
      <w:pPr>
        <w:pStyle w:val="Heading4"/>
        <w:framePr w:wrap="auto" w:vAnchor="margin" w:yAlign="inline"/>
      </w:pPr>
      <w:bookmarkStart w:id="233" w:name="ema-protocol"/>
    </w:p>
    <w:p w14:paraId="556683DB" w14:textId="1DF0030A" w:rsidR="00245BAF" w:rsidRDefault="009C6EAB" w:rsidP="009C6EAB">
      <w:pPr>
        <w:pStyle w:val="Heading4"/>
        <w:framePr w:wrap="auto" w:vAnchor="margin" w:yAlign="inline"/>
        <w:spacing w:line="480" w:lineRule="auto"/>
      </w:pPr>
      <w:r>
        <w:t>EMA protocol.</w:t>
      </w:r>
      <w:r w:rsidR="00664D78">
        <w:t xml:space="preserve"> </w:t>
      </w:r>
      <w:r w:rsidR="00664D78" w:rsidRPr="009C6EAB">
        <w:rPr>
          <w:b w:val="0"/>
          <w:bCs/>
          <w:i w:val="0"/>
          <w:iCs/>
        </w:rPr>
        <w:t>The EMA protocol comprised 13 questions, which included items designed to assess various aspects of participants’ momentary experiences.</w:t>
      </w:r>
    </w:p>
    <w:p w14:paraId="58DD458B" w14:textId="77777777" w:rsidR="00245BAF" w:rsidRDefault="00703CF5" w:rsidP="009C6EAB">
      <w:pPr>
        <w:pStyle w:val="BodyText"/>
      </w:pPr>
      <w:r>
        <w:rPr>
          <w:i/>
          <w:iCs/>
        </w:rPr>
        <w:t>Pleasant/Unpleasant Event.</w:t>
      </w:r>
      <w:r>
        <w:t xml:space="preserve"> The initial query consistently explored the emotional valence — pleasantness or unpleasantness — of the most impactful event since the last notification. For example, “Think about the most notable event that has occurred since you last received a notification. If this is your first notification of the day, consider the most significant event from the start of the day. How would you evaluate this event?” Participants were asked to rate the event on a 5-point Likert scale, where 1 indicates “extremely unpleasant” and 5 signifies “extremely pleasant.”</w:t>
      </w:r>
    </w:p>
    <w:p w14:paraId="3BC1CF4C" w14:textId="0D2D8714" w:rsidR="00245BAF" w:rsidRDefault="00703CF5">
      <w:pPr>
        <w:pStyle w:val="BodyText"/>
      </w:pPr>
      <w:r>
        <w:rPr>
          <w:i/>
          <w:iCs/>
        </w:rPr>
        <w:t>Positive and Negative Affect.</w:t>
      </w:r>
      <w:r>
        <w:t xml:space="preserve"> We examined four emotional states using a combined approach of assessment tools. For negative emotions, we used two items from the Positive and Negative Affect Schedule (PANAS, Watson, Clark, &amp; </w:t>
      </w:r>
      <w:proofErr w:type="spellStart"/>
      <w:r>
        <w:t>Tellegen</w:t>
      </w:r>
      <w:proofErr w:type="spellEnd"/>
      <w:r>
        <w:t xml:space="preserve">, 1988): “At this moment, I feel NERVOUS” and “At this moment, I feel UPSET.” However, during a pre-test, we determined that the positive emotions items from PANAS did not align with our specific objectives of the study. Therefore, we opted for two positive emotions items from </w:t>
      </w:r>
      <w:proofErr w:type="spellStart"/>
      <w:r>
        <w:t>Kuranova</w:t>
      </w:r>
      <w:proofErr w:type="spellEnd"/>
      <w:r>
        <w:t xml:space="preserve"> et al. (2020): “At this moment, I feel CHEERFUL” and “At this moment, I feel SATISFIED.” Unlike PANAS, </w:t>
      </w:r>
      <w:proofErr w:type="spellStart"/>
      <w:r>
        <w:t>Kuranova</w:t>
      </w:r>
      <w:proofErr w:type="spellEnd"/>
      <w:r>
        <w:t xml:space="preserve"> et al. (2020) developed their affect items by calculating mean scores across all assessed emotions. From their proposed four items, we selected two that best represented the positive emotional states relevant to our study. Participants were then asked to rate the intensity of these emotions on a 5-point Likert scale, ranging from 1 (“not at all”) to 5 (“very”).</w:t>
      </w:r>
      <w:ins w:id="234" w:author="COLPIZZI ILARIA" w:date="2024-10-17T15:37:00Z" w16du:dateUtc="2024-10-17T13:37:00Z">
        <w:r w:rsidR="0073254D">
          <w:t xml:space="preserve"> </w:t>
        </w:r>
      </w:ins>
      <w:moveToRangeStart w:id="235" w:author="COLPIZZI ILARIA" w:date="2024-10-17T15:37:00Z" w:name="move180071890"/>
      <w:moveTo w:id="236" w:author="COLPIZZI ILARIA" w:date="2024-10-17T15:37:00Z" w16du:dateUtc="2024-10-17T13:37:00Z">
        <w:r w:rsidR="0073254D" w:rsidRPr="002077A6">
          <w:t>It is important to distinguish this ‘negative affect’ from the DSM-5 personality trait known as ‘negative affectivity’ (American Psychiatric Association [APA], 2013).</w:t>
        </w:r>
      </w:moveTo>
      <w:moveToRangeEnd w:id="235"/>
    </w:p>
    <w:p w14:paraId="748D3CF2" w14:textId="1B48ECAE" w:rsidR="002077A6" w:rsidRPr="002077A6" w:rsidRDefault="00703CF5" w:rsidP="004841E2">
      <w:pPr>
        <w:pStyle w:val="BodyText"/>
        <w:rPr>
          <w:rFonts w:eastAsiaTheme="majorEastAsia" w:cstheme="majorBidi"/>
          <w:b/>
          <w:szCs w:val="32"/>
        </w:rPr>
      </w:pPr>
      <w:r>
        <w:rPr>
          <w:i/>
          <w:iCs/>
        </w:rPr>
        <w:lastRenderedPageBreak/>
        <w:t>State-Self-Compassion Scale Short Form (SSCS-SF).</w:t>
      </w:r>
      <w:r>
        <w:t xml:space="preserve"> Developed recently by Neff et al. (2021), the SSCS-SF is a 6-item self-report tool designed to measure the current level of Self-Compassion. The scale encompasses six items, each reflecting one of the subscales of the Trait-SCS. These include three positive subscales — Mindfulness, Common Humanity, Self-Kindness — and three negative subscales — Overidentification, Self-Judgement, Isolation. The CS dimension is calculated by summing the scores of the positive items (</w:t>
      </w:r>
      <w:r>
        <w:rPr>
          <w:i/>
          <w:iCs/>
        </w:rPr>
        <w:t>e.g.</w:t>
      </w:r>
      <w:r>
        <w:t>, “At this moment, I have care and tenderness towards myself”), while the UCS dimension is derived from the aggregate of the negative items (</w:t>
      </w:r>
      <w:r>
        <w:rPr>
          <w:i/>
          <w:iCs/>
        </w:rPr>
        <w:t>e.g.</w:t>
      </w:r>
      <w:r>
        <w:t>, “I can’t stop thinking about everything that is wrong”). To ensure a minimum of 4 items for each dimension (McDonald, 2013), in line with the specific aims of our study, we augmented the SSCS-SF with two supplementary items. These additional items</w:t>
      </w:r>
      <w:r w:rsidR="00D231F5">
        <w:t xml:space="preserve"> - </w:t>
      </w:r>
      <w:r>
        <w:t xml:space="preserve">one for the CS dimension and another for the UCS </w:t>
      </w:r>
      <w:r w:rsidRPr="00835D60">
        <w:rPr>
          <w:rFonts w:cs="Times New Roman"/>
        </w:rPr>
        <w:t>dimension</w:t>
      </w:r>
      <w:r w:rsidR="00D231F5" w:rsidRPr="00835D60">
        <w:rPr>
          <w:rFonts w:cs="Times New Roman"/>
        </w:rPr>
        <w:t xml:space="preserve"> -</w:t>
      </w:r>
      <w:r w:rsidRPr="00835D60">
        <w:rPr>
          <w:rFonts w:cs="Times New Roman"/>
        </w:rPr>
        <w:t xml:space="preserve"> were carefully </w:t>
      </w:r>
      <w:r w:rsidR="00D231F5" w:rsidRPr="00835D60">
        <w:rPr>
          <w:rFonts w:cs="Times New Roman"/>
        </w:rPr>
        <w:t xml:space="preserve">chosen </w:t>
      </w:r>
      <w:r w:rsidRPr="00835D60">
        <w:rPr>
          <w:rFonts w:cs="Times New Roman"/>
        </w:rPr>
        <w:t xml:space="preserve">from the State-SCS Long Form (Neff et al., 2021). </w:t>
      </w:r>
      <w:r w:rsidR="00D231F5" w:rsidRPr="00EE2ED8">
        <w:rPr>
          <w:rFonts w:cs="Times New Roman"/>
          <w:color w:val="0D0D0D"/>
          <w:shd w:val="clear" w:color="auto" w:fill="FFFFFF"/>
        </w:rPr>
        <w:t>Our selection criteria prioritized items with the highest factor loadings, as determined by a previous factor analysis conducted with a similar sample</w:t>
      </w:r>
      <w:r w:rsidR="00D231F5" w:rsidRPr="00835D60" w:rsidDel="00D231F5">
        <w:rPr>
          <w:rFonts w:cs="Times New Roman"/>
        </w:rPr>
        <w:t xml:space="preserve"> </w:t>
      </w:r>
      <w:r w:rsidR="00D231F5" w:rsidRPr="00835D60">
        <w:rPr>
          <w:rFonts w:cs="Times New Roman"/>
        </w:rPr>
        <w:t>(</w:t>
      </w:r>
      <w:proofErr w:type="spellStart"/>
      <w:r w:rsidR="00D231F5" w:rsidRPr="00835D60">
        <w:rPr>
          <w:rFonts w:cs="Times New Roman"/>
        </w:rPr>
        <w:t>Colpizzi</w:t>
      </w:r>
      <w:proofErr w:type="spellEnd"/>
      <w:r w:rsidR="00D231F5" w:rsidRPr="00835D60">
        <w:rPr>
          <w:rFonts w:cs="Times New Roman"/>
        </w:rPr>
        <w:t xml:space="preserve"> et al., 2024)</w:t>
      </w:r>
      <w:r w:rsidRPr="00835D60">
        <w:rPr>
          <w:rFonts w:cs="Times New Roman"/>
        </w:rPr>
        <w:t>. Participants were</w:t>
      </w:r>
      <w:r>
        <w:t xml:space="preserve"> requested to rate how accurately each item described their current experience on a 6-point Likert scale, ranging from 1 (“extremely false”) to 6 (“extremely true”). The SSCS-SF has shown adequate psychometric properties according to Neff et al. (2021).</w:t>
      </w:r>
      <w:bookmarkStart w:id="237" w:name="data-analysis"/>
      <w:bookmarkEnd w:id="229"/>
      <w:bookmarkEnd w:id="232"/>
      <w:bookmarkEnd w:id="233"/>
    </w:p>
    <w:p w14:paraId="696816C8" w14:textId="558DC49E" w:rsidR="002077A6" w:rsidRPr="002077A6" w:rsidRDefault="002077A6" w:rsidP="002077A6">
      <w:pPr>
        <w:pStyle w:val="BodyText"/>
        <w:rPr>
          <w:rFonts w:eastAsiaTheme="majorEastAsia" w:cstheme="majorBidi"/>
          <w:b/>
          <w:szCs w:val="32"/>
        </w:rPr>
      </w:pPr>
      <w:r w:rsidRPr="002077A6">
        <w:rPr>
          <w:rFonts w:eastAsiaTheme="majorEastAsia" w:cstheme="majorBidi"/>
          <w:b/>
          <w:szCs w:val="32"/>
        </w:rPr>
        <w:t>Data Analysis Plan</w:t>
      </w:r>
    </w:p>
    <w:p w14:paraId="3D706908" w14:textId="646ED8A1" w:rsidR="002077A6" w:rsidRPr="00D8234F" w:rsidRDefault="002077A6" w:rsidP="004841E2">
      <w:pPr>
        <w:pStyle w:val="BodyText"/>
        <w:rPr>
          <w:rFonts w:eastAsiaTheme="majorEastAsia" w:cstheme="majorBidi"/>
          <w:bCs/>
          <w:szCs w:val="32"/>
        </w:rPr>
      </w:pPr>
      <w:r w:rsidRPr="00D8234F">
        <w:rPr>
          <w:rFonts w:eastAsiaTheme="majorEastAsia" w:cstheme="majorBidi"/>
          <w:bCs/>
          <w:szCs w:val="32"/>
        </w:rPr>
        <w:t>We employed two Bayesian hierarchical models to investigate the relationships between the CS and UCS components of state self-compassion and the contextual factors of negative affect and the level of unpleasantness of the event. The regression analysis encompassed inter-individual differences, variations in the context from day to day within individuals, and fluctuations within days for these two contextual factors.</w:t>
      </w:r>
      <w:r w:rsidR="004841E2">
        <w:rPr>
          <w:rFonts w:eastAsiaTheme="majorEastAsia" w:cstheme="majorBidi"/>
          <w:bCs/>
          <w:szCs w:val="32"/>
        </w:rPr>
        <w:t xml:space="preserve"> </w:t>
      </w:r>
      <w:r w:rsidRPr="00D8234F">
        <w:rPr>
          <w:rFonts w:eastAsiaTheme="majorEastAsia" w:cstheme="majorBidi"/>
          <w:bCs/>
          <w:szCs w:val="32"/>
        </w:rPr>
        <w:t xml:space="preserve">In a further analysis, we employed a </w:t>
      </w:r>
      <w:r w:rsidRPr="00D8234F">
        <w:rPr>
          <w:rFonts w:eastAsiaTheme="majorEastAsia" w:cstheme="majorBidi"/>
          <w:bCs/>
          <w:szCs w:val="32"/>
        </w:rPr>
        <w:lastRenderedPageBreak/>
        <w:t>Bayesian hierarchical model to directly examine the linear relationship between the UCS and CS components of state self-compassion. This model was designed to accommodate momentary shifts in negative affect and subjective context evaluation, while also addressing the stratified nature of our data.</w:t>
      </w:r>
    </w:p>
    <w:p w14:paraId="1C7A2B74" w14:textId="25EAD402" w:rsidR="002077A6" w:rsidRPr="002077A6" w:rsidRDefault="002077A6" w:rsidP="002077A6">
      <w:pPr>
        <w:pStyle w:val="BodyText"/>
        <w:rPr>
          <w:rFonts w:eastAsiaTheme="majorEastAsia" w:cstheme="majorBidi"/>
          <w:b/>
          <w:szCs w:val="32"/>
        </w:rPr>
      </w:pPr>
      <w:r w:rsidRPr="002077A6">
        <w:rPr>
          <w:rFonts w:eastAsiaTheme="majorEastAsia" w:cstheme="majorBidi"/>
          <w:b/>
          <w:szCs w:val="32"/>
        </w:rPr>
        <w:t>Statistical Analysis</w:t>
      </w:r>
    </w:p>
    <w:p w14:paraId="11E5E007" w14:textId="7E0C8E94" w:rsidR="002077A6" w:rsidRPr="00D8234F" w:rsidRDefault="002077A6" w:rsidP="002077A6">
      <w:pPr>
        <w:pStyle w:val="BodyText"/>
        <w:rPr>
          <w:rFonts w:eastAsiaTheme="majorEastAsia" w:cstheme="majorBidi"/>
          <w:bCs/>
          <w:szCs w:val="32"/>
        </w:rPr>
      </w:pPr>
      <w:r w:rsidRPr="00D8234F">
        <w:rPr>
          <w:rFonts w:eastAsiaTheme="majorEastAsia" w:cstheme="majorBidi"/>
          <w:bCs/>
          <w:szCs w:val="32"/>
        </w:rPr>
        <w:t xml:space="preserve">All analyses were performed using Bayesian multi-level models to estimate both central tendencies and variances of outcome variables, contingent on predictor values. Bayesian methods were chosen for their ability to provide a probabilistic interpretation of model parameters, enhancing the robustness of results. </w:t>
      </w:r>
    </w:p>
    <w:p w14:paraId="5CB419A2" w14:textId="314C0CD4" w:rsidR="002077A6" w:rsidRPr="00D8234F" w:rsidRDefault="002077A6" w:rsidP="002077A6">
      <w:pPr>
        <w:pStyle w:val="BodyText"/>
        <w:rPr>
          <w:rFonts w:eastAsiaTheme="majorEastAsia" w:cstheme="majorBidi"/>
          <w:bCs/>
          <w:szCs w:val="32"/>
        </w:rPr>
      </w:pPr>
      <w:r w:rsidRPr="00D8234F">
        <w:rPr>
          <w:rFonts w:eastAsiaTheme="majorEastAsia" w:cstheme="majorBidi"/>
          <w:bCs/>
          <w:szCs w:val="32"/>
        </w:rPr>
        <w:t>We utilized Markov Chain Monte Carlo (MCMC) simulations, specifically Hamiltonian Monte Carlo implemented in Stan (Stan Development Team, 2020), with weakly informative priors to ensure adequate model fit. The posterior distributions were derived from at least 2,000 samples across four chains, following 1,000 adaptation steps.</w:t>
      </w:r>
    </w:p>
    <w:p w14:paraId="205F4FDC" w14:textId="77777777" w:rsidR="004841E2" w:rsidRDefault="002077A6" w:rsidP="004841E2">
      <w:pPr>
        <w:pStyle w:val="BodyText"/>
        <w:rPr>
          <w:rFonts w:eastAsiaTheme="majorEastAsia" w:cstheme="majorBidi"/>
          <w:bCs/>
          <w:szCs w:val="32"/>
        </w:rPr>
      </w:pPr>
      <w:r w:rsidRPr="00D8234F">
        <w:rPr>
          <w:rFonts w:eastAsiaTheme="majorEastAsia" w:cstheme="majorBidi"/>
          <w:bCs/>
          <w:szCs w:val="32"/>
        </w:rPr>
        <w:t>The optimal model structure, incorporating both random and fixed effects, was determined through a model comparison process. All numerical variables were standardized prior to analysis to enhance comparability and interpretability. To identify the best model fit, we employed the Leave-One-Out Cross-Validation (LOO) procedure, which evaluates out-of-sample prediction accuracy by sequentially excluding individual observations from the dataset and assessing the model’s performance on these excluded points. Models demonstrating lower LOO values were interpreted as having superior fit and enhanced predictive accuracy – details are available in the Supplementary Information (SI).</w:t>
      </w:r>
    </w:p>
    <w:p w14:paraId="12CE9FAD" w14:textId="20E81338" w:rsidR="001702E4" w:rsidRPr="001B05E1" w:rsidRDefault="002077A6" w:rsidP="001B05E1">
      <w:pPr>
        <w:pStyle w:val="BodyText"/>
        <w:rPr>
          <w:rFonts w:eastAsiaTheme="majorEastAsia" w:cstheme="majorBidi"/>
          <w:bCs/>
          <w:szCs w:val="32"/>
        </w:rPr>
      </w:pPr>
      <w:r w:rsidRPr="00D8234F">
        <w:rPr>
          <w:rFonts w:eastAsiaTheme="majorEastAsia" w:cstheme="majorBidi"/>
          <w:bCs/>
          <w:szCs w:val="32"/>
        </w:rPr>
        <w:lastRenderedPageBreak/>
        <w:t>Results are presented as posterior distributions with means (β) and 89% credibility intervals (CI). Contrasts were calculated to determine the expected difference between levels of a predictor, reported with 89% highest posterior density intervals (HPDI). Model parameters are considered to show an effect if their 89% CI does not include zero. Unlike frequentist confidence intervals, the 89% CI in Bayesian analysis represents the range within which the parameter value lies with 89% probability, given the observed data. Bayesian models do not rely on p-value thresholds but provide a probabilistic view of parameters and their uncertainties, reducing the likelihood of Type I errors and offering greater flexibility compared to frequentist approaches (</w:t>
      </w:r>
      <w:proofErr w:type="spellStart"/>
      <w:r w:rsidRPr="00D8234F">
        <w:rPr>
          <w:rFonts w:eastAsiaTheme="majorEastAsia" w:cstheme="majorBidi"/>
          <w:bCs/>
          <w:szCs w:val="32"/>
        </w:rPr>
        <w:t>McElreath</w:t>
      </w:r>
      <w:proofErr w:type="spellEnd"/>
      <w:r w:rsidRPr="00D8234F">
        <w:rPr>
          <w:rFonts w:eastAsiaTheme="majorEastAsia" w:cstheme="majorBidi"/>
          <w:bCs/>
          <w:szCs w:val="32"/>
        </w:rPr>
        <w:t>, 2020).</w:t>
      </w:r>
    </w:p>
    <w:p w14:paraId="49E30DD5" w14:textId="2428C146" w:rsidR="003606EF" w:rsidRPr="009F0186" w:rsidRDefault="009F0186" w:rsidP="009F0186">
      <w:pPr>
        <w:pStyle w:val="BodyText"/>
      </w:pPr>
      <w:bookmarkStart w:id="238" w:name="descriptive-statistics"/>
      <w:r w:rsidRPr="009F0186">
        <w:rPr>
          <w:b/>
          <w:bCs/>
        </w:rPr>
        <w:t>Correlations between CS and UCS components of State Self-Compassion</w:t>
      </w:r>
      <w:r>
        <w:t>.</w:t>
      </w:r>
      <w:r w:rsidR="001C7A43" w:rsidRPr="009F0186">
        <w:t xml:space="preserve"> </w:t>
      </w:r>
      <w:r w:rsidR="00F43375" w:rsidRPr="009F0186">
        <w:t xml:space="preserve"> </w:t>
      </w:r>
    </w:p>
    <w:p w14:paraId="3E9136D1" w14:textId="3CA42CF7" w:rsidR="001363C1" w:rsidRDefault="001363C1" w:rsidP="001363C1">
      <w:pPr>
        <w:pStyle w:val="BodyText"/>
      </w:pPr>
      <w:r>
        <w:t>The multilevel correlation, which accounts for the nested structure of participants, days, and individual measurements within each day, between the CS component of state self-compassion (computed as the sum of four compassionate items) and the UCS component (computed as the sum of four uncompassionate items) was -0.48 (89% CI [-0.49, -0.47]). This moderate negative correlation highlights the interconnected nature of CS and UCS within daily experiences.</w:t>
      </w:r>
    </w:p>
    <w:p w14:paraId="1CB2E50A" w14:textId="00356EFF" w:rsidR="001363C1" w:rsidRPr="001363C1" w:rsidRDefault="001363C1" w:rsidP="00D8234F">
      <w:pPr>
        <w:pStyle w:val="BodyText"/>
      </w:pPr>
      <w:r>
        <w:t>The impact of situational factors on state self-compassion becomes evident when considering even the smallest time lag (i.e., a time lag of one) within the same day. Specifically, the correlation between CS at a given time point and UCS at the immediately preceding time point weakens substantially, dropping to -0.10 (89% CI [-0.12, -0.08]). This substantial reduction underscores the strong influence of immediate situational contexts on the CS and UCS components of state self-compassion.</w:t>
      </w:r>
    </w:p>
    <w:p w14:paraId="0504CA81" w14:textId="35B045FA" w:rsidR="00245BAF" w:rsidRDefault="00007466" w:rsidP="00007466">
      <w:pPr>
        <w:pStyle w:val="FirstParagraph"/>
      </w:pPr>
      <w:bookmarkStart w:id="239" w:name="multilevel-reliability"/>
      <w:bookmarkEnd w:id="238"/>
      <w:r w:rsidRPr="00007466">
        <w:rPr>
          <w:b/>
          <w:bCs/>
        </w:rPr>
        <w:lastRenderedPageBreak/>
        <w:t>Multilevel Reliability.</w:t>
      </w:r>
      <w:r w:rsidR="00C55FD7" w:rsidRPr="00007466">
        <w:rPr>
          <w:b/>
          <w:bCs/>
        </w:rPr>
        <w:t xml:space="preserve"> </w:t>
      </w:r>
      <w:r w:rsidR="00C55FD7">
        <w:t xml:space="preserve">We conducted a multilevel reliability analysis of the </w:t>
      </w:r>
      <w:r w:rsidR="00D63961">
        <w:t>CS</w:t>
      </w:r>
      <w:r w:rsidR="00C55FD7">
        <w:t xml:space="preserve"> and UC</w:t>
      </w:r>
      <w:r w:rsidR="00D63961">
        <w:t>S</w:t>
      </w:r>
      <w:r w:rsidR="00C55FD7">
        <w:t xml:space="preserve"> components of the State Self-Compassion scale by using the procedure proposed by Lai (2021). For the </w:t>
      </w:r>
      <w:r w:rsidR="00C55FD7">
        <w:rPr>
          <w:i/>
          <w:iCs/>
        </w:rPr>
        <w:t>C</w:t>
      </w:r>
      <w:r w:rsidR="00804813">
        <w:rPr>
          <w:i/>
          <w:iCs/>
        </w:rPr>
        <w:t>S</w:t>
      </w:r>
      <w:r w:rsidR="00C55FD7">
        <w:rPr>
          <w:i/>
          <w:iCs/>
        </w:rPr>
        <w:t xml:space="preserve"> component</w:t>
      </w:r>
      <w:r w:rsidR="00C55FD7">
        <w:t>, the Within-Subject Reliability (</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w</m:t>
            </m:r>
          </m:sup>
        </m:sSup>
      </m:oMath>
      <w:r w:rsidR="00C55FD7">
        <w:t xml:space="preserve">) was equal to 0.626, </w:t>
      </w:r>
      <w:r w:rsidR="004A182A" w:rsidRPr="004A182A">
        <w:t>indicating moderate consistency in responses across different measurement occasions. This level of reliability reflects the variability in individuals’ self-compassionate responses over time</w:t>
      </w:r>
      <w:r w:rsidR="00C55FD7">
        <w:t>. A higher reliability index of 0.820 was observed for the Between-Subject Reliability (</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b</m:t>
            </m:r>
          </m:sup>
        </m:sSup>
      </m:oMath>
      <w:r w:rsidR="00C55FD7">
        <w:t xml:space="preserve">), </w:t>
      </w:r>
      <w:r w:rsidR="004A182A" w:rsidRPr="004A182A">
        <w:t>demonstrating the measure’s effectiveness in distinguishing stable individual differences in self-compassion</w:t>
      </w:r>
      <w:r w:rsidR="00C55FD7">
        <w:t>. Finally, the overall Composite Reliability (</w:t>
      </w:r>
      <m:oMath>
        <m:sSup>
          <m:sSupPr>
            <m:ctrlPr>
              <w:rPr>
                <w:rFonts w:ascii="Cambria Math" w:hAnsi="Cambria Math"/>
              </w:rPr>
            </m:ctrlPr>
          </m:sSupPr>
          <m:e>
            <m:r>
              <w:rPr>
                <w:rFonts w:ascii="Cambria Math" w:hAnsi="Cambria Math"/>
              </w:rPr>
              <m:t>ω</m:t>
            </m:r>
          </m:e>
          <m:sup>
            <m:r>
              <w:rPr>
                <w:rFonts w:ascii="Cambria Math" w:hAnsi="Cambria Math"/>
              </w:rPr>
              <m:t>2L</m:t>
            </m:r>
          </m:sup>
        </m:sSup>
      </m:oMath>
      <w:r w:rsidR="00C55FD7">
        <w:t xml:space="preserve">) was 0.79, suggesting a reliable integration of both within and between-subject variabilities. For the </w:t>
      </w:r>
      <w:r w:rsidR="00C55FD7">
        <w:rPr>
          <w:i/>
          <w:iCs/>
        </w:rPr>
        <w:t>UC</w:t>
      </w:r>
      <w:r w:rsidR="001F722A">
        <w:rPr>
          <w:i/>
          <w:iCs/>
        </w:rPr>
        <w:t>S</w:t>
      </w:r>
      <w:r w:rsidR="00C55FD7">
        <w:rPr>
          <w:i/>
          <w:iCs/>
        </w:rPr>
        <w:t xml:space="preserve"> component</w:t>
      </w:r>
      <w:r w:rsidR="00C55FD7">
        <w:t>, slightly higher than the C</w:t>
      </w:r>
      <w:r w:rsidR="00CC575C">
        <w:t>S</w:t>
      </w:r>
      <w:r w:rsidR="00C55FD7">
        <w:t xml:space="preserve"> component, the Within-Subject Reliability (</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w</m:t>
            </m:r>
          </m:sup>
        </m:sSup>
      </m:oMath>
      <w:r w:rsidR="00C55FD7">
        <w:t>) was equal to 0.68</w:t>
      </w:r>
      <w:r w:rsidR="004A182A" w:rsidRPr="004A182A">
        <w:t>, indicating moderate consistency in responses over time</w:t>
      </w:r>
      <w:r w:rsidR="00C55FD7">
        <w:t>. Markedly robust at 0.88, the Between-Subject Reliability (</w:t>
      </w:r>
      <m:oMath>
        <m:sSup>
          <m:sSupPr>
            <m:ctrlPr>
              <w:rPr>
                <w:rFonts w:ascii="Cambria Math" w:hAnsi="Cambria Math"/>
              </w:rPr>
            </m:ctrlPr>
          </m:sSupPr>
          <m:e>
            <m:acc>
              <m:accPr>
                <m:chr m:val="̃"/>
                <m:ctrlPr>
                  <w:rPr>
                    <w:rFonts w:ascii="Cambria Math" w:hAnsi="Cambria Math"/>
                  </w:rPr>
                </m:ctrlPr>
              </m:accPr>
              <m:e>
                <m:r>
                  <w:rPr>
                    <w:rFonts w:ascii="Cambria Math" w:hAnsi="Cambria Math"/>
                  </w:rPr>
                  <m:t>ω</m:t>
                </m:r>
              </m:e>
            </m:acc>
          </m:e>
          <m:sup>
            <m:r>
              <w:rPr>
                <w:rFonts w:ascii="Cambria Math" w:hAnsi="Cambria Math"/>
              </w:rPr>
              <m:t>b</m:t>
            </m:r>
          </m:sup>
        </m:sSup>
      </m:oMath>
      <w:r w:rsidR="00C55FD7">
        <w:t xml:space="preserve">) indicates </w:t>
      </w:r>
      <w:r w:rsidR="004A182A">
        <w:t xml:space="preserve">a </w:t>
      </w:r>
      <w:r w:rsidR="004A182A" w:rsidRPr="004A182A">
        <w:t>strong individual differentiation in the UC</w:t>
      </w:r>
      <w:r w:rsidR="00CC575C">
        <w:t>S</w:t>
      </w:r>
      <w:r w:rsidR="004A182A" w:rsidRPr="004A182A">
        <w:t xml:space="preserve"> component of state self-compassion</w:t>
      </w:r>
      <w:r w:rsidR="00C55FD7">
        <w:t>. Finally, the Composite Reliability (</w:t>
      </w:r>
      <m:oMath>
        <m:sSup>
          <m:sSupPr>
            <m:ctrlPr>
              <w:rPr>
                <w:rFonts w:ascii="Cambria Math" w:hAnsi="Cambria Math"/>
              </w:rPr>
            </m:ctrlPr>
          </m:sSupPr>
          <m:e>
            <m:r>
              <w:rPr>
                <w:rFonts w:ascii="Cambria Math" w:hAnsi="Cambria Math"/>
              </w:rPr>
              <m:t>ω</m:t>
            </m:r>
          </m:e>
          <m:sup>
            <m:r>
              <w:rPr>
                <w:rFonts w:ascii="Cambria Math" w:hAnsi="Cambria Math"/>
              </w:rPr>
              <m:t>2L</m:t>
            </m:r>
          </m:sup>
        </m:sSup>
      </m:oMath>
      <w:r w:rsidR="00C55FD7">
        <w:t>) for the UC</w:t>
      </w:r>
      <w:r w:rsidR="00CC575C">
        <w:t>S</w:t>
      </w:r>
      <w:r w:rsidR="00C55FD7">
        <w:t xml:space="preserve"> component was 0.83, reinforcing the measure’s overall reliability.</w:t>
      </w:r>
    </w:p>
    <w:p w14:paraId="23D97069" w14:textId="646A96A5" w:rsidR="00245BAF" w:rsidRDefault="004A182A">
      <w:pPr>
        <w:pStyle w:val="BodyText"/>
      </w:pPr>
      <w:r w:rsidRPr="004A182A">
        <w:t>In summary, the between-subject reliability indices for both components, particularly the UC</w:t>
      </w:r>
      <w:r w:rsidR="00D43765">
        <w:t>S</w:t>
      </w:r>
      <w:r w:rsidRPr="004A182A">
        <w:t xml:space="preserve"> component, surpass the benchmark of 0.8, suggesting the scale’s effectiveness in capturing stable individual differences in state self-compassion. The within-subject reliabilities, while lower, are reflective of state self-compassion as a dynamic construct. These values capture the natural fluctuation in the </w:t>
      </w:r>
      <w:r w:rsidR="00891603">
        <w:t>CS</w:t>
      </w:r>
      <w:r w:rsidR="00891603" w:rsidRPr="004A182A">
        <w:t xml:space="preserve"> </w:t>
      </w:r>
      <w:r w:rsidRPr="004A182A">
        <w:t xml:space="preserve">and </w:t>
      </w:r>
      <w:r w:rsidR="00891603">
        <w:t>UCS</w:t>
      </w:r>
      <w:r w:rsidR="00891603" w:rsidRPr="004A182A">
        <w:t xml:space="preserve"> </w:t>
      </w:r>
      <w:r w:rsidRPr="004A182A">
        <w:t>levels due to changing circumstances and internal states, highlighting the scales’ sensitivity to temporal variations within individuals</w:t>
      </w:r>
      <w:r w:rsidR="00703CF5">
        <w:t>.</w:t>
      </w:r>
    </w:p>
    <w:p w14:paraId="67BA32CD" w14:textId="77777777" w:rsidR="00245BAF" w:rsidRDefault="00703CF5">
      <w:pPr>
        <w:pStyle w:val="Heading2"/>
      </w:pPr>
      <w:bookmarkStart w:id="240" w:name="results"/>
      <w:bookmarkEnd w:id="237"/>
      <w:bookmarkEnd w:id="239"/>
      <w:r>
        <w:t>Results</w:t>
      </w:r>
    </w:p>
    <w:p w14:paraId="4F8BBCBC" w14:textId="3BFEBE59" w:rsidR="00B753C1" w:rsidRPr="00B753C1" w:rsidRDefault="00B753C1" w:rsidP="00EE2ED8">
      <w:pPr>
        <w:pStyle w:val="BodyText"/>
      </w:pPr>
      <w:bookmarkStart w:id="241" w:name="OLE_LINK1"/>
      <w:bookmarkStart w:id="242" w:name="OLE_LINK2"/>
      <w:bookmarkStart w:id="243" w:name="X3073bc3266a07fdd4500b0ad63144e4ea45a1db"/>
      <w:r w:rsidRPr="00B753C1">
        <w:rPr>
          <w:rFonts w:eastAsiaTheme="majorEastAsia" w:cstheme="majorBidi"/>
          <w:b/>
          <w:bCs/>
          <w:szCs w:val="28"/>
        </w:rPr>
        <w:t>The Impact of Negative Affect and Event Unpleasantness</w:t>
      </w:r>
      <w:r w:rsidR="00F30034">
        <w:rPr>
          <w:rFonts w:eastAsiaTheme="majorEastAsia" w:cstheme="majorBidi"/>
          <w:b/>
          <w:bCs/>
          <w:szCs w:val="28"/>
        </w:rPr>
        <w:t xml:space="preserve"> on State Self-Compassion</w:t>
      </w:r>
      <w:bookmarkEnd w:id="241"/>
      <w:bookmarkEnd w:id="242"/>
      <w:r>
        <w:t>.</w:t>
      </w:r>
    </w:p>
    <w:p w14:paraId="145D7FCA" w14:textId="4CC4AEDA" w:rsidR="00181AED" w:rsidRDefault="00181AED" w:rsidP="00B753C1">
      <w:pPr>
        <w:pStyle w:val="FirstParagraph"/>
      </w:pPr>
      <w:r>
        <w:lastRenderedPageBreak/>
        <w:t xml:space="preserve">Two Bayesian hierarchical models were employed to investigate the influence of contextual factors on the </w:t>
      </w:r>
      <w:r w:rsidR="00EE6A80">
        <w:t xml:space="preserve">CS </w:t>
      </w:r>
      <w:r>
        <w:t>and UC</w:t>
      </w:r>
      <w:r w:rsidR="00DA733D">
        <w:t>S</w:t>
      </w:r>
      <w:r>
        <w:t xml:space="preserve"> components of the </w:t>
      </w:r>
      <w:r w:rsidR="006A72C1">
        <w:t>s</w:t>
      </w:r>
      <w:r>
        <w:t xml:space="preserve">tate </w:t>
      </w:r>
      <w:r w:rsidR="006A72C1">
        <w:t>s</w:t>
      </w:r>
      <w:r>
        <w:t>elf-</w:t>
      </w:r>
      <w:r w:rsidR="006A72C1">
        <w:t>c</w:t>
      </w:r>
      <w:r>
        <w:t xml:space="preserve">ompassion scale. </w:t>
      </w:r>
      <w:r w:rsidR="006A72C1" w:rsidRPr="006A72C1">
        <w:t>These models considered between-day variations within individuals and within-day fluctuations as predictors</w:t>
      </w:r>
      <w:r>
        <w:t>.</w:t>
      </w:r>
      <w:r w:rsidR="00B753C1">
        <w:t xml:space="preserve"> </w:t>
      </w:r>
      <w:r>
        <w:t xml:space="preserve">Specifically, the </w:t>
      </w:r>
      <w:r w:rsidR="00EE6A80">
        <w:t xml:space="preserve">CS </w:t>
      </w:r>
      <w:r>
        <w:t>and UC</w:t>
      </w:r>
      <w:r w:rsidR="00DA733D">
        <w:t>S</w:t>
      </w:r>
      <w:r>
        <w:t xml:space="preserve"> components of the </w:t>
      </w:r>
      <w:r w:rsidR="00B4402D">
        <w:t xml:space="preserve">state self-compassion </w:t>
      </w:r>
      <w:r>
        <w:t xml:space="preserve">were modeled as functions of six predictors: negative affect and the level of unpleasantness of the event. These predictors were centered to isolate three distinct dimensions of variance: inter-individual differences, between-day variations within the same individual, and within-day fluctuations within </w:t>
      </w:r>
      <w:proofErr w:type="gramStart"/>
      <w:r>
        <w:t>each individual</w:t>
      </w:r>
      <w:proofErr w:type="gramEnd"/>
      <w:r>
        <w:t xml:space="preserve"> (see SI for details).</w:t>
      </w:r>
    </w:p>
    <w:p w14:paraId="71079E4C" w14:textId="15F0DEE6" w:rsidR="00181AED" w:rsidRPr="00D8234F" w:rsidRDefault="00181AED" w:rsidP="00181AED">
      <w:pPr>
        <w:pStyle w:val="BodyText"/>
      </w:pPr>
      <w:r>
        <w:t xml:space="preserve">For both </w:t>
      </w:r>
      <w:r w:rsidR="00BF626A">
        <w:t xml:space="preserve">CS </w:t>
      </w:r>
      <w:r>
        <w:t>and UC</w:t>
      </w:r>
      <w:r w:rsidR="00BF626A">
        <w:t>S</w:t>
      </w:r>
      <w:r>
        <w:t xml:space="preserve">, the effects of </w:t>
      </w:r>
      <w:proofErr w:type="spellStart"/>
      <w:r w:rsidR="005F09B3">
        <w:t>N</w:t>
      </w:r>
      <w:r w:rsidR="006F685B">
        <w:t>eg</w:t>
      </w:r>
      <w:r w:rsidR="005F09B3">
        <w:t>A</w:t>
      </w:r>
      <w:r w:rsidR="006F685B">
        <w:t>f</w:t>
      </w:r>
      <w:r w:rsidR="006632A5">
        <w:t>f</w:t>
      </w:r>
      <w:proofErr w:type="spellEnd"/>
      <w:r>
        <w:t xml:space="preserve"> were observed in opposite directions. Higher </w:t>
      </w:r>
      <w:proofErr w:type="spellStart"/>
      <w:r w:rsidR="006632A5">
        <w:t>NegAff</w:t>
      </w:r>
      <w:proofErr w:type="spellEnd"/>
      <w:r w:rsidR="006632A5">
        <w:t xml:space="preserve"> </w:t>
      </w:r>
      <w:r>
        <w:t xml:space="preserve">was associated with a decrease in </w:t>
      </w:r>
      <w:r w:rsidR="00123BAC">
        <w:t xml:space="preserve">CS </w:t>
      </w:r>
      <w:r>
        <w:t xml:space="preserve">and an increase in USC. </w:t>
      </w:r>
      <w:r w:rsidRPr="00D8234F">
        <w:t xml:space="preserve">For </w:t>
      </w:r>
      <w:r w:rsidR="00123BAC" w:rsidRPr="00D8234F">
        <w:t>CS</w:t>
      </w:r>
      <w:r w:rsidRPr="00D8234F">
        <w:t xml:space="preserve">: </w:t>
      </w:r>
      <w:proofErr w:type="spellStart"/>
      <w:r w:rsidR="006F685B">
        <w:t>NegAf</w:t>
      </w:r>
      <w:r w:rsidR="006632A5">
        <w:t>f</w:t>
      </w:r>
      <w:proofErr w:type="spellEnd"/>
      <w:r w:rsidR="006F685B">
        <w:t xml:space="preserve"> </w:t>
      </w:r>
      <w:r w:rsidRPr="00D8234F">
        <w:t xml:space="preserve">moment: </w:t>
      </w:r>
      <w:r>
        <w:t>β</w:t>
      </w:r>
      <w:r w:rsidRPr="00D8234F">
        <w:t xml:space="preserve"> = -0.24 (89% CI: -0.25 to -0.23); </w:t>
      </w:r>
      <w:proofErr w:type="spellStart"/>
      <w:r w:rsidR="006632A5">
        <w:t>NegAff</w:t>
      </w:r>
      <w:proofErr w:type="spellEnd"/>
      <w:r w:rsidR="006632A5">
        <w:t xml:space="preserve"> </w:t>
      </w:r>
      <w:r w:rsidRPr="00D8234F">
        <w:t xml:space="preserve">day: </w:t>
      </w:r>
      <w:r>
        <w:t>β</w:t>
      </w:r>
      <w:r w:rsidRPr="00D8234F">
        <w:t xml:space="preserve"> = -0.26 (89% CI: -0.27 to -0.25); </w:t>
      </w:r>
      <w:proofErr w:type="spellStart"/>
      <w:r w:rsidR="006F685B">
        <w:t>NegAf</w:t>
      </w:r>
      <w:r w:rsidR="006632A5">
        <w:t>f</w:t>
      </w:r>
      <w:proofErr w:type="spellEnd"/>
      <w:r w:rsidR="006F685B">
        <w:t xml:space="preserve"> </w:t>
      </w:r>
      <w:r w:rsidRPr="00D8234F">
        <w:t xml:space="preserve">person: </w:t>
      </w:r>
      <w:r>
        <w:t>β</w:t>
      </w:r>
      <w:r w:rsidRPr="00D8234F">
        <w:t xml:space="preserve"> = -0.51 (89% CI: -0.57 to -0.45). For USC: </w:t>
      </w:r>
      <w:proofErr w:type="spellStart"/>
      <w:r w:rsidR="006F685B">
        <w:t>NegAff</w:t>
      </w:r>
      <w:proofErr w:type="spellEnd"/>
      <w:r w:rsidR="006F685B">
        <w:t xml:space="preserve"> </w:t>
      </w:r>
      <w:r w:rsidRPr="00D8234F">
        <w:t xml:space="preserve">moment: </w:t>
      </w:r>
      <w:r>
        <w:t>β</w:t>
      </w:r>
      <w:r w:rsidRPr="00D8234F">
        <w:t xml:space="preserve"> = 0.26 (89% CI: 0.25 to 0.27); </w:t>
      </w:r>
      <w:proofErr w:type="spellStart"/>
      <w:r w:rsidR="006F685B">
        <w:t>NegAff</w:t>
      </w:r>
      <w:proofErr w:type="spellEnd"/>
      <w:r w:rsidR="006F685B">
        <w:t xml:space="preserve"> </w:t>
      </w:r>
      <w:r w:rsidRPr="00D8234F">
        <w:t xml:space="preserve">day: </w:t>
      </w:r>
      <w:r>
        <w:t>β</w:t>
      </w:r>
      <w:r w:rsidRPr="00D8234F">
        <w:t xml:space="preserve"> = 0.31 (89% CI: 0.30 to 0.32); </w:t>
      </w:r>
      <w:proofErr w:type="spellStart"/>
      <w:r w:rsidR="006F685B">
        <w:t>NegAff</w:t>
      </w:r>
      <w:proofErr w:type="spellEnd"/>
      <w:r w:rsidR="006F685B">
        <w:t xml:space="preserve"> </w:t>
      </w:r>
      <w:r w:rsidRPr="00D8234F">
        <w:t xml:space="preserve">person: </w:t>
      </w:r>
      <w:r>
        <w:t>β</w:t>
      </w:r>
      <w:r w:rsidRPr="00D8234F">
        <w:t xml:space="preserve"> = 0.65 (89% CI: 0.60 to 0.71). </w:t>
      </w:r>
    </w:p>
    <w:p w14:paraId="778BDFE6" w14:textId="0E75ABBA" w:rsidR="00181AED" w:rsidRPr="00EE2ED8" w:rsidRDefault="00181AED" w:rsidP="00181AED">
      <w:pPr>
        <w:pStyle w:val="BodyText"/>
      </w:pPr>
      <w:r w:rsidRPr="00EE2ED8">
        <w:t xml:space="preserve">The effects of the level of unpleasantness of the most salient situational event on both </w:t>
      </w:r>
      <w:r w:rsidR="009125BC">
        <w:t>CS</w:t>
      </w:r>
      <w:r w:rsidRPr="00EE2ED8">
        <w:t xml:space="preserve"> and UC</w:t>
      </w:r>
      <w:r w:rsidR="009125BC">
        <w:t>S</w:t>
      </w:r>
      <w:r w:rsidRPr="00EE2ED8">
        <w:t xml:space="preserve"> were minimal but slightly positive</w:t>
      </w:r>
      <w:r>
        <w:t xml:space="preserve">. </w:t>
      </w:r>
      <w:r w:rsidRPr="00EE2ED8">
        <w:t>For C</w:t>
      </w:r>
      <w:r w:rsidR="009125BC">
        <w:t>S</w:t>
      </w:r>
      <w:r>
        <w:t xml:space="preserve">, </w:t>
      </w:r>
      <w:r w:rsidRPr="00EE2ED8">
        <w:t xml:space="preserve">Unpleasantness moment: </w:t>
      </w:r>
      <w:r w:rsidRPr="00181AED">
        <w:rPr>
          <w:lang w:val="it-IT"/>
        </w:rPr>
        <w:t>β</w:t>
      </w:r>
      <w:r w:rsidRPr="00EE2ED8">
        <w:t xml:space="preserve"> = 0.04 (89% CI: 0.03 to 0.05)</w:t>
      </w:r>
      <w:r>
        <w:t xml:space="preserve">; </w:t>
      </w:r>
      <w:proofErr w:type="gramStart"/>
      <w:r w:rsidRPr="00EE2ED8">
        <w:t>Unpleasantness day</w:t>
      </w:r>
      <w:proofErr w:type="gramEnd"/>
      <w:r w:rsidRPr="00EE2ED8">
        <w:t xml:space="preserve">: </w:t>
      </w:r>
      <w:r w:rsidRPr="00181AED">
        <w:rPr>
          <w:lang w:val="it-IT"/>
        </w:rPr>
        <w:t>β</w:t>
      </w:r>
      <w:r w:rsidRPr="00EE2ED8">
        <w:t xml:space="preserve"> = 0.01 (89% CI: -0.00 to 0.02)</w:t>
      </w:r>
      <w:r>
        <w:t xml:space="preserve">; </w:t>
      </w:r>
      <w:r w:rsidRPr="00EE2ED8">
        <w:t xml:space="preserve">Unpleasantness person: </w:t>
      </w:r>
      <w:r w:rsidRPr="00181AED">
        <w:rPr>
          <w:lang w:val="it-IT"/>
        </w:rPr>
        <w:t>β</w:t>
      </w:r>
      <w:r w:rsidRPr="00EE2ED8">
        <w:t xml:space="preserve"> = 0.01 (89% CI: -0.05 to 0.07)</w:t>
      </w:r>
      <w:r>
        <w:t xml:space="preserve">. </w:t>
      </w:r>
      <w:r w:rsidRPr="00EE2ED8">
        <w:t>For USC:</w:t>
      </w:r>
      <w:r>
        <w:t xml:space="preserve"> </w:t>
      </w:r>
      <w:r w:rsidRPr="00EE2ED8">
        <w:t xml:space="preserve">Unpleasantness moment: </w:t>
      </w:r>
      <w:r w:rsidRPr="00181AED">
        <w:rPr>
          <w:lang w:val="it-IT"/>
        </w:rPr>
        <w:t>β</w:t>
      </w:r>
      <w:r w:rsidRPr="00EE2ED8">
        <w:t xml:space="preserve"> = 0.00 (89% CI: -0.01 to 0.01)</w:t>
      </w:r>
      <w:r>
        <w:t xml:space="preserve">; </w:t>
      </w:r>
      <w:proofErr w:type="gramStart"/>
      <w:r w:rsidRPr="00EE2ED8">
        <w:t>Unpleasantness day</w:t>
      </w:r>
      <w:proofErr w:type="gramEnd"/>
      <w:r w:rsidRPr="00EE2ED8">
        <w:t xml:space="preserve">: </w:t>
      </w:r>
      <w:r w:rsidRPr="00181AED">
        <w:rPr>
          <w:lang w:val="it-IT"/>
        </w:rPr>
        <w:t>β</w:t>
      </w:r>
      <w:r w:rsidRPr="00EE2ED8">
        <w:t xml:space="preserve"> = 0.04 (89% CI: 0.03 to 0.05)</w:t>
      </w:r>
      <w:r>
        <w:t xml:space="preserve">; </w:t>
      </w:r>
      <w:r w:rsidRPr="00EE2ED8">
        <w:t xml:space="preserve">Unpleasantness person: </w:t>
      </w:r>
      <w:r w:rsidRPr="00181AED">
        <w:rPr>
          <w:lang w:val="it-IT"/>
        </w:rPr>
        <w:t>β</w:t>
      </w:r>
      <w:r w:rsidRPr="00EE2ED8">
        <w:t xml:space="preserve"> = 0.12 (89% CI: 0.07 to 0.17)</w:t>
      </w:r>
      <w:r>
        <w:t>.</w:t>
      </w:r>
    </w:p>
    <w:p w14:paraId="087E968A" w14:textId="7CE5FBF9" w:rsidR="00181AED" w:rsidRPr="00EE2ED8" w:rsidRDefault="00181AED" w:rsidP="00181AED">
      <w:pPr>
        <w:pStyle w:val="BodyText"/>
      </w:pPr>
      <w:r w:rsidRPr="00EE2ED8">
        <w:t>In summary, the analysis of</w:t>
      </w:r>
      <w:r>
        <w:t xml:space="preserve"> </w:t>
      </w:r>
      <w:proofErr w:type="spellStart"/>
      <w:r w:rsidR="006F685B">
        <w:t>NegAff</w:t>
      </w:r>
      <w:proofErr w:type="spellEnd"/>
      <w:r w:rsidR="006F685B">
        <w:t xml:space="preserve"> </w:t>
      </w:r>
      <w:r w:rsidRPr="00EE2ED8">
        <w:t xml:space="preserve">provides strong support for the </w:t>
      </w:r>
      <w:r>
        <w:t>BCH</w:t>
      </w:r>
      <w:r w:rsidRPr="00EE2ED8">
        <w:t xml:space="preserve">. The data clearly show an inverse relationship between </w:t>
      </w:r>
      <w:proofErr w:type="spellStart"/>
      <w:r w:rsidR="006F685B">
        <w:t>NegAff</w:t>
      </w:r>
      <w:proofErr w:type="spellEnd"/>
      <w:r w:rsidR="006F685B">
        <w:t xml:space="preserve"> </w:t>
      </w:r>
      <w:r w:rsidRPr="00EE2ED8">
        <w:t xml:space="preserve">and the two components of </w:t>
      </w:r>
      <w:r w:rsidR="006A72C1">
        <w:t xml:space="preserve">state </w:t>
      </w:r>
      <w:r w:rsidRPr="00EE2ED8">
        <w:t xml:space="preserve">self-compassion – </w:t>
      </w:r>
      <w:r w:rsidR="0080605A">
        <w:lastRenderedPageBreak/>
        <w:t>CS</w:t>
      </w:r>
      <w:r w:rsidR="0080605A" w:rsidRPr="00EE2ED8">
        <w:t xml:space="preserve"> </w:t>
      </w:r>
      <w:r w:rsidRPr="00EE2ED8">
        <w:t>and UC</w:t>
      </w:r>
      <w:r w:rsidR="009125BC">
        <w:t>S</w:t>
      </w:r>
      <w:r w:rsidRPr="00EE2ED8">
        <w:t xml:space="preserve"> – aligning well with Neff’s hypothesis. This suggests that as negative affect increases, </w:t>
      </w:r>
      <w:r w:rsidR="0080605A">
        <w:t>CS</w:t>
      </w:r>
      <w:r w:rsidR="0080605A" w:rsidRPr="00EE2ED8">
        <w:t xml:space="preserve"> </w:t>
      </w:r>
      <w:r w:rsidRPr="00EE2ED8">
        <w:t>decreases while UC</w:t>
      </w:r>
      <w:r w:rsidR="009125BC">
        <w:t>S</w:t>
      </w:r>
      <w:r w:rsidRPr="00EE2ED8">
        <w:t xml:space="preserve"> increases, and vice versa.</w:t>
      </w:r>
    </w:p>
    <w:p w14:paraId="10D0F312" w14:textId="77876877" w:rsidR="00061B28" w:rsidRDefault="00181AED" w:rsidP="005577EF">
      <w:pPr>
        <w:pStyle w:val="BodyText"/>
        <w:rPr>
          <w:rFonts w:eastAsiaTheme="majorEastAsia" w:cstheme="majorBidi"/>
          <w:b/>
          <w:bCs/>
          <w:szCs w:val="28"/>
        </w:rPr>
      </w:pPr>
      <w:r w:rsidRPr="00EE2ED8">
        <w:t xml:space="preserve">The influence of the level of unpleasantness of the most salient situational event on self-compassion presents a more complex picture. The relationship between the level of unpleasantness and the SC and USC components does not align as straightforwardly with the </w:t>
      </w:r>
      <w:r>
        <w:t>BCH</w:t>
      </w:r>
      <w:r w:rsidRPr="00EE2ED8">
        <w:t xml:space="preserve">. This complexity suggests that additional factors or more intricate mechanisms may be influencing how contextual evaluations affect state self-compassion. </w:t>
      </w:r>
      <w:r>
        <w:t>However, i</w:t>
      </w:r>
      <w:r w:rsidRPr="00EE2ED8">
        <w:t>t is important to note that the effect sizes for the unpleasantness of the event are notably small, as indicated by the standardized partial regression coefficients. This observation implies that while the unpleasantness of the most salient event has some impact on state self-compassion, its overall influence is relatively minor compared to the more substantial effects of negative affect.</w:t>
      </w:r>
      <w:bookmarkStart w:id="244" w:name="direct-test-of-the-bch"/>
      <w:bookmarkEnd w:id="243"/>
    </w:p>
    <w:p w14:paraId="3E9E6517" w14:textId="544F7230" w:rsidR="003454AF" w:rsidDel="00B77349" w:rsidRDefault="00B77349" w:rsidP="00B77349">
      <w:pPr>
        <w:pStyle w:val="BodyText"/>
        <w:ind w:firstLine="0"/>
        <w:rPr>
          <w:del w:id="245" w:author="Corrado Caudek" w:date="2024-10-24T07:57:00Z" w16du:dateUtc="2024-10-24T05:57:00Z"/>
          <w:rFonts w:eastAsiaTheme="majorEastAsia" w:cstheme="majorBidi"/>
          <w:b/>
          <w:bCs/>
          <w:szCs w:val="28"/>
        </w:rPr>
      </w:pPr>
      <w:ins w:id="246" w:author="Corrado Caudek" w:date="2024-10-24T07:59:00Z" w16du:dateUtc="2024-10-24T05:59:00Z">
        <w:r>
          <w:rPr>
            <w:rFonts w:eastAsiaTheme="majorEastAsia" w:cstheme="majorBidi"/>
            <w:b/>
            <w:bCs/>
            <w:szCs w:val="28"/>
          </w:rPr>
          <w:t>Discussion</w:t>
        </w:r>
      </w:ins>
      <w:del w:id="247" w:author="Corrado Caudek" w:date="2024-10-24T07:57:00Z" w16du:dateUtc="2024-10-24T05:57:00Z">
        <w:r w:rsidR="003454AF" w:rsidRPr="003454AF" w:rsidDel="00B77349">
          <w:rPr>
            <w:rFonts w:eastAsiaTheme="majorEastAsia" w:cstheme="majorBidi"/>
            <w:b/>
            <w:bCs/>
            <w:szCs w:val="28"/>
          </w:rPr>
          <w:delText>Direct Test of the BCH for State Self-Compassion</w:delText>
        </w:r>
      </w:del>
      <w:ins w:id="248" w:author="COLPIZZI ILARIA" w:date="2024-10-17T12:43:00Z" w16du:dateUtc="2024-10-17T10:43:00Z">
        <w:del w:id="249" w:author="Corrado Caudek" w:date="2024-10-24T07:57:00Z" w16du:dateUtc="2024-10-24T05:57:00Z">
          <w:r w:rsidR="00B44558" w:rsidDel="00B77349">
            <w:rPr>
              <w:rFonts w:eastAsiaTheme="majorEastAsia" w:cstheme="majorBidi"/>
              <w:b/>
              <w:bCs/>
              <w:szCs w:val="28"/>
            </w:rPr>
            <w:delText xml:space="preserve"> </w:delText>
          </w:r>
        </w:del>
      </w:ins>
    </w:p>
    <w:p w14:paraId="4583DF80" w14:textId="77777777" w:rsidR="00B77349" w:rsidRDefault="00B77349" w:rsidP="00B77349">
      <w:pPr>
        <w:pStyle w:val="BodyText"/>
        <w:ind w:firstLine="0"/>
        <w:rPr>
          <w:ins w:id="250" w:author="Corrado Caudek" w:date="2024-10-24T07:59:00Z" w16du:dateUtc="2024-10-24T05:59:00Z"/>
          <w:rFonts w:eastAsiaTheme="majorEastAsia" w:cstheme="majorBidi"/>
          <w:b/>
          <w:bCs/>
          <w:szCs w:val="28"/>
        </w:rPr>
      </w:pPr>
    </w:p>
    <w:p w14:paraId="1802E1C5" w14:textId="4A08FE07" w:rsidR="00497A29" w:rsidDel="002E471F" w:rsidRDefault="00B77349" w:rsidP="00230106">
      <w:pPr>
        <w:pStyle w:val="BodyText"/>
        <w:rPr>
          <w:del w:id="251" w:author="Corrado Caudek" w:date="2024-10-24T07:57:00Z" w16du:dateUtc="2024-10-24T05:57:00Z"/>
          <w:rFonts w:eastAsiaTheme="majorEastAsia" w:cstheme="majorBidi"/>
          <w:szCs w:val="28"/>
        </w:rPr>
      </w:pPr>
      <w:ins w:id="252" w:author="Corrado Caudek" w:date="2024-10-24T08:00:00Z" w16du:dateUtc="2024-10-24T06:00:00Z">
        <w:r w:rsidRPr="00B77349">
          <w:rPr>
            <w:rFonts w:eastAsiaTheme="majorEastAsia" w:cstheme="majorBidi"/>
            <w:szCs w:val="28"/>
            <w:rPrChange w:id="253" w:author="Corrado Caudek" w:date="2024-10-24T08:00:00Z" w16du:dateUtc="2024-10-24T06:00:00Z">
              <w:rPr>
                <w:rFonts w:eastAsiaTheme="majorEastAsia" w:cstheme="majorBidi"/>
                <w:b/>
                <w:bCs/>
                <w:szCs w:val="28"/>
              </w:rPr>
            </w:rPrChange>
          </w:rPr>
          <w:t xml:space="preserve">These findings offer nuanced support for the Bipolar Continuum Hypothesis in the context of daily experiences. The robust opposing effects of negative affect on </w:t>
        </w:r>
        <w:r w:rsidR="00230106">
          <w:rPr>
            <w:rFonts w:eastAsiaTheme="majorEastAsia" w:cstheme="majorBidi"/>
            <w:szCs w:val="28"/>
          </w:rPr>
          <w:t>CS</w:t>
        </w:r>
        <w:r w:rsidRPr="00B77349">
          <w:rPr>
            <w:rFonts w:eastAsiaTheme="majorEastAsia" w:cstheme="majorBidi"/>
            <w:szCs w:val="28"/>
            <w:rPrChange w:id="254" w:author="Corrado Caudek" w:date="2024-10-24T08:00:00Z" w16du:dateUtc="2024-10-24T06:00:00Z">
              <w:rPr>
                <w:rFonts w:eastAsiaTheme="majorEastAsia" w:cstheme="majorBidi"/>
                <w:b/>
                <w:bCs/>
                <w:szCs w:val="28"/>
              </w:rPr>
            </w:rPrChange>
          </w:rPr>
          <w:t xml:space="preserve"> and </w:t>
        </w:r>
        <w:r w:rsidR="00230106">
          <w:rPr>
            <w:rFonts w:eastAsiaTheme="majorEastAsia" w:cstheme="majorBidi"/>
            <w:szCs w:val="28"/>
          </w:rPr>
          <w:t>UCS</w:t>
        </w:r>
        <w:r w:rsidRPr="00B77349">
          <w:rPr>
            <w:rFonts w:eastAsiaTheme="majorEastAsia" w:cstheme="majorBidi"/>
            <w:szCs w:val="28"/>
            <w:rPrChange w:id="255" w:author="Corrado Caudek" w:date="2024-10-24T08:00:00Z" w16du:dateUtc="2024-10-24T06:00:00Z">
              <w:rPr>
                <w:rFonts w:eastAsiaTheme="majorEastAsia" w:cstheme="majorBidi"/>
                <w:b/>
                <w:bCs/>
                <w:szCs w:val="28"/>
              </w:rPr>
            </w:rPrChange>
          </w:rPr>
          <w:t xml:space="preserve"> align with the B</w:t>
        </w:r>
        <w:r w:rsidR="00230106">
          <w:rPr>
            <w:rFonts w:eastAsiaTheme="majorEastAsia" w:cstheme="majorBidi"/>
            <w:szCs w:val="28"/>
          </w:rPr>
          <w:t xml:space="preserve">ipolar </w:t>
        </w:r>
        <w:r w:rsidRPr="00B77349">
          <w:rPr>
            <w:rFonts w:eastAsiaTheme="majorEastAsia" w:cstheme="majorBidi"/>
            <w:szCs w:val="28"/>
            <w:rPrChange w:id="256" w:author="Corrado Caudek" w:date="2024-10-24T08:00:00Z" w16du:dateUtc="2024-10-24T06:00:00Z">
              <w:rPr>
                <w:rFonts w:eastAsiaTheme="majorEastAsia" w:cstheme="majorBidi"/>
                <w:b/>
                <w:bCs/>
                <w:szCs w:val="28"/>
              </w:rPr>
            </w:rPrChange>
          </w:rPr>
          <w:t>C</w:t>
        </w:r>
        <w:r w:rsidR="00230106">
          <w:rPr>
            <w:rFonts w:eastAsiaTheme="majorEastAsia" w:cstheme="majorBidi"/>
            <w:szCs w:val="28"/>
          </w:rPr>
          <w:t xml:space="preserve">ontinuum </w:t>
        </w:r>
        <w:r w:rsidRPr="00B77349">
          <w:rPr>
            <w:rFonts w:eastAsiaTheme="majorEastAsia" w:cstheme="majorBidi"/>
            <w:szCs w:val="28"/>
            <w:rPrChange w:id="257" w:author="Corrado Caudek" w:date="2024-10-24T08:00:00Z" w16du:dateUtc="2024-10-24T06:00:00Z">
              <w:rPr>
                <w:rFonts w:eastAsiaTheme="majorEastAsia" w:cstheme="majorBidi"/>
                <w:b/>
                <w:bCs/>
                <w:szCs w:val="28"/>
              </w:rPr>
            </w:rPrChange>
          </w:rPr>
          <w:t>H</w:t>
        </w:r>
        <w:r w:rsidR="00230106">
          <w:rPr>
            <w:rFonts w:eastAsiaTheme="majorEastAsia" w:cstheme="majorBidi"/>
            <w:szCs w:val="28"/>
          </w:rPr>
          <w:t>ypothesi</w:t>
        </w:r>
        <w:r w:rsidRPr="00B77349">
          <w:rPr>
            <w:rFonts w:eastAsiaTheme="majorEastAsia" w:cstheme="majorBidi"/>
            <w:szCs w:val="28"/>
            <w:rPrChange w:id="258" w:author="Corrado Caudek" w:date="2024-10-24T08:00:00Z" w16du:dateUtc="2024-10-24T06:00:00Z">
              <w:rPr>
                <w:rFonts w:eastAsiaTheme="majorEastAsia" w:cstheme="majorBidi"/>
                <w:b/>
                <w:bCs/>
                <w:szCs w:val="28"/>
              </w:rPr>
            </w:rPrChange>
          </w:rPr>
          <w:t xml:space="preserve">s prediction of inverse relationships between these components. However, the minimal and sometimes parallel effects of event unpleasantness on both components suggest that the bipolar relationship may be more pronounced for internal emotional states than for external contextual factors. This pattern indicates that the dynamic interplay between compassionate and uncompassionate self-responding may be more complex than initially theorized, varying across different types of situational influences. </w:t>
        </w:r>
      </w:ins>
      <w:ins w:id="259" w:author="COLPIZZI ILARIA" w:date="2024-10-17T13:22:00Z" w16du:dateUtc="2024-10-17T11:22:00Z">
        <w:del w:id="260" w:author="Corrado Caudek" w:date="2024-10-24T07:57:00Z" w16du:dateUtc="2024-10-24T05:57:00Z">
          <w:r w:rsidR="006255AF" w:rsidRPr="006255AF" w:rsidDel="00B77349">
            <w:rPr>
              <w:rFonts w:eastAsiaTheme="majorEastAsia" w:cstheme="majorBidi"/>
              <w:szCs w:val="28"/>
            </w:rPr>
            <w:delText>To directly test the bipolar continuum hypothesis (BCH), we implemented a Bayesian hierarchical model where un-compassionate self (UCS) was used as a linear predictor of compassionate self (CS), while also incorporating covariates such as within-day centered negative affect and context evaluation. Random effects were included to account for variability across participants, days, and measurements, ensuring the model captured fluctuations in state self-compassion. The use of experience sampling data enriched with relevant covariates enabled a comprehensive analysis of the CS-UCS relationship under diverse conditions. The model outcomes revealed a robust negative association between CS and UCS (median estimate = -0.44, 89% CI [-0.47, -0.42]), supporting the BCH by demonstrating that higher levels of CS are associated with lower levels of UCS</w:delText>
          </w:r>
        </w:del>
      </w:ins>
      <w:ins w:id="261" w:author="COLPIZZI ILARIA" w:date="2024-10-17T13:23:00Z" w16du:dateUtc="2024-10-17T11:23:00Z">
        <w:del w:id="262" w:author="Corrado Caudek" w:date="2024-10-24T07:57:00Z" w16du:dateUtc="2024-10-24T05:57:00Z">
          <w:r w:rsidR="00750F07" w:rsidDel="00B77349">
            <w:rPr>
              <w:rFonts w:eastAsiaTheme="majorEastAsia" w:cstheme="majorBidi"/>
              <w:szCs w:val="28"/>
            </w:rPr>
            <w:delText xml:space="preserve"> (for details</w:delText>
          </w:r>
          <w:r w:rsidR="00C5633E" w:rsidDel="00B77349">
            <w:rPr>
              <w:rFonts w:eastAsiaTheme="majorEastAsia" w:cstheme="majorBidi"/>
              <w:szCs w:val="28"/>
            </w:rPr>
            <w:delText>,</w:delText>
          </w:r>
          <w:r w:rsidR="00750F07" w:rsidDel="00B77349">
            <w:rPr>
              <w:rFonts w:eastAsiaTheme="majorEastAsia" w:cstheme="majorBidi"/>
              <w:szCs w:val="28"/>
            </w:rPr>
            <w:delText xml:space="preserve"> see SI).</w:delText>
          </w:r>
        </w:del>
      </w:ins>
      <w:ins w:id="263" w:author="COLPIZZI ILARIA" w:date="2024-10-17T13:24:00Z" w16du:dateUtc="2024-10-17T11:24:00Z">
        <w:del w:id="264" w:author="Corrado Caudek" w:date="2024-10-24T07:57:00Z" w16du:dateUtc="2024-10-24T05:57:00Z">
          <w:r w:rsidR="00497A29" w:rsidDel="00B77349">
            <w:rPr>
              <w:rFonts w:eastAsiaTheme="majorEastAsia" w:cstheme="majorBidi"/>
              <w:szCs w:val="28"/>
            </w:rPr>
            <w:delText xml:space="preserve"> A direct test of the BCH hypothesis was provided by using a different method as described in Section X. </w:delText>
          </w:r>
        </w:del>
      </w:ins>
    </w:p>
    <w:p w14:paraId="1CDEFAF8" w14:textId="77777777" w:rsidR="002E471F" w:rsidRPr="00EE2ED8" w:rsidRDefault="002E471F" w:rsidP="002E471F">
      <w:pPr>
        <w:pStyle w:val="BodyText"/>
        <w:rPr>
          <w:ins w:id="265" w:author="Corrado Caudek" w:date="2024-10-24T08:04:00Z" w16du:dateUtc="2024-10-24T06:04:00Z"/>
          <w:rFonts w:eastAsiaTheme="majorEastAsia" w:cstheme="majorBidi"/>
          <w:szCs w:val="28"/>
        </w:rPr>
      </w:pPr>
    </w:p>
    <w:p w14:paraId="00BE220B" w14:textId="227F3D5C" w:rsidR="003454AF" w:rsidRPr="00EE2ED8" w:rsidDel="006255AF" w:rsidRDefault="003454AF" w:rsidP="00230106">
      <w:pPr>
        <w:pStyle w:val="BodyText"/>
        <w:rPr>
          <w:del w:id="266" w:author="COLPIZZI ILARIA" w:date="2024-10-17T13:22:00Z" w16du:dateUtc="2024-10-17T11:22:00Z"/>
          <w:rFonts w:eastAsiaTheme="majorEastAsia" w:cstheme="majorBidi"/>
          <w:szCs w:val="28"/>
        </w:rPr>
        <w:pPrChange w:id="267" w:author="Corrado Caudek" w:date="2024-10-24T08:01:00Z" w16du:dateUtc="2024-10-24T06:01:00Z">
          <w:pPr>
            <w:pStyle w:val="BodyText"/>
          </w:pPr>
        </w:pPrChange>
      </w:pPr>
      <w:del w:id="268" w:author="COLPIZZI ILARIA" w:date="2024-10-17T13:22:00Z" w16du:dateUtc="2024-10-17T11:22:00Z">
        <w:r w:rsidRPr="00EE2ED8" w:rsidDel="006255AF">
          <w:rPr>
            <w:rFonts w:eastAsiaTheme="majorEastAsia" w:cstheme="majorBidi"/>
            <w:szCs w:val="28"/>
          </w:rPr>
          <w:delText>To directly test the BCH</w:delText>
        </w:r>
        <w:r w:rsidDel="006255AF">
          <w:rPr>
            <w:rFonts w:eastAsiaTheme="majorEastAsia" w:cstheme="majorBidi"/>
            <w:szCs w:val="28"/>
          </w:rPr>
          <w:delText xml:space="preserve"> (rather than examining the separate effect of covariates on the CS and UCS, as in the two previous models</w:delText>
        </w:r>
        <w:r w:rsidRPr="00EE2ED8" w:rsidDel="006255AF">
          <w:rPr>
            <w:rFonts w:eastAsiaTheme="majorEastAsia" w:cstheme="majorBidi"/>
            <w:szCs w:val="28"/>
          </w:rPr>
          <w:delText xml:space="preserve">), we employed a Bayesian hierarchical model in which UCS was the linear predictor of CS. This model also incorporated covariates such as within-day centered negative affect and context evaluation. Random effects were included to account for variability across participants, days, and measurements, which is crucial for capturing the inherent fluctuations in state self-compassion (see </w:delText>
        </w:r>
        <w:r w:rsidDel="006255AF">
          <w:rPr>
            <w:rFonts w:eastAsiaTheme="majorEastAsia" w:cstheme="majorBidi"/>
            <w:szCs w:val="28"/>
          </w:rPr>
          <w:delText>SI</w:delText>
        </w:r>
        <w:r w:rsidRPr="00EE2ED8" w:rsidDel="006255AF">
          <w:rPr>
            <w:rFonts w:eastAsiaTheme="majorEastAsia" w:cstheme="majorBidi"/>
            <w:szCs w:val="28"/>
          </w:rPr>
          <w:delText xml:space="preserve"> for details). The use of EMA data, enriched with relevant covariates, allowed for a thorough examination of the CS-UCS relationship under diverse conditions.</w:delText>
        </w:r>
      </w:del>
    </w:p>
    <w:p w14:paraId="4DB17900" w14:textId="482FB147" w:rsidR="003454AF" w:rsidRPr="00EE2ED8" w:rsidDel="006255AF" w:rsidRDefault="003454AF" w:rsidP="00230106">
      <w:pPr>
        <w:pStyle w:val="BodyText"/>
        <w:rPr>
          <w:del w:id="269" w:author="COLPIZZI ILARIA" w:date="2024-10-17T13:22:00Z" w16du:dateUtc="2024-10-17T11:22:00Z"/>
          <w:rFonts w:eastAsiaTheme="majorEastAsia" w:cstheme="majorBidi"/>
          <w:szCs w:val="28"/>
        </w:rPr>
        <w:pPrChange w:id="270" w:author="Corrado Caudek" w:date="2024-10-24T08:01:00Z" w16du:dateUtc="2024-10-24T06:01:00Z">
          <w:pPr>
            <w:pStyle w:val="BodyText"/>
          </w:pPr>
        </w:pPrChange>
      </w:pPr>
      <w:del w:id="271" w:author="COLPIZZI ILARIA" w:date="2024-10-17T13:22:00Z" w16du:dateUtc="2024-10-17T11:22:00Z">
        <w:r w:rsidRPr="00EE2ED8" w:rsidDel="006255AF">
          <w:rPr>
            <w:rFonts w:eastAsiaTheme="majorEastAsia" w:cstheme="majorBidi"/>
            <w:szCs w:val="28"/>
          </w:rPr>
          <w:delText>The predictive outcomes from this model directly tested the BCH. A credible negative fixed-effect slope for CS would validate the hypothesis, showing that increases in CS are associated with decreases in UCS, thus supporting the bipolar nature of state self-compassion. Conversely, a non-credible or positive fixed-effect slope for CS would challenge the BCH, suggesting that CS and UCS might function independently or even synergistically, rather than as opposing elements on a single continuum</w:delText>
        </w:r>
        <w:r w:rsidR="00277F9A" w:rsidDel="006255AF">
          <w:rPr>
            <w:rFonts w:eastAsiaTheme="majorEastAsia" w:cstheme="majorBidi"/>
            <w:szCs w:val="28"/>
          </w:rPr>
          <w:delText xml:space="preserve"> (Figure 1)</w:delText>
        </w:r>
        <w:r w:rsidRPr="00EE2ED8" w:rsidDel="006255AF">
          <w:rPr>
            <w:rFonts w:eastAsiaTheme="majorEastAsia" w:cstheme="majorBidi"/>
            <w:szCs w:val="28"/>
          </w:rPr>
          <w:delText>.</w:delText>
        </w:r>
      </w:del>
    </w:p>
    <w:p w14:paraId="2716849F" w14:textId="622F30F4" w:rsidR="003454AF" w:rsidRPr="00EE2ED8" w:rsidDel="006255AF" w:rsidRDefault="003454AF" w:rsidP="00230106">
      <w:pPr>
        <w:pStyle w:val="BodyText"/>
        <w:rPr>
          <w:del w:id="272" w:author="COLPIZZI ILARIA" w:date="2024-10-17T13:22:00Z" w16du:dateUtc="2024-10-17T11:22:00Z"/>
          <w:rFonts w:eastAsiaTheme="majorEastAsia" w:cstheme="majorBidi"/>
          <w:szCs w:val="28"/>
        </w:rPr>
        <w:pPrChange w:id="273" w:author="Corrado Caudek" w:date="2024-10-24T08:01:00Z" w16du:dateUtc="2024-10-24T06:01:00Z">
          <w:pPr>
            <w:pStyle w:val="BodyText"/>
          </w:pPr>
        </w:pPrChange>
      </w:pPr>
      <w:del w:id="274" w:author="COLPIZZI ILARIA" w:date="2024-10-17T13:22:00Z" w16du:dateUtc="2024-10-17T11:22:00Z">
        <w:r w:rsidRPr="00EE2ED8" w:rsidDel="006255AF">
          <w:rPr>
            <w:rFonts w:eastAsiaTheme="majorEastAsia" w:cstheme="majorBidi"/>
            <w:szCs w:val="28"/>
          </w:rPr>
          <w:delText xml:space="preserve">The central finding was a robust negative association between CS and UCS, with a median estimate of -0.44 (89% CI [-0.47, -0.42]). This result validates the BCH by demonstrating that higher levels of CS are associated with lower levels of UCS. </w:delText>
        </w:r>
      </w:del>
    </w:p>
    <w:p w14:paraId="08E53867" w14:textId="79EF2C42" w:rsidR="003454AF" w:rsidRPr="00EE2ED8" w:rsidDel="006255AF" w:rsidRDefault="003454AF" w:rsidP="00230106">
      <w:pPr>
        <w:pStyle w:val="BodyText"/>
        <w:rPr>
          <w:del w:id="275" w:author="COLPIZZI ILARIA" w:date="2024-10-17T13:22:00Z" w16du:dateUtc="2024-10-17T11:22:00Z"/>
          <w:rFonts w:eastAsiaTheme="majorEastAsia" w:cstheme="majorBidi"/>
          <w:szCs w:val="28"/>
        </w:rPr>
        <w:pPrChange w:id="276" w:author="Corrado Caudek" w:date="2024-10-24T08:01:00Z" w16du:dateUtc="2024-10-24T06:01:00Z">
          <w:pPr>
            <w:pStyle w:val="BodyText"/>
          </w:pPr>
        </w:pPrChange>
      </w:pPr>
      <w:del w:id="277" w:author="COLPIZZI ILARIA" w:date="2024-10-17T13:22:00Z" w16du:dateUtc="2024-10-17T11:22:00Z">
        <w:r w:rsidRPr="00EE2ED8" w:rsidDel="006255AF">
          <w:rPr>
            <w:rFonts w:eastAsiaTheme="majorEastAsia" w:cstheme="majorBidi"/>
            <w:szCs w:val="28"/>
          </w:rPr>
          <w:delText>After controlling for CS, negative affect showed a modest positive influence on UCS (β = 0.12, 89% CI [0.116, 0.13]), while the unpleasantness of the event had a minimal impact on UCS (β = 0.01, 89% CI [0.002, 0.02]). These findings indicate that contextual factors and negative affect play nuanced roles in shaping state self-compassion</w:delText>
        </w:r>
        <w:r w:rsidDel="006255AF">
          <w:rPr>
            <w:rFonts w:eastAsiaTheme="majorEastAsia" w:cstheme="majorBidi"/>
            <w:szCs w:val="28"/>
          </w:rPr>
          <w:delText>.</w:delText>
        </w:r>
      </w:del>
    </w:p>
    <w:p w14:paraId="224857E5" w14:textId="62C09108" w:rsidR="003454AF" w:rsidRPr="00EE2ED8" w:rsidDel="006255AF" w:rsidRDefault="003454AF" w:rsidP="00230106">
      <w:pPr>
        <w:pStyle w:val="BodyText"/>
        <w:rPr>
          <w:del w:id="278" w:author="COLPIZZI ILARIA" w:date="2024-10-17T13:22:00Z" w16du:dateUtc="2024-10-17T11:22:00Z"/>
          <w:rFonts w:eastAsiaTheme="majorEastAsia" w:cstheme="majorBidi"/>
          <w:szCs w:val="28"/>
        </w:rPr>
        <w:pPrChange w:id="279" w:author="Corrado Caudek" w:date="2024-10-24T08:01:00Z" w16du:dateUtc="2024-10-24T06:01:00Z">
          <w:pPr>
            <w:pStyle w:val="BodyText"/>
          </w:pPr>
        </w:pPrChange>
      </w:pPr>
      <w:del w:id="280" w:author="COLPIZZI ILARIA" w:date="2024-10-17T13:22:00Z" w16du:dateUtc="2024-10-17T11:22:00Z">
        <w:r w:rsidRPr="00EE2ED8" w:rsidDel="006255AF">
          <w:rPr>
            <w:rFonts w:eastAsiaTheme="majorEastAsia" w:cstheme="majorBidi"/>
            <w:szCs w:val="28"/>
          </w:rPr>
          <w:delText xml:space="preserve">Substantial variability was observed in the random-effect slopes for CS across participants, with a median estimate of 0.29 (89% CI [0.26, 0.32]). This variability suggests </w:delText>
        </w:r>
        <w:r w:rsidR="00894503" w:rsidDel="006255AF">
          <w:rPr>
            <w:rFonts w:eastAsiaTheme="majorEastAsia" w:cstheme="majorBidi"/>
            <w:szCs w:val="28"/>
          </w:rPr>
          <w:delText>substantial</w:delText>
        </w:r>
        <w:r w:rsidR="00894503" w:rsidRPr="00EE2ED8" w:rsidDel="006255AF">
          <w:rPr>
            <w:rFonts w:eastAsiaTheme="majorEastAsia" w:cstheme="majorBidi"/>
            <w:szCs w:val="28"/>
          </w:rPr>
          <w:delText xml:space="preserve"> </w:delText>
        </w:r>
        <w:r w:rsidRPr="00EE2ED8" w:rsidDel="006255AF">
          <w:rPr>
            <w:rFonts w:eastAsiaTheme="majorEastAsia" w:cstheme="majorBidi"/>
            <w:szCs w:val="28"/>
          </w:rPr>
          <w:delText>individual differences in how CS impacts UCS, reflecting the complex interplay between personality, context, and self-compassion.</w:delText>
        </w:r>
      </w:del>
    </w:p>
    <w:p w14:paraId="73D22C73" w14:textId="25108886" w:rsidR="004130AF" w:rsidDel="006255AF" w:rsidRDefault="003454AF" w:rsidP="00230106">
      <w:pPr>
        <w:pStyle w:val="BodyText"/>
        <w:rPr>
          <w:del w:id="281" w:author="COLPIZZI ILARIA" w:date="2024-10-17T13:22:00Z" w16du:dateUtc="2024-10-17T11:22:00Z"/>
          <w:rFonts w:eastAsiaTheme="majorEastAsia" w:cstheme="majorBidi"/>
          <w:szCs w:val="28"/>
        </w:rPr>
        <w:pPrChange w:id="282" w:author="Corrado Caudek" w:date="2024-10-24T08:01:00Z" w16du:dateUtc="2024-10-24T06:01:00Z">
          <w:pPr>
            <w:pStyle w:val="BodyText"/>
          </w:pPr>
        </w:pPrChange>
      </w:pPr>
      <w:del w:id="283" w:author="COLPIZZI ILARIA" w:date="2024-10-17T13:22:00Z" w16du:dateUtc="2024-10-17T11:22:00Z">
        <w:r w:rsidRPr="00EE2ED8" w:rsidDel="006255AF">
          <w:rPr>
            <w:rFonts w:eastAsiaTheme="majorEastAsia" w:cstheme="majorBidi"/>
            <w:szCs w:val="28"/>
          </w:rPr>
          <w:delText>Additionally, the analysis highlighted notable variability in UCS levels among participants (β = 0.63, 89% CI [0.59, 0.67]), underscoring considerable individual differences in</w:delText>
        </w:r>
        <w:r w:rsidR="00894503" w:rsidDel="006255AF">
          <w:rPr>
            <w:rFonts w:eastAsiaTheme="majorEastAsia" w:cstheme="majorBidi"/>
            <w:szCs w:val="28"/>
          </w:rPr>
          <w:delText xml:space="preserve"> state</w:delText>
        </w:r>
        <w:r w:rsidRPr="00EE2ED8" w:rsidDel="006255AF">
          <w:rPr>
            <w:rFonts w:eastAsiaTheme="majorEastAsia" w:cstheme="majorBidi"/>
            <w:szCs w:val="28"/>
          </w:rPr>
          <w:delText xml:space="preserve"> self-compassion responses. UCS also exhibited day-to-day variability (β = 0.04, 89% CI [0.02, 0.06]), albeit to a lesser extent than individual variability. This emphasizes the influence of daily emotional states and contextual stressors on self-compassion levels, reinforcing the state-dependent nature of self-compassion.</w:delText>
        </w:r>
        <w:r w:rsidR="006E6E2A" w:rsidDel="006255AF">
          <w:rPr>
            <w:rFonts w:eastAsiaTheme="majorEastAsia" w:cstheme="majorBidi"/>
            <w:szCs w:val="28"/>
          </w:rPr>
          <w:delText xml:space="preserve"> Finally, t</w:delText>
        </w:r>
        <w:r w:rsidRPr="00EE2ED8" w:rsidDel="006255AF">
          <w:rPr>
            <w:rFonts w:eastAsiaTheme="majorEastAsia" w:cstheme="majorBidi"/>
            <w:szCs w:val="28"/>
          </w:rPr>
          <w:delText>he model reported minimal measurement error (median estimate: 0.01, 89% CI [0.001, 0.039]), attesting to the reliability of the assessment tools used.</w:delText>
        </w:r>
      </w:del>
    </w:p>
    <w:p w14:paraId="22A938FC" w14:textId="6E903808" w:rsidR="003454AF" w:rsidRPr="00EE2ED8" w:rsidDel="006255AF" w:rsidRDefault="003454AF" w:rsidP="00230106">
      <w:pPr>
        <w:pStyle w:val="BodyText"/>
        <w:rPr>
          <w:del w:id="284" w:author="COLPIZZI ILARIA" w:date="2024-10-17T13:22:00Z" w16du:dateUtc="2024-10-17T11:22:00Z"/>
          <w:rFonts w:eastAsiaTheme="majorEastAsia" w:cstheme="majorBidi"/>
          <w:szCs w:val="28"/>
        </w:rPr>
        <w:pPrChange w:id="285" w:author="Corrado Caudek" w:date="2024-10-24T08:01:00Z" w16du:dateUtc="2024-10-24T06:01:00Z">
          <w:pPr>
            <w:pStyle w:val="BodyText"/>
          </w:pPr>
        </w:pPrChange>
      </w:pPr>
      <w:del w:id="286" w:author="COLPIZZI ILARIA" w:date="2024-10-17T13:22:00Z" w16du:dateUtc="2024-10-17T11:22:00Z">
        <w:r w:rsidRPr="00EE2ED8" w:rsidDel="006255AF">
          <w:rPr>
            <w:rFonts w:eastAsiaTheme="majorEastAsia" w:cstheme="majorBidi"/>
            <w:szCs w:val="28"/>
          </w:rPr>
          <w:delText>In summary, the robust variability in UCS across participants and the credible random slope effects for CS indicate that the relationship between CS and UCS is influenced by a variety of factors. The moderate level of unexplained variability in UCS (median estimate: 0.41, 89% CI [0.40, 0.414]) suggests that additional factors, potentially outside the scope of this model, influence UCS levels. These factors may include unmeasured psychological variables such as personal beliefs, coping mechanisms, or external social support.</w:delText>
        </w:r>
      </w:del>
    </w:p>
    <w:p w14:paraId="4A862BF8" w14:textId="234D7F79" w:rsidR="00374018" w:rsidDel="006255AF" w:rsidRDefault="00374018" w:rsidP="00230106">
      <w:pPr>
        <w:pStyle w:val="CaptionedFigure"/>
        <w:ind w:firstLine="680"/>
        <w:rPr>
          <w:del w:id="287" w:author="COLPIZZI ILARIA" w:date="2024-10-17T13:22:00Z" w16du:dateUtc="2024-10-17T11:22:00Z"/>
        </w:rPr>
        <w:pPrChange w:id="288" w:author="Corrado Caudek" w:date="2024-10-24T08:01:00Z" w16du:dateUtc="2024-10-24T06:01:00Z">
          <w:pPr>
            <w:pStyle w:val="CaptionedFigure"/>
          </w:pPr>
        </w:pPrChange>
      </w:pPr>
      <w:del w:id="289" w:author="COLPIZZI ILARIA" w:date="2024-10-17T13:22:00Z" w16du:dateUtc="2024-10-17T11:22:00Z">
        <w:r w:rsidRPr="00B34EF6" w:rsidDel="006255AF">
          <w:rPr>
            <w:b/>
            <w:bCs/>
          </w:rPr>
          <w:delText>Figure 1</w:delText>
        </w:r>
      </w:del>
    </w:p>
    <w:p w14:paraId="406D3EC0" w14:textId="3AA133F1" w:rsidR="00374018" w:rsidDel="006255AF" w:rsidRDefault="00374018" w:rsidP="00230106">
      <w:pPr>
        <w:pStyle w:val="CaptionedFigure"/>
        <w:ind w:firstLine="680"/>
        <w:rPr>
          <w:del w:id="290" w:author="COLPIZZI ILARIA" w:date="2024-10-17T13:22:00Z" w16du:dateUtc="2024-10-17T11:22:00Z"/>
        </w:rPr>
        <w:pPrChange w:id="291" w:author="Corrado Caudek" w:date="2024-10-24T08:01:00Z" w16du:dateUtc="2024-10-24T06:01:00Z">
          <w:pPr>
            <w:pStyle w:val="CaptionedFigure"/>
          </w:pPr>
        </w:pPrChange>
      </w:pPr>
      <w:del w:id="292" w:author="COLPIZZI ILARIA" w:date="2024-10-17T13:22:00Z" w16du:dateUtc="2024-10-17T11:22:00Z">
        <w:r w:rsidRPr="00D8234F" w:rsidDel="006255AF">
          <w:rPr>
            <w:i/>
            <w:iCs/>
          </w:rPr>
          <w:delText>Study 1. Posterior estimates of coefficients in a Bayesian multilevel model used to predict the UCS component from the CS component</w:delText>
        </w:r>
      </w:del>
    </w:p>
    <w:p w14:paraId="07A04877" w14:textId="5D1D7335" w:rsidR="00245BAF" w:rsidDel="006255AF" w:rsidRDefault="00703CF5" w:rsidP="00230106">
      <w:pPr>
        <w:pStyle w:val="CaptionedFigure"/>
        <w:ind w:firstLine="680"/>
        <w:rPr>
          <w:del w:id="293" w:author="COLPIZZI ILARIA" w:date="2024-10-17T13:22:00Z" w16du:dateUtc="2024-10-17T11:22:00Z"/>
        </w:rPr>
        <w:pPrChange w:id="294" w:author="Corrado Caudek" w:date="2024-10-24T08:01:00Z" w16du:dateUtc="2024-10-24T06:01:00Z">
          <w:pPr>
            <w:pStyle w:val="CaptionedFigure"/>
          </w:pPr>
        </w:pPrChange>
      </w:pPr>
      <w:del w:id="295" w:author="COLPIZZI ILARIA" w:date="2024-10-17T13:22:00Z" w16du:dateUtc="2024-10-17T11:22:00Z">
        <w:r w:rsidDel="006255AF">
          <w:rPr>
            <w:noProof/>
          </w:rPr>
          <w:drawing>
            <wp:inline distT="0" distB="0" distL="0" distR="0" wp14:anchorId="5105B26E" wp14:editId="629AF9E1">
              <wp:extent cx="4114800" cy="2286000"/>
              <wp:effectExtent l="0" t="0" r="0" b="0"/>
              <wp:docPr id="35" name="Picture" descr="Figure 1: After successful installation the papaja APA manuscript template is available via the RStudio menu."/>
              <wp:cNvGraphicFramePr/>
              <a:graphic xmlns:a="http://schemas.openxmlformats.org/drawingml/2006/main">
                <a:graphicData uri="http://schemas.openxmlformats.org/drawingml/2006/picture">
                  <pic:pic xmlns:pic="http://schemas.openxmlformats.org/drawingml/2006/picture">
                    <pic:nvPicPr>
                      <pic:cNvPr id="36" name="Picture" descr="../figures/plot_bch_piel.pdf"/>
                      <pic:cNvPicPr>
                        <a:picLocks noChangeAspect="1" noChangeArrowheads="1"/>
                      </pic:cNvPicPr>
                    </pic:nvPicPr>
                    <pic:blipFill>
                      <a:blip r:embed="rId8"/>
                      <a:stretch>
                        <a:fillRect/>
                      </a:stretch>
                    </pic:blipFill>
                    <pic:spPr bwMode="auto">
                      <a:xfrm>
                        <a:off x="0" y="0"/>
                        <a:ext cx="4114800" cy="2286000"/>
                      </a:xfrm>
                      <a:prstGeom prst="rect">
                        <a:avLst/>
                      </a:prstGeom>
                      <a:noFill/>
                      <a:ln w="9525">
                        <a:noFill/>
                        <a:headEnd/>
                        <a:tailEnd/>
                      </a:ln>
                    </pic:spPr>
                  </pic:pic>
                </a:graphicData>
              </a:graphic>
            </wp:inline>
          </w:drawing>
        </w:r>
      </w:del>
    </w:p>
    <w:p w14:paraId="759A525F" w14:textId="2B716E7A" w:rsidR="00C06127" w:rsidRPr="00374018" w:rsidDel="006255AF" w:rsidRDefault="00374018" w:rsidP="00230106">
      <w:pPr>
        <w:pStyle w:val="BodyText"/>
        <w:rPr>
          <w:del w:id="296" w:author="COLPIZZI ILARIA" w:date="2024-10-17T13:23:00Z" w16du:dateUtc="2024-10-17T11:23:00Z"/>
        </w:rPr>
        <w:pPrChange w:id="297" w:author="Corrado Caudek" w:date="2024-10-24T08:01:00Z" w16du:dateUtc="2024-10-24T06:01:00Z">
          <w:pPr>
            <w:pStyle w:val="BodyText"/>
            <w:ind w:firstLine="0"/>
          </w:pPr>
        </w:pPrChange>
      </w:pPr>
      <w:bookmarkStart w:id="298" w:name="fig:plotbch-piel"/>
      <w:bookmarkEnd w:id="298"/>
      <w:del w:id="299" w:author="COLPIZZI ILARIA" w:date="2024-10-17T13:23:00Z" w16du:dateUtc="2024-10-17T11:23:00Z">
        <w:r w:rsidRPr="00374018" w:rsidDel="006255AF">
          <w:rPr>
            <w:i/>
            <w:iCs/>
          </w:rPr>
          <w:delText>Note.</w:delText>
        </w:r>
        <w:r w:rsidDel="006255AF">
          <w:rPr>
            <w:b/>
            <w:bCs/>
          </w:rPr>
          <w:delText xml:space="preserve"> </w:delText>
        </w:r>
        <w:r w:rsidR="00294FE9" w:rsidRPr="00374018" w:rsidDel="006255AF">
          <w:delText xml:space="preserve">The estimates are expressed in terms of inter-individual differences and intra-individual variations, both within a day and across different days. </w:delText>
        </w:r>
        <w:r w:rsidR="00294FE9" w:rsidRPr="00374018" w:rsidDel="006255AF">
          <w:rPr>
            <w:rFonts w:cs="Times New Roman"/>
          </w:rPr>
          <w:delText xml:space="preserve">The bars represent 89% credibility intervals. </w:delText>
        </w:r>
      </w:del>
      <m:oMath>
        <m:sSub>
          <m:sSubPr>
            <m:ctrlPr>
              <w:del w:id="300" w:author="COLPIZZI ILARIA" w:date="2024-10-17T13:23:00Z" w16du:dateUtc="2024-10-17T11:23:00Z">
                <w:rPr>
                  <w:rFonts w:ascii="Cambria Math" w:eastAsia="Cambria Math" w:hAnsi="Cambria Math" w:cs="Times New Roman"/>
                </w:rPr>
              </w:del>
            </m:ctrlPr>
          </m:sSubPr>
          <m:e>
            <m:r>
              <w:del w:id="301" w:author="COLPIZZI ILARIA" w:date="2024-10-17T13:23:00Z" w16du:dateUtc="2024-10-17T11:23:00Z">
                <m:rPr>
                  <m:sty m:val="p"/>
                </m:rPr>
                <w:rPr>
                  <w:rFonts w:ascii="Cambria Math" w:eastAsia="Cambria Math" w:hAnsi="Cambria Math" w:cs="Times New Roman"/>
                </w:rPr>
                <m:t>β</m:t>
              </w:del>
            </m:r>
          </m:e>
          <m:sub>
            <m:r>
              <w:del w:id="302" w:author="COLPIZZI ILARIA" w:date="2024-10-17T13:23:00Z" w16du:dateUtc="2024-10-17T11:23:00Z">
                <m:rPr>
                  <m:sty m:val="p"/>
                </m:rPr>
                <w:rPr>
                  <w:rFonts w:ascii="Cambria Math" w:eastAsia="Cambria Math" w:hAnsi="Cambria Math" w:cs="Times New Roman"/>
                </w:rPr>
                <m:t xml:space="preserve">CS </m:t>
              </w:del>
            </m:r>
          </m:sub>
        </m:sSub>
      </m:oMath>
      <w:del w:id="303" w:author="COLPIZZI ILARIA" w:date="2024-10-17T13:23:00Z" w16du:dateUtc="2024-10-17T11:23:00Z">
        <w:r w:rsidR="00294FE9" w:rsidRPr="00374018" w:rsidDel="006255AF">
          <w:delText xml:space="preserve"> represents the beta coefficients for CS</w:delText>
        </w:r>
        <w:r w:rsidR="003A1640" w:rsidRPr="00374018" w:rsidDel="006255AF">
          <w:delText>;</w:delText>
        </w:r>
        <w:r w:rsidR="00294FE9" w:rsidRPr="00374018" w:rsidDel="006255AF">
          <w:delText xml:space="preserve"> </w:delText>
        </w:r>
      </w:del>
      <m:oMath>
        <m:sSub>
          <m:sSubPr>
            <m:ctrlPr>
              <w:del w:id="304" w:author="COLPIZZI ILARIA" w:date="2024-10-17T13:23:00Z" w16du:dateUtc="2024-10-17T11:23:00Z">
                <w:rPr>
                  <w:rFonts w:ascii="Cambria Math" w:eastAsia="Cambria Math" w:hAnsi="Cambria Math" w:cs="Times New Roman"/>
                </w:rPr>
              </w:del>
            </m:ctrlPr>
          </m:sSubPr>
          <m:e>
            <m:r>
              <w:del w:id="305" w:author="COLPIZZI ILARIA" w:date="2024-10-17T13:23:00Z" w16du:dateUtc="2024-10-17T11:23:00Z">
                <m:rPr>
                  <m:sty m:val="p"/>
                </m:rPr>
                <w:rPr>
                  <w:rFonts w:ascii="Cambria Math" w:eastAsia="Cambria Math" w:hAnsi="Cambria Math" w:cs="Times New Roman"/>
                </w:rPr>
                <m:t>β</m:t>
              </w:del>
            </m:r>
          </m:e>
          <m:sub>
            <m:r>
              <w:del w:id="306" w:author="COLPIZZI ILARIA" w:date="2024-10-17T13:23:00Z" w16du:dateUtc="2024-10-17T11:23:00Z">
                <m:rPr>
                  <m:sty m:val="p"/>
                </m:rPr>
                <w:rPr>
                  <w:rFonts w:ascii="Cambria Math" w:eastAsia="Cambria Math" w:hAnsi="Cambria Math" w:cs="Times New Roman"/>
                </w:rPr>
                <m:t>negative affect</m:t>
              </w:del>
            </m:r>
          </m:sub>
        </m:sSub>
      </m:oMath>
      <w:del w:id="307" w:author="COLPIZZI ILARIA" w:date="2024-10-17T13:23:00Z" w16du:dateUtc="2024-10-17T11:23:00Z">
        <w:r w:rsidR="00294FE9" w:rsidRPr="00374018" w:rsidDel="006255AF">
          <w:rPr>
            <w:rFonts w:eastAsia="Cambria Math" w:cs="Times New Roman"/>
          </w:rPr>
          <w:delText xml:space="preserve"> and </w:delText>
        </w:r>
      </w:del>
      <m:oMath>
        <m:sSub>
          <m:sSubPr>
            <m:ctrlPr>
              <w:del w:id="308" w:author="COLPIZZI ILARIA" w:date="2024-10-17T13:23:00Z" w16du:dateUtc="2024-10-17T11:23:00Z">
                <w:rPr>
                  <w:rFonts w:ascii="Cambria Math" w:eastAsia="Cambria Math" w:hAnsi="Cambria Math" w:cs="Times New Roman"/>
                </w:rPr>
              </w:del>
            </m:ctrlPr>
          </m:sSubPr>
          <m:e>
            <m:r>
              <w:del w:id="309" w:author="COLPIZZI ILARIA" w:date="2024-10-17T13:23:00Z" w16du:dateUtc="2024-10-17T11:23:00Z">
                <m:rPr>
                  <m:sty m:val="p"/>
                </m:rPr>
                <w:rPr>
                  <w:rFonts w:ascii="Cambria Math" w:eastAsia="Cambria Math" w:hAnsi="Cambria Math" w:cs="Times New Roman"/>
                </w:rPr>
                <m:t>β</m:t>
              </w:del>
            </m:r>
          </m:e>
          <m:sub>
            <m:r>
              <w:del w:id="310" w:author="COLPIZZI ILARIA" w:date="2024-10-17T13:23:00Z" w16du:dateUtc="2024-10-17T11:23:00Z">
                <m:rPr>
                  <m:sty m:val="p"/>
                </m:rPr>
                <w:rPr>
                  <w:rFonts w:ascii="Cambria Math" w:eastAsia="Cambria Math" w:hAnsi="Cambria Math" w:cs="Times New Roman"/>
                </w:rPr>
                <m:t xml:space="preserve">context valence </m:t>
              </w:del>
            </m:r>
          </m:sub>
        </m:sSub>
      </m:oMath>
      <w:del w:id="311" w:author="COLPIZZI ILARIA" w:date="2024-10-17T13:23:00Z" w16du:dateUtc="2024-10-17T11:23:00Z">
        <w:r w:rsidR="00294FE9" w:rsidRPr="00374018" w:rsidDel="006255AF">
          <w:delText xml:space="preserve">denote the beta coefficients for </w:delText>
        </w:r>
        <w:r w:rsidR="006F685B" w:rsidRPr="00374018" w:rsidDel="006255AF">
          <w:delText xml:space="preserve">NegAff </w:delText>
        </w:r>
        <w:r w:rsidR="00294FE9" w:rsidRPr="00374018" w:rsidDel="006255AF">
          <w:delText>and context valence, respectively</w:delText>
        </w:r>
        <w:r w:rsidR="003A1640" w:rsidRPr="00374018" w:rsidDel="006255AF">
          <w:delText>;</w:delText>
        </w:r>
        <w:r w:rsidR="00294FE9" w:rsidRPr="00374018" w:rsidDel="006255AF">
          <w:delText xml:space="preserve"> </w:delText>
        </w:r>
      </w:del>
      <m:oMath>
        <m:sSub>
          <m:sSubPr>
            <m:ctrlPr>
              <w:del w:id="312" w:author="COLPIZZI ILARIA" w:date="2024-10-17T13:23:00Z" w16du:dateUtc="2024-10-17T11:23:00Z">
                <w:rPr>
                  <w:rFonts w:ascii="Cambria Math" w:eastAsia="Cambria Math" w:hAnsi="Cambria Math" w:cs="Times New Roman"/>
                </w:rPr>
              </w:del>
            </m:ctrlPr>
          </m:sSubPr>
          <m:e>
            <m:r>
              <w:del w:id="313" w:author="COLPIZZI ILARIA" w:date="2024-10-17T13:23:00Z" w16du:dateUtc="2024-10-17T11:23:00Z">
                <m:rPr>
                  <m:sty m:val="p"/>
                </m:rPr>
                <w:rPr>
                  <w:rFonts w:ascii="Cambria Math" w:hAnsi="Cambria Math" w:cs="Times New Roman"/>
                  <w:color w:val="404040"/>
                  <w:shd w:val="clear" w:color="auto" w:fill="FFFFFF"/>
                </w:rPr>
                <m:t>σ</m:t>
              </w:del>
            </m:r>
          </m:e>
          <m:sub>
            <m:r>
              <w:del w:id="314" w:author="COLPIZZI ILARIA" w:date="2024-10-17T13:23:00Z" w16du:dateUtc="2024-10-17T11:23:00Z">
                <m:rPr>
                  <m:sty m:val="p"/>
                </m:rPr>
                <w:rPr>
                  <w:rFonts w:ascii="Cambria Math" w:eastAsia="Cambria Math" w:hAnsi="Cambria Math" w:cs="Times New Roman"/>
                </w:rPr>
                <m:t>measurement</m:t>
              </w:del>
            </m:r>
          </m:sub>
        </m:sSub>
      </m:oMath>
      <w:del w:id="315" w:author="COLPIZZI ILARIA" w:date="2024-10-17T13:23:00Z" w16du:dateUtc="2024-10-17T11:23:00Z">
        <w:r w:rsidR="00294FE9" w:rsidRPr="00374018" w:rsidDel="006255AF">
          <w:delText xml:space="preserve"> is the standard deviation of the distribution of random effects coefficients for the 5 daily observations</w:delText>
        </w:r>
        <w:r w:rsidR="003A1640" w:rsidRPr="00374018" w:rsidDel="006255AF">
          <w:delText>;</w:delText>
        </w:r>
        <w:r w:rsidR="00294FE9" w:rsidRPr="00374018" w:rsidDel="006255AF">
          <w:delText xml:space="preserve"> </w:delText>
        </w:r>
      </w:del>
      <m:oMath>
        <m:sSub>
          <m:sSubPr>
            <m:ctrlPr>
              <w:del w:id="316" w:author="COLPIZZI ILARIA" w:date="2024-10-17T13:23:00Z" w16du:dateUtc="2024-10-17T11:23:00Z">
                <w:rPr>
                  <w:rFonts w:ascii="Cambria Math" w:eastAsia="Cambria Math" w:hAnsi="Cambria Math" w:cs="Times New Roman"/>
                </w:rPr>
              </w:del>
            </m:ctrlPr>
          </m:sSubPr>
          <m:e>
            <m:r>
              <w:del w:id="317" w:author="COLPIZZI ILARIA" w:date="2024-10-17T13:23:00Z" w16du:dateUtc="2024-10-17T11:23:00Z">
                <m:rPr>
                  <m:sty m:val="p"/>
                </m:rPr>
                <w:rPr>
                  <w:rFonts w:ascii="Cambria Math" w:hAnsi="Cambria Math" w:cs="Times New Roman"/>
                  <w:color w:val="404040"/>
                  <w:shd w:val="clear" w:color="auto" w:fill="FFFFFF"/>
                </w:rPr>
                <m:t>σ</m:t>
              </w:del>
            </m:r>
          </m:e>
          <m:sub>
            <m:r>
              <w:del w:id="318" w:author="COLPIZZI ILARIA" w:date="2024-10-17T13:23:00Z" w16du:dateUtc="2024-10-17T11:23:00Z">
                <m:rPr>
                  <m:sty m:val="p"/>
                </m:rPr>
                <w:rPr>
                  <w:rFonts w:ascii="Cambria Math" w:eastAsia="Cambria Math" w:hAnsi="Cambria Math" w:cs="Times New Roman"/>
                </w:rPr>
                <m:t xml:space="preserve">day </m:t>
              </w:del>
            </m:r>
          </m:sub>
        </m:sSub>
      </m:oMath>
      <w:del w:id="319" w:author="COLPIZZI ILARIA" w:date="2024-10-17T13:23:00Z" w16du:dateUtc="2024-10-17T11:23:00Z">
        <w:r w:rsidR="00294FE9" w:rsidRPr="00374018" w:rsidDel="006255AF">
          <w:delText>represents the standard deviation of the distribution of random effects coefficients across 10 days</w:delText>
        </w:r>
        <w:r w:rsidR="003A1640" w:rsidRPr="00374018" w:rsidDel="006255AF">
          <w:delText>;</w:delText>
        </w:r>
        <w:r w:rsidR="00294FE9" w:rsidRPr="00374018" w:rsidDel="006255AF">
          <w:delText xml:space="preserve"> </w:delText>
        </w:r>
      </w:del>
      <m:oMath>
        <m:sSub>
          <m:sSubPr>
            <m:ctrlPr>
              <w:del w:id="320" w:author="COLPIZZI ILARIA" w:date="2024-10-17T13:23:00Z" w16du:dateUtc="2024-10-17T11:23:00Z">
                <w:rPr>
                  <w:rFonts w:ascii="Cambria Math" w:eastAsia="Cambria Math" w:hAnsi="Cambria Math" w:cs="Times New Roman"/>
                </w:rPr>
              </w:del>
            </m:ctrlPr>
          </m:sSubPr>
          <m:e>
            <m:r>
              <w:del w:id="321" w:author="COLPIZZI ILARIA" w:date="2024-10-17T13:23:00Z" w16du:dateUtc="2024-10-17T11:23:00Z">
                <m:rPr>
                  <m:sty m:val="p"/>
                </m:rPr>
                <w:rPr>
                  <w:rFonts w:ascii="Cambria Math" w:hAnsi="Cambria Math" w:cs="Times New Roman"/>
                  <w:color w:val="404040"/>
                  <w:shd w:val="clear" w:color="auto" w:fill="FFFFFF"/>
                </w:rPr>
                <m:t>σ</m:t>
              </w:del>
            </m:r>
          </m:e>
          <m:sub>
            <m:r>
              <w:del w:id="322" w:author="COLPIZZI ILARIA" w:date="2024-10-17T13:23:00Z" w16du:dateUtc="2024-10-17T11:23:00Z">
                <m:rPr>
                  <m:sty m:val="p"/>
                </m:rPr>
                <w:rPr>
                  <w:rFonts w:ascii="Cambria Math" w:eastAsia="Cambria Math" w:hAnsi="Cambria Math" w:cs="Times New Roman"/>
                </w:rPr>
                <m:t xml:space="preserve">participant </m:t>
              </w:del>
            </m:r>
          </m:sub>
        </m:sSub>
      </m:oMath>
      <w:del w:id="323" w:author="COLPIZZI ILARIA" w:date="2024-10-17T13:23:00Z" w16du:dateUtc="2024-10-17T11:23:00Z">
        <w:r w:rsidR="00294FE9" w:rsidRPr="00374018" w:rsidDel="006255AF">
          <w:delText>indicates the standard deviation of the distribution of random effects coefficients across participants (subjects)</w:delText>
        </w:r>
        <w:r w:rsidR="003A1640" w:rsidRPr="00374018" w:rsidDel="006255AF">
          <w:delText>;</w:delText>
        </w:r>
        <w:r w:rsidR="00294FE9" w:rsidRPr="00374018" w:rsidDel="006255AF">
          <w:delText xml:space="preserve"> </w:delText>
        </w:r>
      </w:del>
      <m:oMath>
        <m:sSub>
          <m:sSubPr>
            <m:ctrlPr>
              <w:del w:id="324" w:author="COLPIZZI ILARIA" w:date="2024-10-17T13:23:00Z" w16du:dateUtc="2024-10-17T11:23:00Z">
                <w:rPr>
                  <w:rFonts w:ascii="Cambria Math" w:eastAsia="Cambria Math" w:hAnsi="Cambria Math" w:cs="Times New Roman"/>
                </w:rPr>
              </w:del>
            </m:ctrlPr>
          </m:sSubPr>
          <m:e>
            <m:r>
              <w:del w:id="325" w:author="COLPIZZI ILARIA" w:date="2024-10-17T13:23:00Z" w16du:dateUtc="2024-10-17T11:23:00Z">
                <m:rPr>
                  <m:sty m:val="p"/>
                </m:rPr>
                <w:rPr>
                  <w:rFonts w:ascii="Cambria Math" w:hAnsi="Cambria Math" w:cs="Times New Roman"/>
                  <w:color w:val="404040"/>
                  <w:shd w:val="clear" w:color="auto" w:fill="FFFFFF"/>
                </w:rPr>
                <m:t>σ</m:t>
              </w:del>
            </m:r>
          </m:e>
          <m:sub>
            <m:r>
              <w:del w:id="326" w:author="COLPIZZI ILARIA" w:date="2024-10-17T13:23:00Z" w16du:dateUtc="2024-10-17T11:23:00Z">
                <m:rPr>
                  <m:sty m:val="p"/>
                </m:rPr>
                <w:rPr>
                  <w:rFonts w:ascii="Cambria Math" w:eastAsia="Cambria Math" w:hAnsi="Cambria Math" w:cs="Times New Roman"/>
                </w:rPr>
                <m:t>participant slope CS</m:t>
              </w:del>
            </m:r>
          </m:sub>
        </m:sSub>
      </m:oMath>
      <w:del w:id="327" w:author="COLPIZZI ILARIA" w:date="2024-10-17T13:23:00Z" w16du:dateUtc="2024-10-17T11:23:00Z">
        <w:r w:rsidR="00294FE9" w:rsidRPr="00374018" w:rsidDel="006255AF">
          <w:delText xml:space="preserve"> is the standard deviation of the slopes describing the effect of CS on UCS for each participant</w:delText>
        </w:r>
        <w:r w:rsidR="003A1640" w:rsidRPr="00374018" w:rsidDel="006255AF">
          <w:delText>;</w:delText>
        </w:r>
        <w:r w:rsidR="00294FE9" w:rsidRPr="00374018" w:rsidDel="006255AF">
          <w:delText xml:space="preserve"> </w:delText>
        </w:r>
      </w:del>
      <m:oMath>
        <m:sSub>
          <m:sSubPr>
            <m:ctrlPr>
              <w:del w:id="328" w:author="COLPIZZI ILARIA" w:date="2024-10-17T13:23:00Z" w16du:dateUtc="2024-10-17T11:23:00Z">
                <w:rPr>
                  <w:rFonts w:ascii="Cambria Math" w:eastAsia="Cambria Math" w:hAnsi="Cambria Math" w:cs="Times New Roman"/>
                </w:rPr>
              </w:del>
            </m:ctrlPr>
          </m:sSubPr>
          <m:e>
            <m:r>
              <w:del w:id="329" w:author="COLPIZZI ILARIA" w:date="2024-10-17T13:23:00Z" w16du:dateUtc="2024-10-17T11:23:00Z">
                <m:rPr>
                  <m:sty m:val="p"/>
                </m:rPr>
                <w:rPr>
                  <w:rFonts w:ascii="Cambria Math" w:hAnsi="Cambria Math" w:cs="Times New Roman"/>
                  <w:color w:val="404040"/>
                  <w:shd w:val="clear" w:color="auto" w:fill="FFFFFF"/>
                </w:rPr>
                <m:t>σ</m:t>
              </w:del>
            </m:r>
          </m:e>
          <m:sub>
            <m:r>
              <w:del w:id="330" w:author="COLPIZZI ILARIA" w:date="2024-10-17T13:23:00Z" w16du:dateUtc="2024-10-17T11:23:00Z">
                <m:rPr>
                  <m:sty m:val="p"/>
                </m:rPr>
                <w:rPr>
                  <w:rFonts w:ascii="Cambria Math" w:eastAsia="Cambria Math" w:hAnsi="Cambria Math" w:cs="Times New Roman"/>
                </w:rPr>
                <m:t>UCS</m:t>
              </w:del>
            </m:r>
          </m:sub>
        </m:sSub>
      </m:oMath>
      <w:del w:id="331" w:author="COLPIZZI ILARIA" w:date="2024-10-17T13:23:00Z" w16du:dateUtc="2024-10-17T11:23:00Z">
        <w:r w:rsidR="00294FE9" w:rsidRPr="00374018" w:rsidDel="006255AF">
          <w:delText xml:space="preserve"> is the estimated standard deviation of the population residuals distribution.</w:delText>
        </w:r>
      </w:del>
    </w:p>
    <w:p w14:paraId="24F6544C" w14:textId="77777777" w:rsidR="00061B28" w:rsidDel="006255AF" w:rsidRDefault="00061B28" w:rsidP="00230106">
      <w:pPr>
        <w:pStyle w:val="BodyText"/>
        <w:rPr>
          <w:del w:id="332" w:author="COLPIZZI ILARIA" w:date="2024-10-17T13:23:00Z" w16du:dateUtc="2024-10-17T11:23:00Z"/>
          <w:b/>
          <w:bCs/>
        </w:rPr>
        <w:pPrChange w:id="333" w:author="Corrado Caudek" w:date="2024-10-24T08:01:00Z" w16du:dateUtc="2024-10-24T06:01:00Z">
          <w:pPr>
            <w:pStyle w:val="BodyText"/>
            <w:ind w:firstLine="0"/>
          </w:pPr>
        </w:pPrChange>
      </w:pPr>
    </w:p>
    <w:p w14:paraId="156C983C" w14:textId="77777777" w:rsidR="00061B28" w:rsidRDefault="00061B28" w:rsidP="00230106">
      <w:pPr>
        <w:pStyle w:val="BodyText"/>
        <w:rPr>
          <w:b/>
          <w:bCs/>
        </w:rPr>
        <w:pPrChange w:id="334" w:author="Corrado Caudek" w:date="2024-10-24T08:01:00Z" w16du:dateUtc="2024-10-24T06:01:00Z">
          <w:pPr>
            <w:pStyle w:val="BodyText"/>
            <w:ind w:firstLine="0"/>
          </w:pPr>
        </w:pPrChange>
      </w:pPr>
    </w:p>
    <w:p w14:paraId="7CC37DF7" w14:textId="77777777" w:rsidR="002E471F" w:rsidRDefault="002E471F" w:rsidP="002E471F">
      <w:pPr>
        <w:pStyle w:val="BodyText"/>
        <w:rPr>
          <w:ins w:id="335" w:author="Corrado Caudek" w:date="2024-10-24T08:04:00Z" w16du:dateUtc="2024-10-24T06:04:00Z"/>
          <w:bCs/>
        </w:rPr>
      </w:pPr>
    </w:p>
    <w:p w14:paraId="3D596741" w14:textId="61A3C581" w:rsidR="002E471F" w:rsidRPr="002E471F" w:rsidRDefault="002E471F" w:rsidP="002E471F">
      <w:pPr>
        <w:pStyle w:val="BodyText"/>
        <w:ind w:firstLine="0"/>
        <w:rPr>
          <w:ins w:id="336" w:author="Corrado Caudek" w:date="2024-10-24T08:04:00Z" w16du:dateUtc="2024-10-24T06:04:00Z"/>
          <w:b/>
          <w:rPrChange w:id="337" w:author="Corrado Caudek" w:date="2024-10-24T08:06:00Z" w16du:dateUtc="2024-10-24T06:06:00Z">
            <w:rPr>
              <w:ins w:id="338" w:author="Corrado Caudek" w:date="2024-10-24T08:04:00Z" w16du:dateUtc="2024-10-24T06:04:00Z"/>
              <w:bCs/>
            </w:rPr>
          </w:rPrChange>
        </w:rPr>
        <w:pPrChange w:id="339" w:author="Corrado Caudek" w:date="2024-10-24T08:06:00Z" w16du:dateUtc="2024-10-24T06:06:00Z">
          <w:pPr>
            <w:pStyle w:val="BodyText"/>
          </w:pPr>
        </w:pPrChange>
      </w:pPr>
      <w:ins w:id="340" w:author="Corrado Caudek" w:date="2024-10-24T08:05:00Z" w16du:dateUtc="2024-10-24T06:05:00Z">
        <w:r w:rsidRPr="002E471F">
          <w:rPr>
            <w:b/>
            <w:rPrChange w:id="341" w:author="Corrado Caudek" w:date="2024-10-24T08:06:00Z" w16du:dateUtc="2024-10-24T06:06:00Z">
              <w:rPr>
                <w:bCs/>
              </w:rPr>
            </w:rPrChange>
          </w:rPr>
          <w:lastRenderedPageBreak/>
          <w:t>Study 2: State Self-Compass</w:t>
        </w:r>
      </w:ins>
      <w:ins w:id="342" w:author="Corrado Caudek" w:date="2024-10-24T08:06:00Z" w16du:dateUtc="2024-10-24T06:06:00Z">
        <w:r w:rsidRPr="002E471F">
          <w:rPr>
            <w:b/>
            <w:rPrChange w:id="343" w:author="Corrado Caudek" w:date="2024-10-24T08:06:00Z" w16du:dateUtc="2024-10-24T06:06:00Z">
              <w:rPr>
                <w:bCs/>
              </w:rPr>
            </w:rPrChange>
          </w:rPr>
          <w:t>ion Dynamics in H</w:t>
        </w:r>
        <w:r w:rsidRPr="002E471F">
          <w:rPr>
            <w:b/>
            <w:rPrChange w:id="344" w:author="Corrado Caudek" w:date="2024-10-24T08:06:00Z" w16du:dateUtc="2024-10-24T06:06:00Z">
              <w:rPr>
                <w:bCs/>
              </w:rPr>
            </w:rPrChange>
          </w:rPr>
          <w:t>igh-</w:t>
        </w:r>
        <w:r w:rsidRPr="002E471F">
          <w:rPr>
            <w:b/>
            <w:rPrChange w:id="345" w:author="Corrado Caudek" w:date="2024-10-24T08:06:00Z" w16du:dateUtc="2024-10-24T06:06:00Z">
              <w:rPr>
                <w:bCs/>
              </w:rPr>
            </w:rPrChange>
          </w:rPr>
          <w:t>S</w:t>
        </w:r>
        <w:r w:rsidRPr="002E471F">
          <w:rPr>
            <w:b/>
            <w:rPrChange w:id="346" w:author="Corrado Caudek" w:date="2024-10-24T08:06:00Z" w16du:dateUtc="2024-10-24T06:06:00Z">
              <w:rPr>
                <w:bCs/>
              </w:rPr>
            </w:rPrChange>
          </w:rPr>
          <w:t xml:space="preserve">tress </w:t>
        </w:r>
        <w:r w:rsidRPr="002E471F">
          <w:rPr>
            <w:b/>
            <w:rPrChange w:id="347" w:author="Corrado Caudek" w:date="2024-10-24T08:06:00Z" w16du:dateUtc="2024-10-24T06:06:00Z">
              <w:rPr>
                <w:bCs/>
              </w:rPr>
            </w:rPrChange>
          </w:rPr>
          <w:t>E</w:t>
        </w:r>
        <w:r w:rsidRPr="002E471F">
          <w:rPr>
            <w:b/>
            <w:rPrChange w:id="348" w:author="Corrado Caudek" w:date="2024-10-24T08:06:00Z" w16du:dateUtc="2024-10-24T06:06:00Z">
              <w:rPr>
                <w:bCs/>
              </w:rPr>
            </w:rPrChange>
          </w:rPr>
          <w:t>nvironments</w:t>
        </w:r>
      </w:ins>
    </w:p>
    <w:p w14:paraId="13C6B694" w14:textId="58EBDB5B" w:rsidR="002E471F" w:rsidRPr="002E471F" w:rsidRDefault="002E471F" w:rsidP="002E471F">
      <w:pPr>
        <w:pStyle w:val="BodyText"/>
        <w:rPr>
          <w:ins w:id="349" w:author="Corrado Caudek" w:date="2024-10-24T08:09:00Z"/>
          <w:bCs/>
        </w:rPr>
      </w:pPr>
      <w:ins w:id="350" w:author="Corrado Caudek" w:date="2024-10-24T08:03:00Z">
        <w:r w:rsidRPr="002E471F">
          <w:rPr>
            <w:bCs/>
          </w:rPr>
          <w:t xml:space="preserve">Study 2 </w:t>
        </w:r>
      </w:ins>
      <w:ins w:id="351" w:author="Corrado Caudek" w:date="2024-10-24T08:09:00Z">
        <w:r w:rsidRPr="002E471F">
          <w:rPr>
            <w:bCs/>
          </w:rPr>
          <w:t>investigates the dynamic relationships between contextual factors and the compassionate self-responding (CS) and uncompassionate self-responding (UCS) components of state self-compassion in high-stress environments. High-stress conditions provide a rigorous test of the Bipolar Continuum Hypothesis, as stress could differentially impact CS and UCS.</w:t>
        </w:r>
      </w:ins>
    </w:p>
    <w:p w14:paraId="49570FA7" w14:textId="77777777" w:rsidR="002E471F" w:rsidRPr="002E471F" w:rsidRDefault="002E471F" w:rsidP="002E471F">
      <w:pPr>
        <w:pStyle w:val="BodyText"/>
        <w:rPr>
          <w:ins w:id="352" w:author="Corrado Caudek" w:date="2024-10-24T08:09:00Z"/>
          <w:bCs/>
        </w:rPr>
      </w:pPr>
      <w:ins w:id="353" w:author="Corrado Caudek" w:date="2024-10-24T08:09:00Z">
        <w:r w:rsidRPr="002E471F">
          <w:rPr>
            <w:bCs/>
          </w:rPr>
          <w:t>Stressful situations often challenge individuals' ability to maintain CS, potentially increasing their susceptibility to UCS. However, effective stress management might lead to higher levels of both self-compassion and self-regulation, with lower levels of self-criticism. Such findings would support the bipolar nature of these components.</w:t>
        </w:r>
      </w:ins>
    </w:p>
    <w:p w14:paraId="1B036124" w14:textId="096AEAC1" w:rsidR="009125BC" w:rsidDel="002E471F" w:rsidRDefault="002E471F" w:rsidP="00FD31F7">
      <w:pPr>
        <w:pStyle w:val="Heading2"/>
        <w:ind w:firstLine="680"/>
        <w:rPr>
          <w:del w:id="354" w:author="Corrado Caudek" w:date="2024-10-24T08:03:00Z" w16du:dateUtc="2024-10-24T06:03:00Z"/>
          <w:rFonts w:eastAsiaTheme="minorHAnsi" w:cstheme="minorBidi"/>
          <w:bCs/>
          <w:szCs w:val="24"/>
        </w:rPr>
        <w:pPrChange w:id="355" w:author="Corrado Caudek" w:date="2024-10-24T08:11:00Z" w16du:dateUtc="2024-10-24T06:11:00Z">
          <w:pPr>
            <w:pStyle w:val="Heading2"/>
          </w:pPr>
        </w:pPrChange>
      </w:pPr>
      <w:ins w:id="356" w:author="Corrado Caudek" w:date="2024-10-24T08:09:00Z">
        <w:r w:rsidRPr="002E471F">
          <w:rPr>
            <w:bCs/>
          </w:rPr>
          <w:t xml:space="preserve">Alternatively, high-stress conditions might lead to simultaneous increases in both CS and UCS (Ullrich-French &amp; Cox, 2020). This would suggest that CS and UCS can coexist, potentially operating as independent processes rather than as mutually exclusive poles of a single continuum. If supported, this would challenge the </w:t>
        </w:r>
      </w:ins>
      <w:ins w:id="357" w:author="Corrado Caudek" w:date="2024-10-24T08:10:00Z" w16du:dateUtc="2024-10-24T06:10:00Z">
        <w:r w:rsidR="00FD31F7" w:rsidRPr="002E471F">
          <w:rPr>
            <w:rFonts w:cstheme="minorBidi"/>
            <w:bCs/>
          </w:rPr>
          <w:t>Bipolar Continuum Hypothesis</w:t>
        </w:r>
        <w:r w:rsidR="00FD31F7" w:rsidRPr="002E471F">
          <w:rPr>
            <w:bCs/>
          </w:rPr>
          <w:t xml:space="preserve"> </w:t>
        </w:r>
      </w:ins>
      <w:ins w:id="358" w:author="Corrado Caudek" w:date="2024-10-24T08:09:00Z">
        <w:r w:rsidRPr="002E471F">
          <w:rPr>
            <w:bCs/>
          </w:rPr>
          <w:t xml:space="preserve">and indicate that </w:t>
        </w:r>
      </w:ins>
      <w:ins w:id="359" w:author="Corrado Caudek" w:date="2024-10-24T08:10:00Z" w16du:dateUtc="2024-10-24T06:10:00Z">
        <w:r w:rsidR="00FD31F7">
          <w:rPr>
            <w:bCs/>
          </w:rPr>
          <w:t>CS</w:t>
        </w:r>
      </w:ins>
      <w:ins w:id="360" w:author="Corrado Caudek" w:date="2024-10-24T08:09:00Z">
        <w:r w:rsidRPr="002E471F">
          <w:rPr>
            <w:bCs/>
          </w:rPr>
          <w:t xml:space="preserve"> and </w:t>
        </w:r>
      </w:ins>
      <w:ins w:id="361" w:author="Corrado Caudek" w:date="2024-10-24T08:10:00Z" w16du:dateUtc="2024-10-24T06:10:00Z">
        <w:r w:rsidR="00FD31F7">
          <w:rPr>
            <w:bCs/>
          </w:rPr>
          <w:t>UCS</w:t>
        </w:r>
      </w:ins>
      <w:ins w:id="362" w:author="Corrado Caudek" w:date="2024-10-24T08:09:00Z">
        <w:r w:rsidRPr="002E471F">
          <w:rPr>
            <w:bCs/>
          </w:rPr>
          <w:t xml:space="preserve"> might function separately, particularly in high-stress contexts.</w:t>
        </w:r>
      </w:ins>
      <w:del w:id="363" w:author="Corrado Caudek" w:date="2024-10-24T08:03:00Z" w16du:dateUtc="2024-10-24T06:03:00Z">
        <w:r w:rsidR="009125BC" w:rsidRPr="007F1295" w:rsidDel="002E471F">
          <w:rPr>
            <w:bCs/>
          </w:rPr>
          <w:delText>Study 2: Advancing Insights into State Self-Compassion Dynamics</w:delText>
        </w:r>
      </w:del>
    </w:p>
    <w:p w14:paraId="719C7860" w14:textId="77777777" w:rsidR="002E471F" w:rsidRPr="002E471F" w:rsidRDefault="002E471F" w:rsidP="00FD31F7">
      <w:pPr>
        <w:pStyle w:val="BodyText"/>
        <w:rPr>
          <w:ins w:id="364" w:author="Corrado Caudek" w:date="2024-10-24T08:03:00Z" w16du:dateUtc="2024-10-24T06:03:00Z"/>
          <w:rPrChange w:id="365" w:author="Corrado Caudek" w:date="2024-10-24T08:03:00Z" w16du:dateUtc="2024-10-24T06:03:00Z">
            <w:rPr>
              <w:ins w:id="366" w:author="Corrado Caudek" w:date="2024-10-24T08:03:00Z" w16du:dateUtc="2024-10-24T06:03:00Z"/>
              <w:b/>
              <w:bCs/>
            </w:rPr>
          </w:rPrChange>
        </w:rPr>
        <w:pPrChange w:id="367" w:author="Corrado Caudek" w:date="2024-10-24T08:11:00Z" w16du:dateUtc="2024-10-24T06:11:00Z">
          <w:pPr>
            <w:pStyle w:val="BodyText"/>
            <w:ind w:firstLine="0"/>
          </w:pPr>
        </w:pPrChange>
      </w:pPr>
    </w:p>
    <w:p w14:paraId="2D8F8A47" w14:textId="78746081" w:rsidR="00B75F10" w:rsidDel="002E471F" w:rsidRDefault="00B75F10">
      <w:pPr>
        <w:pStyle w:val="BodyText"/>
        <w:ind w:firstLine="0"/>
        <w:rPr>
          <w:del w:id="368" w:author="Corrado Caudek" w:date="2024-10-24T08:03:00Z" w16du:dateUtc="2024-10-24T06:03:00Z"/>
        </w:rPr>
        <w:pPrChange w:id="369" w:author="COLPIZZI ILARIA" w:date="2024-10-17T18:50:00Z" w16du:dateUtc="2024-10-17T16:50:00Z">
          <w:pPr>
            <w:pStyle w:val="BodyText"/>
          </w:pPr>
        </w:pPrChange>
      </w:pPr>
    </w:p>
    <w:p w14:paraId="5DD77DCC" w14:textId="3C1F32E5" w:rsidR="00434B0B" w:rsidDel="002E471F" w:rsidRDefault="00715DF0">
      <w:pPr>
        <w:pStyle w:val="BodyText"/>
        <w:rPr>
          <w:del w:id="370" w:author="Corrado Caudek" w:date="2024-10-24T08:03:00Z" w16du:dateUtc="2024-10-24T06:03:00Z"/>
        </w:rPr>
      </w:pPr>
      <w:ins w:id="371" w:author="COLPIZZI ILARIA" w:date="2024-10-17T18:46:00Z" w16du:dateUtc="2024-10-17T16:46:00Z">
        <w:del w:id="372" w:author="Corrado Caudek" w:date="2024-10-24T08:03:00Z" w16du:dateUtc="2024-10-24T06:03:00Z">
          <w:r w:rsidRPr="00D513EE" w:rsidDel="002E471F">
            <w:delText>Study 2 investigates the relationships between contextual factors and the</w:delText>
          </w:r>
          <w:r w:rsidDel="002E471F">
            <w:delText xml:space="preserve"> </w:delText>
          </w:r>
          <w:r w:rsidRPr="00D513EE" w:rsidDel="002E471F">
            <w:delText>CS and UCS components of state self-compassion</w:delText>
          </w:r>
          <w:r w:rsidDel="002E471F">
            <w:delText xml:space="preserve"> </w:delText>
          </w:r>
          <w:r w:rsidRPr="00D513EE" w:rsidDel="002E471F">
            <w:delText xml:space="preserve">in high-stress environments. </w:delText>
          </w:r>
          <w:r w:rsidRPr="00894503" w:rsidDel="002E471F">
            <w:delText>High-stress conditions provide a more stringent test of the BCH because stress could differentially impact the CS and UCS components. In stressful situations, individuals might struggle to maintain s</w:delText>
          </w:r>
          <w:r w:rsidDel="002E471F">
            <w:delText xml:space="preserve">tate </w:delText>
          </w:r>
          <w:r w:rsidRPr="00894503" w:rsidDel="002E471F">
            <w:delText xml:space="preserve">CS while becoming more prone to self-criticism </w:delText>
          </w:r>
          <w:r w:rsidDel="002E471F">
            <w:delText>(</w:delText>
          </w:r>
          <w:r w:rsidRPr="00894503" w:rsidDel="002E471F">
            <w:delText>UCS). Conversely, those who manage stress effectively might exhibit higher levels of self-compassion and lower levels of self-criticism, thereby supporting the bipolar nature of these components.</w:delText>
          </w:r>
          <w:r w:rsidDel="002E471F">
            <w:delText xml:space="preserve"> </w:delText>
          </w:r>
        </w:del>
      </w:ins>
      <w:ins w:id="373" w:author="COLPIZZI ILARIA" w:date="2024-10-17T18:47:00Z" w16du:dateUtc="2024-10-17T16:47:00Z">
        <w:del w:id="374" w:author="Corrado Caudek" w:date="2024-10-24T08:03:00Z" w16du:dateUtc="2024-10-24T06:03:00Z">
          <w:r w:rsidDel="002E471F">
            <w:delText>Moreover</w:delText>
          </w:r>
        </w:del>
      </w:ins>
      <w:ins w:id="375" w:author="COLPIZZI ILARIA" w:date="2024-10-17T18:46:00Z" w16du:dateUtc="2024-10-17T16:46:00Z">
        <w:del w:id="376" w:author="Corrado Caudek" w:date="2024-10-24T08:03:00Z" w16du:dateUtc="2024-10-24T06:03:00Z">
          <w:r w:rsidRPr="00894503" w:rsidDel="002E471F">
            <w:delText xml:space="preserve">, </w:delText>
          </w:r>
        </w:del>
      </w:ins>
      <w:ins w:id="377" w:author="COLPIZZI ILARIA" w:date="2024-10-17T18:47:00Z" w16du:dateUtc="2024-10-17T16:47:00Z">
        <w:del w:id="378" w:author="Corrado Caudek" w:date="2024-10-24T08:03:00Z" w16du:dateUtc="2024-10-24T06:03:00Z">
          <w:r w:rsidDel="002E471F">
            <w:delText>i</w:delText>
          </w:r>
        </w:del>
      </w:ins>
      <w:ins w:id="379" w:author="COLPIZZI ILARIA" w:date="2024-10-17T18:46:00Z" w16du:dateUtc="2024-10-17T16:46:00Z">
        <w:del w:id="380" w:author="Corrado Caudek" w:date="2024-10-24T08:03:00Z" w16du:dateUtc="2024-10-24T06:03:00Z">
          <w:r w:rsidRPr="00894503" w:rsidDel="002E471F">
            <w:delText>f high-stress conditions</w:delText>
          </w:r>
        </w:del>
      </w:ins>
      <w:ins w:id="381" w:author="COLPIZZI ILARIA" w:date="2024-10-17T18:48:00Z" w16du:dateUtc="2024-10-17T16:48:00Z">
        <w:del w:id="382" w:author="Corrado Caudek" w:date="2024-10-24T08:03:00Z" w16du:dateUtc="2024-10-24T06:03:00Z">
          <w:r w:rsidDel="002E471F">
            <w:delText xml:space="preserve"> may</w:delText>
          </w:r>
        </w:del>
      </w:ins>
      <w:ins w:id="383" w:author="COLPIZZI ILARIA" w:date="2024-10-17T18:46:00Z" w16du:dateUtc="2024-10-17T16:46:00Z">
        <w:del w:id="384" w:author="Corrado Caudek" w:date="2024-10-24T08:03:00Z" w16du:dateUtc="2024-10-24T06:03:00Z">
          <w:r w:rsidRPr="00894503" w:rsidDel="002E471F">
            <w:delText xml:space="preserve"> lead to both increased CS and increased UCS simultaneously</w:delText>
          </w:r>
        </w:del>
      </w:ins>
      <w:ins w:id="385" w:author="COLPIZZI ILARIA" w:date="2024-10-17T18:48:00Z" w16du:dateUtc="2024-10-17T16:48:00Z">
        <w:del w:id="386" w:author="Corrado Caudek" w:date="2024-10-24T08:03:00Z" w16du:dateUtc="2024-10-24T06:03:00Z">
          <w:r w:rsidDel="002E471F">
            <w:delText xml:space="preserve"> (</w:delText>
          </w:r>
          <w:r w:rsidRPr="007F0EB4" w:rsidDel="002E471F">
            <w:delText>Ullrich-French and Cox, 2020</w:delText>
          </w:r>
          <w:r w:rsidDel="002E471F">
            <w:delText>).</w:delText>
          </w:r>
        </w:del>
      </w:ins>
      <w:ins w:id="387" w:author="COLPIZZI ILARIA" w:date="2024-10-17T18:46:00Z" w16du:dateUtc="2024-10-17T16:46:00Z">
        <w:del w:id="388" w:author="Corrado Caudek" w:date="2024-10-24T08:03:00Z" w16du:dateUtc="2024-10-24T06:03:00Z">
          <w:r w:rsidRPr="00894503" w:rsidDel="002E471F">
            <w:delText xml:space="preserve"> </w:delText>
          </w:r>
        </w:del>
      </w:ins>
      <w:ins w:id="389" w:author="COLPIZZI ILARIA" w:date="2024-10-17T18:48:00Z" w16du:dateUtc="2024-10-17T16:48:00Z">
        <w:del w:id="390" w:author="Corrado Caudek" w:date="2024-10-24T08:03:00Z" w16du:dateUtc="2024-10-24T06:03:00Z">
          <w:r w:rsidDel="002E471F">
            <w:delText>T</w:delText>
          </w:r>
        </w:del>
      </w:ins>
      <w:ins w:id="391" w:author="COLPIZZI ILARIA" w:date="2024-10-17T18:46:00Z" w16du:dateUtc="2024-10-17T16:46:00Z">
        <w:del w:id="392" w:author="Corrado Caudek" w:date="2024-10-24T08:03:00Z" w16du:dateUtc="2024-10-24T06:03:00Z">
          <w:r w:rsidRPr="00894503" w:rsidDel="002E471F">
            <w:delText>his would suggest that the two components can co-exist and are not necessarily on a single bipolar continuum. Such a result would indicate that self-compassion and self-criticism might operate independently under certain conditions.</w:delText>
          </w:r>
          <w:r w:rsidDel="002E471F">
            <w:delText xml:space="preserve"> </w:delText>
          </w:r>
        </w:del>
      </w:ins>
      <w:bookmarkStart w:id="393" w:name="X6b8a212c2fe5b28091db5ee71bb6fa83767f73d"/>
      <w:bookmarkEnd w:id="184"/>
      <w:bookmarkEnd w:id="240"/>
      <w:bookmarkEnd w:id="244"/>
      <w:del w:id="394" w:author="Corrado Caudek" w:date="2024-10-24T08:03:00Z" w16du:dateUtc="2024-10-24T06:03:00Z">
        <w:r w:rsidR="00D513EE" w:rsidRPr="00D513EE" w:rsidDel="002E471F">
          <w:delText>Study 2 investigates the relationships between contextual factors and the</w:delText>
        </w:r>
        <w:r w:rsidR="00894503" w:rsidDel="002E471F">
          <w:delText xml:space="preserve"> </w:delText>
        </w:r>
        <w:r w:rsidR="00894503" w:rsidRPr="00D513EE" w:rsidDel="002E471F">
          <w:delText>CS and UCS</w:delText>
        </w:r>
        <w:r w:rsidR="00D513EE" w:rsidRPr="00D513EE" w:rsidDel="002E471F">
          <w:delText xml:space="preserve"> components of state self-compassion</w:delText>
        </w:r>
        <w:r w:rsidR="00894503" w:rsidDel="002E471F">
          <w:delText xml:space="preserve"> </w:delText>
        </w:r>
        <w:r w:rsidR="00D513EE" w:rsidRPr="00D513EE" w:rsidDel="002E471F">
          <w:delText xml:space="preserve">in high-stress environments. Building on the findings from Study 1, this study introduces 'decentering' as a new contextual factor that might influence the manifestation of state self-compassion in stressful situations. </w:delText>
        </w:r>
        <w:r w:rsidR="00894503" w:rsidRPr="00894503" w:rsidDel="002E471F">
          <w:delText>High-stress conditions provide a more stringent test of the BCH because stress could differentially impact the CS and UCS components. In stressful situations, individuals might struggle to maintain s</w:delText>
        </w:r>
        <w:r w:rsidR="00894503" w:rsidDel="002E471F">
          <w:delText xml:space="preserve">tate </w:delText>
        </w:r>
        <w:r w:rsidR="00894503" w:rsidRPr="00894503" w:rsidDel="002E471F">
          <w:delText xml:space="preserve">CS while becoming more prone to self-criticism </w:delText>
        </w:r>
        <w:r w:rsidR="00894503" w:rsidDel="002E471F">
          <w:delText>(</w:delText>
        </w:r>
        <w:r w:rsidR="00894503" w:rsidRPr="00894503" w:rsidDel="002E471F">
          <w:delText>UCS). Conversely, those who manage stress effectively might exhibit higher levels of self-compassion and lower levels of self-criticism, thereby supporting the bipolar nature of these components.</w:delText>
        </w:r>
        <w:r w:rsidR="00894503" w:rsidDel="002E471F">
          <w:delText xml:space="preserve"> </w:delText>
        </w:r>
        <w:r w:rsidR="00894503" w:rsidRPr="00894503" w:rsidDel="002E471F">
          <w:delText xml:space="preserve">However, </w:delText>
        </w:r>
        <w:r w:rsidR="00894503" w:rsidDel="002E471F">
          <w:delText xml:space="preserve">other </w:delText>
        </w:r>
        <w:r w:rsidR="00894503" w:rsidRPr="00894503" w:rsidDel="002E471F">
          <w:delText>potential results would challenge the BCH</w:delText>
        </w:r>
        <w:r w:rsidR="004130AF" w:rsidDel="002E471F">
          <w:delText>:</w:delText>
        </w:r>
        <w:r w:rsidR="007A6967" w:rsidDel="002E471F">
          <w:delText xml:space="preserve"> </w:delText>
        </w:r>
        <w:r w:rsidR="004130AF" w:rsidDel="002E471F">
          <w:delText>(</w:delText>
        </w:r>
        <w:r w:rsidR="00894503" w:rsidRPr="00894503" w:rsidDel="002E471F">
          <w:delText>1</w:delText>
        </w:r>
        <w:r w:rsidR="004130AF" w:rsidDel="002E471F">
          <w:delText>)</w:delText>
        </w:r>
        <w:r w:rsidR="00894503" w:rsidRPr="00894503" w:rsidDel="002E471F">
          <w:delText xml:space="preserve"> </w:delText>
        </w:r>
        <w:r w:rsidR="00894503" w:rsidRPr="00D8234F" w:rsidDel="002E471F">
          <w:rPr>
            <w:i/>
            <w:iCs/>
          </w:rPr>
          <w:delText>Non-Bipolar Relationship</w:delText>
        </w:r>
        <w:r w:rsidR="00894503" w:rsidRPr="00894503" w:rsidDel="002E471F">
          <w:delText>: If high-stress conditions lead to both increased CS and increased UCS simultaneously, this would suggest that the two components can co-exist and are not necessarily on a single bipolar continuum</w:delText>
        </w:r>
        <w:r w:rsidR="007F0EB4" w:rsidDel="002E471F">
          <w:delText xml:space="preserve"> (</w:delText>
        </w:r>
        <w:r w:rsidR="007F0EB4" w:rsidRPr="007F0EB4" w:rsidDel="002E471F">
          <w:delText>Ullrich-French and Cox, 2020</w:delText>
        </w:r>
        <w:r w:rsidR="007F0EB4" w:rsidDel="002E471F">
          <w:delText>)</w:delText>
        </w:r>
        <w:r w:rsidR="00894503" w:rsidRPr="00894503" w:rsidDel="002E471F">
          <w:delText>. Such a result would indicate that self-compassion and self-criticism might operate independently under certain conditions.</w:delText>
        </w:r>
        <w:r w:rsidR="007A6967" w:rsidDel="002E471F">
          <w:delText xml:space="preserve"> </w:delText>
        </w:r>
        <w:r w:rsidR="004130AF" w:rsidDel="002E471F">
          <w:delText>(</w:delText>
        </w:r>
        <w:r w:rsidR="00894503" w:rsidRPr="00894503" w:rsidDel="002E471F">
          <w:delText>2</w:delText>
        </w:r>
        <w:r w:rsidR="004130AF" w:rsidDel="002E471F">
          <w:delText>)</w:delText>
        </w:r>
        <w:r w:rsidR="00894503" w:rsidRPr="00894503" w:rsidDel="002E471F">
          <w:delText xml:space="preserve"> </w:delText>
        </w:r>
        <w:r w:rsidR="00894503" w:rsidRPr="00D8234F" w:rsidDel="002E471F">
          <w:rPr>
            <w:i/>
            <w:iCs/>
          </w:rPr>
          <w:delText>Moderation Effects</w:delText>
        </w:r>
        <w:r w:rsidR="00894503" w:rsidRPr="00894503" w:rsidDel="002E471F">
          <w:delText>: If the relationship between stress and the CS/UCS components is moderated by another variable (e.g., coping strategies, resilience), such that some individuals consistently exhibit high levels of both CS and UCS regardless of stress levels, this would imply a more complex interaction than a simple bipolar continuum.</w:delText>
        </w:r>
        <w:r w:rsidR="007A6967" w:rsidDel="002E471F">
          <w:delText xml:space="preserve"> </w:delText>
        </w:r>
        <w:r w:rsidR="004130AF" w:rsidDel="002E471F">
          <w:delText>(</w:delText>
        </w:r>
        <w:r w:rsidR="00894503" w:rsidRPr="00894503" w:rsidDel="002E471F">
          <w:delText>3</w:delText>
        </w:r>
        <w:r w:rsidR="004130AF" w:rsidDel="002E471F">
          <w:delText>)</w:delText>
        </w:r>
        <w:r w:rsidR="00894503" w:rsidRPr="00894503" w:rsidDel="002E471F">
          <w:delText xml:space="preserve"> </w:delText>
        </w:r>
        <w:r w:rsidR="00894503" w:rsidRPr="00D8234F" w:rsidDel="002E471F">
          <w:rPr>
            <w:i/>
            <w:iCs/>
          </w:rPr>
          <w:delText>Variance in Individual Differences</w:delText>
        </w:r>
        <w:r w:rsidR="00894503" w:rsidRPr="00894503" w:rsidDel="002E471F">
          <w:delText xml:space="preserve">: </w:delText>
        </w:r>
        <w:r w:rsidR="00894503" w:rsidDel="002E471F">
          <w:delText>Substantial</w:delText>
        </w:r>
        <w:r w:rsidR="00894503" w:rsidRPr="00894503" w:rsidDel="002E471F">
          <w:delText xml:space="preserve"> inter-individual variability in the responses to stress, where some individuals show no change in CS while others show no change in UCS, would challenge the notion of a uniform bipolar relationship. This variability might suggest that the CS and UCS components are influenced by distinct psychological or contextual factors that are not accounted for by the BCH.</w:delText>
        </w:r>
        <w:r w:rsidR="007A6967" w:rsidDel="002E471F">
          <w:delText xml:space="preserve"> </w:delText>
        </w:r>
        <w:r w:rsidR="004130AF" w:rsidDel="002E471F">
          <w:delText>(</w:delText>
        </w:r>
        <w:r w:rsidR="00894503" w:rsidRPr="00894503" w:rsidDel="002E471F">
          <w:delText>4</w:delText>
        </w:r>
        <w:r w:rsidR="004130AF" w:rsidDel="002E471F">
          <w:delText>)</w:delText>
        </w:r>
        <w:r w:rsidR="00894503" w:rsidRPr="00894503" w:rsidDel="002E471F">
          <w:delText xml:space="preserve"> </w:delText>
        </w:r>
        <w:r w:rsidR="00894503" w:rsidRPr="00D8234F" w:rsidDel="002E471F">
          <w:rPr>
            <w:i/>
            <w:iCs/>
          </w:rPr>
          <w:delText>Temporal Dynamics</w:delText>
        </w:r>
        <w:r w:rsidR="00894503" w:rsidRPr="00894503" w:rsidDel="002E471F">
          <w:delText>: If temporal analyses reveal that CS and UCS fluctuate independently over time, even within the same individual, it would challenge the idea that these components are inversely related on a single continuum. For example, a person might experience periods of high self-compassion followed by periods of high self-criticism, rather than a consistent inverse relationship.</w:delText>
        </w:r>
      </w:del>
    </w:p>
    <w:p w14:paraId="30F2A7CF" w14:textId="66CEDA59" w:rsidR="007F0EB4" w:rsidRPr="00885026" w:rsidDel="002E471F" w:rsidRDefault="00D513EE">
      <w:pPr>
        <w:pStyle w:val="BodyText"/>
        <w:rPr>
          <w:del w:id="395" w:author="Corrado Caudek" w:date="2024-10-24T08:03:00Z" w16du:dateUtc="2024-10-24T06:03:00Z"/>
        </w:rPr>
      </w:pPr>
      <w:del w:id="396" w:author="Corrado Caudek" w:date="2024-10-24T08:03:00Z" w16du:dateUtc="2024-10-24T06:03:00Z">
        <w:r w:rsidRPr="00434B0B" w:rsidDel="002E471F">
          <w:rPr>
            <w:highlight w:val="yellow"/>
            <w:rPrChange w:id="397" w:author="COLPIZZI ILARIA" w:date="2024-10-17T15:20:00Z" w16du:dateUtc="2024-10-17T13:20:00Z">
              <w:rPr/>
            </w:rPrChange>
          </w:rPr>
          <w:delText>Decentering could further alter this dynamic by influencing how individuals process and respond to stress. Those who practice decentering</w:delText>
        </w:r>
        <w:r w:rsidR="007C6A0D" w:rsidRPr="00434B0B" w:rsidDel="002E471F">
          <w:rPr>
            <w:highlight w:val="yellow"/>
            <w:rPrChange w:id="398" w:author="COLPIZZI ILARIA" w:date="2024-10-17T15:20:00Z" w16du:dateUtc="2024-10-17T13:20:00Z">
              <w:rPr/>
            </w:rPrChange>
          </w:rPr>
          <w:delText>, a core aspect of mindfulness,</w:delText>
        </w:r>
        <w:r w:rsidRPr="00434B0B" w:rsidDel="002E471F">
          <w:rPr>
            <w:highlight w:val="yellow"/>
            <w:rPrChange w:id="399" w:author="COLPIZZI ILARIA" w:date="2024-10-17T15:20:00Z" w16du:dateUtc="2024-10-17T13:20:00Z">
              <w:rPr/>
            </w:rPrChange>
          </w:rPr>
          <w:delText xml:space="preserve"> might recognize stressful thoughts and emotions as temporary and not reflective of their core identity</w:delText>
        </w:r>
        <w:r w:rsidR="007C6A0D" w:rsidRPr="00434B0B" w:rsidDel="002E471F">
          <w:rPr>
            <w:highlight w:val="yellow"/>
            <w:rPrChange w:id="400" w:author="COLPIZZI ILARIA" w:date="2024-10-17T15:20:00Z" w16du:dateUtc="2024-10-17T13:20:00Z">
              <w:rPr/>
            </w:rPrChange>
          </w:rPr>
          <w:delText xml:space="preserve"> (Bernstein et al., 2015)</w:delText>
        </w:r>
        <w:r w:rsidRPr="00434B0B" w:rsidDel="002E471F">
          <w:rPr>
            <w:highlight w:val="yellow"/>
            <w:rPrChange w:id="401" w:author="COLPIZZI ILARIA" w:date="2024-10-17T15:20:00Z" w16du:dateUtc="2024-10-17T13:20:00Z">
              <w:rPr/>
            </w:rPrChange>
          </w:rPr>
          <w:delText>, which could help them maintain or even enhance their CS while reducing their tendency toward UCS.</w:delText>
        </w:r>
        <w:r w:rsidR="00885026" w:rsidDel="002E471F">
          <w:delText xml:space="preserve"> </w:delText>
        </w:r>
      </w:del>
    </w:p>
    <w:p w14:paraId="11CE86B2" w14:textId="27EF403F" w:rsidR="008245FC" w:rsidDel="002E471F" w:rsidRDefault="007F0EB4">
      <w:pPr>
        <w:pStyle w:val="BodyText"/>
        <w:rPr>
          <w:del w:id="402" w:author="Corrado Caudek" w:date="2024-10-24T08:03:00Z" w16du:dateUtc="2024-10-24T06:03:00Z"/>
        </w:rPr>
        <w:pPrChange w:id="403" w:author="COLPIZZI ILARIA" w:date="2024-10-17T18:50:00Z" w16du:dateUtc="2024-10-17T16:50:00Z">
          <w:pPr>
            <w:pStyle w:val="BodyText"/>
            <w:ind w:firstLine="0"/>
          </w:pPr>
        </w:pPrChange>
      </w:pPr>
      <w:del w:id="404" w:author="Corrado Caudek" w:date="2024-10-24T08:03:00Z" w16du:dateUtc="2024-10-24T06:03:00Z">
        <w:r w:rsidDel="002E471F">
          <w:tab/>
        </w:r>
      </w:del>
      <w:moveFromRangeStart w:id="405" w:author="COLPIZZI ILARIA" w:date="2024-10-17T16:55:00Z" w:name="move180076545"/>
      <w:moveFrom w:id="406" w:author="COLPIZZI ILARIA" w:date="2024-10-17T16:55:00Z" w16du:dateUtc="2024-10-17T14:55:00Z">
        <w:del w:id="407" w:author="Corrado Caudek" w:date="2024-10-24T08:03:00Z" w16du:dateUtc="2024-10-24T06:03:00Z">
          <w:r w:rsidR="008245FC" w:rsidRPr="008245FC" w:rsidDel="002E471F">
            <w:delText>In Study 2, we conducted a controlled intervention by introducing a significant stressor with personal relevance: an academic examination for a sample of students. The study was structured around three distinct temporal phases to assess the impact of this stressor</w:delText>
          </w:r>
          <w:r w:rsidR="00E3048D" w:rsidDel="002E471F">
            <w:delText>:</w:delText>
          </w:r>
          <w:r w:rsidR="008245FC" w:rsidDel="002E471F">
            <w:delText xml:space="preserve"> </w:delText>
          </w:r>
          <w:r w:rsidR="008245FC" w:rsidRPr="00EE2ED8" w:rsidDel="002E471F">
            <w:rPr>
              <w:i/>
              <w:iCs/>
            </w:rPr>
            <w:delText>Pre-Exam Phase</w:delText>
          </w:r>
          <w:r w:rsidR="00E3048D" w:rsidDel="002E471F">
            <w:delText xml:space="preserve"> (i</w:delText>
          </w:r>
          <w:r w:rsidR="008245FC" w:rsidRPr="008245FC" w:rsidDel="002E471F">
            <w:delText>mmediately before the exam, capturing heightened anticipation and concern</w:delText>
          </w:r>
          <w:r w:rsidR="00E3048D" w:rsidDel="002E471F">
            <w:delText>),</w:delText>
          </w:r>
          <w:r w:rsidR="008245FC" w:rsidDel="002E471F">
            <w:delText xml:space="preserve"> </w:delText>
          </w:r>
          <w:r w:rsidR="008245FC" w:rsidRPr="00EE2ED8" w:rsidDel="002E471F">
            <w:rPr>
              <w:i/>
              <w:iCs/>
            </w:rPr>
            <w:delText>Post-Exam Phase</w:delText>
          </w:r>
          <w:r w:rsidR="00E3048D" w:rsidDel="002E471F">
            <w:delText xml:space="preserve"> (d</w:delText>
          </w:r>
          <w:r w:rsidR="008245FC" w:rsidRPr="008245FC" w:rsidDel="002E471F">
            <w:delText>irectly after the exam, reflecting immediate reactions and relief or continued stress</w:delText>
          </w:r>
          <w:r w:rsidR="00E3048D" w:rsidDel="002E471F">
            <w:delText>) and</w:delText>
          </w:r>
          <w:r w:rsidR="008245FC" w:rsidDel="002E471F">
            <w:delText xml:space="preserve"> </w:delText>
          </w:r>
          <w:r w:rsidR="008245FC" w:rsidRPr="00EE2ED8" w:rsidDel="002E471F">
            <w:rPr>
              <w:i/>
              <w:iCs/>
            </w:rPr>
            <w:delText>Distant Time Point Phase</w:delText>
          </w:r>
          <w:r w:rsidR="00E3048D" w:rsidDel="002E471F">
            <w:delText xml:space="preserve"> (a </w:delText>
          </w:r>
          <w:r w:rsidR="008245FC" w:rsidRPr="008245FC" w:rsidDel="002E471F">
            <w:delText>considerable period following the exam, representing a phase of lesser concern as the stressor becomes less relevant</w:delText>
          </w:r>
          <w:r w:rsidR="00E3048D" w:rsidDel="002E471F">
            <w:delText>)</w:delText>
          </w:r>
          <w:r w:rsidR="008245FC" w:rsidRPr="008245FC" w:rsidDel="002E471F">
            <w:delText>.</w:delText>
          </w:r>
          <w:r w:rsidR="008245FC" w:rsidDel="002E471F">
            <w:delText xml:space="preserve"> </w:delText>
          </w:r>
          <w:r w:rsidR="008245FC" w:rsidRPr="008245FC" w:rsidDel="002E471F">
            <w:delText>This time-based segmentation was designed to compare periods of heightened personal concern (pre- and post-exam phases) with a phase of reduced concern (distant time point), allowing us to evaluate the dynamic changes in stress responses and related psychological constructs across different levels of temporal proximity to the stressor.</w:delText>
          </w:r>
        </w:del>
      </w:moveFrom>
      <w:moveFromRangeEnd w:id="405"/>
      <w:del w:id="408" w:author="Corrado Caudek" w:date="2024-10-24T08:03:00Z" w16du:dateUtc="2024-10-24T06:03:00Z">
        <w:r w:rsidR="008245FC" w:rsidDel="002E471F">
          <w:delText xml:space="preserve"> </w:delText>
        </w:r>
      </w:del>
    </w:p>
    <w:p w14:paraId="41F12781" w14:textId="3EEC5452" w:rsidR="008245FC" w:rsidDel="00714F95" w:rsidRDefault="008245FC" w:rsidP="008245FC">
      <w:pPr>
        <w:pStyle w:val="BodyText"/>
        <w:rPr>
          <w:del w:id="409" w:author="COLPIZZI ILARIA" w:date="2024-10-17T16:58:00Z" w16du:dateUtc="2024-10-17T14:58:00Z"/>
        </w:rPr>
      </w:pPr>
      <w:del w:id="410" w:author="COLPIZZI ILARIA" w:date="2024-10-17T16:58:00Z" w16du:dateUtc="2024-10-17T14:58:00Z">
        <w:r w:rsidDel="00714F95">
          <w:delText>Our objectives were twofold: (1) to determine how an external stressor, in this case, an academic exam, impacts the levels of CS and UCS in state self-compassion, and whether these changes are consistent with the BCH, and (2) to assess if the relationship between CS and UCS fluctuates with varying degrees of stress and personal relevance.</w:delText>
        </w:r>
      </w:del>
    </w:p>
    <w:p w14:paraId="094512DF" w14:textId="44E4E699" w:rsidR="008245FC" w:rsidRPr="008245FC" w:rsidDel="00714F95" w:rsidRDefault="008245FC" w:rsidP="00EE2ED8">
      <w:pPr>
        <w:pStyle w:val="BodyText"/>
        <w:rPr>
          <w:del w:id="411" w:author="COLPIZZI ILARIA" w:date="2024-10-17T16:58:00Z" w16du:dateUtc="2024-10-17T14:58:00Z"/>
        </w:rPr>
      </w:pPr>
      <w:del w:id="412" w:author="COLPIZZI ILARIA" w:date="2024-10-17T16:58:00Z" w16du:dateUtc="2024-10-17T14:58:00Z">
        <w:r w:rsidDel="00714F95">
          <w:delText xml:space="preserve">The design of </w:delText>
        </w:r>
        <w:r w:rsidR="00E3048D" w:rsidDel="00714F95">
          <w:delText>S</w:delText>
        </w:r>
        <w:r w:rsidDel="00714F95">
          <w:delText>tudy</w:delText>
        </w:r>
        <w:r w:rsidR="00E3048D" w:rsidDel="00714F95">
          <w:delText xml:space="preserve"> 2</w:delText>
        </w:r>
        <w:r w:rsidDel="00714F95">
          <w:delText>,</w:delText>
        </w:r>
        <w:r w:rsidR="00E3048D" w:rsidDel="00714F95">
          <w:delText xml:space="preserve"> which</w:delText>
        </w:r>
        <w:r w:rsidDel="00714F95">
          <w:delText xml:space="preserve"> incorporat</w:delText>
        </w:r>
        <w:r w:rsidR="00E3048D" w:rsidDel="00714F95">
          <w:delText>es</w:delText>
        </w:r>
        <w:r w:rsidDel="00714F95">
          <w:delText xml:space="preserve"> a highly relevant stressor, enabled us to explore the BCH within the theoretical framework proposed by Dejonckheere et al. (2021). Their research examined whether positive and negative affects function independently or as dichotomous ends of a spectrum, observing a transition from independent affective states to a more bipolar configuration in contexts of personal significance or heightened concern. Echoing this, Ferrari et al. (2022) found evidence supporting this trend in the context of trait self-compassion. Our </w:delText>
        </w:r>
        <w:r w:rsidR="00E3048D" w:rsidDel="00714F95">
          <w:delText>S</w:delText>
        </w:r>
        <w:r w:rsidDel="00714F95">
          <w:delText>tudy</w:delText>
        </w:r>
        <w:r w:rsidR="00E3048D" w:rsidDel="00714F95">
          <w:delText xml:space="preserve"> 2</w:delText>
        </w:r>
        <w:r w:rsidDel="00714F95">
          <w:delText xml:space="preserve"> extends this exploration to state self-compassion, examining the correlation between CS and UCS across various stress and personal relevance scenarios. </w:delText>
        </w:r>
      </w:del>
    </w:p>
    <w:p w14:paraId="5221F7FA" w14:textId="77777777" w:rsidR="00245BAF" w:rsidRDefault="00703CF5">
      <w:pPr>
        <w:pStyle w:val="Heading2"/>
      </w:pPr>
      <w:bookmarkStart w:id="413" w:name="methods-1"/>
      <w:r>
        <w:t>Methods</w:t>
      </w:r>
    </w:p>
    <w:p w14:paraId="65EA1321" w14:textId="6DAA72B2" w:rsidR="00245BAF" w:rsidRDefault="00007466" w:rsidP="00007466">
      <w:pPr>
        <w:pStyle w:val="FirstParagraph"/>
      </w:pPr>
      <w:bookmarkStart w:id="414" w:name="procedure-1"/>
      <w:r w:rsidRPr="00007466">
        <w:rPr>
          <w:b/>
          <w:bCs/>
        </w:rPr>
        <w:t>Procedure.</w:t>
      </w:r>
      <w:r w:rsidR="001224D0">
        <w:t xml:space="preserve"> Mirroring the methodology of Study 1, this investigation initiated with participants providing informed consent and those meeting the inclusion criteria attending an initial session. During this session, we assessed baseline measures </w:t>
      </w:r>
      <w:r w:rsidR="002662A8">
        <w:t xml:space="preserve">as </w:t>
      </w:r>
      <w:r w:rsidR="001224D0">
        <w:t>in Study 1</w:t>
      </w:r>
      <w:r w:rsidR="002662A8">
        <w:t xml:space="preserve"> </w:t>
      </w:r>
      <w:r w:rsidR="00885026">
        <w:t>– for details, see SI</w:t>
      </w:r>
      <w:r w:rsidR="001224D0">
        <w:t>.</w:t>
      </w:r>
      <w:r w:rsidR="00D513EE">
        <w:t xml:space="preserve"> </w:t>
      </w:r>
      <w:proofErr w:type="gramStart"/>
      <w:r w:rsidR="00703CF5">
        <w:t>Subsequent to</w:t>
      </w:r>
      <w:proofErr w:type="gramEnd"/>
      <w:r w:rsidR="00703CF5">
        <w:t xml:space="preserve"> the baseline assessment, participants underwent training in the use of the m-Path mobile application (</w:t>
      </w:r>
      <w:proofErr w:type="spellStart"/>
      <w:r w:rsidR="00703CF5">
        <w:t>Mestdagh</w:t>
      </w:r>
      <w:proofErr w:type="spellEnd"/>
      <w:r w:rsidR="00703CF5">
        <w:t xml:space="preserve"> et al., 2023).</w:t>
      </w:r>
    </w:p>
    <w:p w14:paraId="5B496AB0" w14:textId="5644333B" w:rsidR="005F5D4F" w:rsidRDefault="00703CF5" w:rsidP="005F5D4F">
      <w:pPr>
        <w:pStyle w:val="BodyText"/>
        <w:rPr>
          <w:ins w:id="415" w:author="COLPIZZI ILARIA" w:date="2024-10-17T17:01:00Z" w16du:dateUtc="2024-10-17T15:01:00Z"/>
        </w:rPr>
      </w:pPr>
      <w:r>
        <w:t>The EMA protocol spanned three months, with data collection occurring over 1</w:t>
      </w:r>
      <w:r w:rsidR="00C06A92">
        <w:t>6</w:t>
      </w:r>
      <w:r>
        <w:t xml:space="preserve"> selected days. Participants received five daily prompts on Saturdays, in line with a semi-random sampling </w:t>
      </w:r>
      <w:r>
        <w:lastRenderedPageBreak/>
        <w:t>approach. The timing of these notifications was set at specific intervals throughout the day: between 10:00 and 10:30 AM, 3:00 and 3:30 PM, 5:00 and 5:30 PM, 7:00 and 7:30 PM, and finally, between 9:00 and 9:30 PM.</w:t>
      </w:r>
    </w:p>
    <w:p w14:paraId="446F9DAB" w14:textId="77777777" w:rsidR="000A464F" w:rsidRDefault="000A464F" w:rsidP="000A464F">
      <w:pPr>
        <w:pStyle w:val="BodyText"/>
        <w:rPr>
          <w:ins w:id="416" w:author="COLPIZZI ILARIA" w:date="2024-10-17T17:03:00Z" w16du:dateUtc="2024-10-17T15:03:00Z"/>
        </w:rPr>
      </w:pPr>
      <w:ins w:id="417" w:author="COLPIZZI ILARIA" w:date="2024-10-17T17:01:00Z" w16du:dateUtc="2024-10-17T15:01:00Z">
        <w:r>
          <w:t>In contrast to Study 1, Study 2 introduced a novel protocol element: context-specific notifications. In addition to the regular prompts, participants received notifications during known high-stress periods, specifically before and after exams (on 4 out of the 16 total days). This modification was intended to capture participants’ emotional and self-compassionate responses in real-time during stressful scenarios, providing contextually enriched data.</w:t>
        </w:r>
      </w:ins>
      <w:ins w:id="418" w:author="COLPIZZI ILARIA" w:date="2024-10-17T17:03:00Z" w16du:dateUtc="2024-10-17T15:03:00Z">
        <w:r>
          <w:t xml:space="preserve"> </w:t>
        </w:r>
      </w:ins>
    </w:p>
    <w:p w14:paraId="4AB8DBB8" w14:textId="05DD8007" w:rsidR="000A464F" w:rsidRDefault="000A464F" w:rsidP="000A464F">
      <w:pPr>
        <w:pStyle w:val="BodyText"/>
        <w:rPr>
          <w:ins w:id="419" w:author="COLPIZZI ILARIA" w:date="2024-10-17T17:02:00Z" w16du:dateUtc="2024-10-17T15:02:00Z"/>
        </w:rPr>
      </w:pPr>
      <w:ins w:id="420" w:author="COLPIZZI ILARIA" w:date="2024-10-17T17:01:00Z" w16du:dateUtc="2024-10-17T15:01:00Z">
        <w:r>
          <w:t>The study was structured around three distinct temporal phases to assess the impact of this stressor: (1) the Pre-Exam Phase (immediately before the exam, capturing anticipation and concern), (2) the Post-Exam Phase (immediately after the exam, reflecting immediate reactions and relief or ongoing stress), and (3) the Distant Time Point Phase (a period significantly after the exam, when the stressor became less relevant). This time-based segmentation allowed for the comparison of emotional and psychological responses across periods of heightened and reduced stress, enabling an evaluation of dynamic changes in self-compassion, stress, and related constructs in response to varying levels of stress proximity.</w:t>
        </w:r>
      </w:ins>
    </w:p>
    <w:p w14:paraId="6963DA4D" w14:textId="1032C34C" w:rsidR="000A464F" w:rsidDel="009203F8" w:rsidRDefault="000A464F">
      <w:pPr>
        <w:pStyle w:val="BodyText"/>
        <w:rPr>
          <w:del w:id="421" w:author="COLPIZZI ILARIA" w:date="2024-10-17T17:04:00Z" w16du:dateUtc="2024-10-17T15:04:00Z"/>
        </w:rPr>
      </w:pPr>
      <w:ins w:id="422" w:author="COLPIZZI ILARIA" w:date="2024-10-17T17:02:00Z" w16du:dateUtc="2024-10-17T15:02:00Z">
        <w:r>
          <w:t>Each notification prompted participants to respond to a set of 17 questions designed to assess momentary self-compassion, positive and negative affect, decentering ability, and their evaluation of a notable event since the last prompt.</w:t>
        </w:r>
      </w:ins>
    </w:p>
    <w:p w14:paraId="1C40DF61" w14:textId="372EC747" w:rsidR="00245BAF" w:rsidDel="009203F8" w:rsidRDefault="005F5D4F">
      <w:pPr>
        <w:pStyle w:val="BodyText"/>
        <w:ind w:firstLine="0"/>
        <w:rPr>
          <w:del w:id="423" w:author="COLPIZZI ILARIA" w:date="2024-10-17T17:04:00Z" w16du:dateUtc="2024-10-17T15:04:00Z"/>
        </w:rPr>
        <w:pPrChange w:id="424" w:author="COLPIZZI ILARIA" w:date="2024-10-17T17:04:00Z" w16du:dateUtc="2024-10-17T15:04:00Z">
          <w:pPr>
            <w:pStyle w:val="BodyText"/>
          </w:pPr>
        </w:pPrChange>
      </w:pPr>
      <w:del w:id="425" w:author="COLPIZZI ILARIA" w:date="2024-10-17T17:04:00Z" w16du:dateUtc="2024-10-17T15:04:00Z">
        <w:r w:rsidDel="009203F8">
          <w:delText>Unlike Study 1, this study introduced a novel element to the protocol: the incorporation of context-specific notifications.</w:delText>
        </w:r>
        <w:r w:rsidR="00703CF5" w:rsidDel="009203F8">
          <w:delText xml:space="preserve"> In addition to the regular scheduling, notifications were also sent during well-known stressful situations, specifically before and after exams</w:delText>
        </w:r>
        <w:r w:rsidR="00C06A92" w:rsidDel="009203F8">
          <w:delText xml:space="preserve"> </w:delText>
        </w:r>
        <w:r w:rsidR="00C06A92" w:rsidRPr="00C06A92" w:rsidDel="009203F8">
          <w:delText>(4 out of the 16 total days)</w:delText>
        </w:r>
        <w:r w:rsidR="00703CF5" w:rsidDel="009203F8">
          <w:delText>. This adjustment was made to capture the participants’ emotional and self-compassionate responses in high-stress scenarios, thereby enriching the data with contextually relevant insights.</w:delText>
        </w:r>
      </w:del>
    </w:p>
    <w:p w14:paraId="528D0638" w14:textId="74F4F8B4" w:rsidR="00714F95" w:rsidDel="009203F8" w:rsidRDefault="00703CF5">
      <w:pPr>
        <w:pStyle w:val="BodyText"/>
        <w:ind w:firstLine="0"/>
        <w:rPr>
          <w:del w:id="426" w:author="COLPIZZI ILARIA" w:date="2024-10-17T17:04:00Z" w16du:dateUtc="2024-10-17T15:04:00Z"/>
          <w:moveTo w:id="427" w:author="COLPIZZI ILARIA" w:date="2024-10-17T16:55:00Z" w16du:dateUtc="2024-10-17T14:55:00Z"/>
        </w:rPr>
      </w:pPr>
      <w:del w:id="428" w:author="COLPIZZI ILARIA" w:date="2024-10-17T17:04:00Z" w16du:dateUtc="2024-10-17T15:04:00Z">
        <w:r w:rsidDel="009203F8">
          <w:delText>Each notification prompted participants to respond to a set of 17 questions. These questions were designed to gauge momentary self-compassion, negative and positive affect, decentering ability, and the participants’ assessment of a notable recent event since the last prompt.</w:delText>
        </w:r>
      </w:del>
      <w:moveToRangeStart w:id="429" w:author="COLPIZZI ILARIA" w:date="2024-10-17T16:55:00Z" w:name="move180076545"/>
      <w:moveTo w:id="430" w:author="COLPIZZI ILARIA" w:date="2024-10-17T16:55:00Z" w16du:dateUtc="2024-10-17T14:55:00Z">
        <w:del w:id="431" w:author="COLPIZZI ILARIA" w:date="2024-10-17T17:04:00Z" w16du:dateUtc="2024-10-17T15:04:00Z">
          <w:r w:rsidR="00714F95" w:rsidRPr="00714F95" w:rsidDel="009203F8">
            <w:rPr>
              <w:highlight w:val="yellow"/>
              <w:rPrChange w:id="432" w:author="COLPIZZI ILARIA" w:date="2024-10-17T16:55:00Z" w16du:dateUtc="2024-10-17T14:55:00Z">
                <w:rPr/>
              </w:rPrChange>
            </w:rPr>
            <w:delText xml:space="preserve">In Study 2, we conducted a controlled intervention by introducing a significant stressor with personal relevance: an academic examination for a sample of students. The study was structured around three distinct temporal phases to assess the impact of this stressor: </w:delText>
          </w:r>
          <w:r w:rsidR="00714F95" w:rsidRPr="00714F95" w:rsidDel="009203F8">
            <w:rPr>
              <w:i/>
              <w:iCs/>
              <w:highlight w:val="yellow"/>
              <w:rPrChange w:id="433" w:author="COLPIZZI ILARIA" w:date="2024-10-17T16:55:00Z" w16du:dateUtc="2024-10-17T14:55:00Z">
                <w:rPr>
                  <w:i/>
                  <w:iCs/>
                </w:rPr>
              </w:rPrChange>
            </w:rPr>
            <w:delText>Pre-Exam Phase</w:delText>
          </w:r>
          <w:r w:rsidR="00714F95" w:rsidRPr="00714F95" w:rsidDel="009203F8">
            <w:rPr>
              <w:highlight w:val="yellow"/>
              <w:rPrChange w:id="434" w:author="COLPIZZI ILARIA" w:date="2024-10-17T16:55:00Z" w16du:dateUtc="2024-10-17T14:55:00Z">
                <w:rPr/>
              </w:rPrChange>
            </w:rPr>
            <w:delText xml:space="preserve"> (immediately before the exam, capturing heightened anticipation and concern), </w:delText>
          </w:r>
          <w:r w:rsidR="00714F95" w:rsidRPr="00714F95" w:rsidDel="009203F8">
            <w:rPr>
              <w:i/>
              <w:iCs/>
              <w:highlight w:val="yellow"/>
              <w:rPrChange w:id="435" w:author="COLPIZZI ILARIA" w:date="2024-10-17T16:55:00Z" w16du:dateUtc="2024-10-17T14:55:00Z">
                <w:rPr>
                  <w:i/>
                  <w:iCs/>
                </w:rPr>
              </w:rPrChange>
            </w:rPr>
            <w:delText>Post-Exam Phase</w:delText>
          </w:r>
          <w:r w:rsidR="00714F95" w:rsidRPr="00714F95" w:rsidDel="009203F8">
            <w:rPr>
              <w:highlight w:val="yellow"/>
              <w:rPrChange w:id="436" w:author="COLPIZZI ILARIA" w:date="2024-10-17T16:55:00Z" w16du:dateUtc="2024-10-17T14:55:00Z">
                <w:rPr/>
              </w:rPrChange>
            </w:rPr>
            <w:delText xml:space="preserve"> (directly after the exam, reflecting immediate reactions and relief or continued stress) and </w:delText>
          </w:r>
          <w:r w:rsidR="00714F95" w:rsidRPr="00714F95" w:rsidDel="009203F8">
            <w:rPr>
              <w:i/>
              <w:iCs/>
              <w:highlight w:val="yellow"/>
              <w:rPrChange w:id="437" w:author="COLPIZZI ILARIA" w:date="2024-10-17T16:55:00Z" w16du:dateUtc="2024-10-17T14:55:00Z">
                <w:rPr>
                  <w:i/>
                  <w:iCs/>
                </w:rPr>
              </w:rPrChange>
            </w:rPr>
            <w:delText>Distant Time Point Phase</w:delText>
          </w:r>
          <w:r w:rsidR="00714F95" w:rsidRPr="00714F95" w:rsidDel="009203F8">
            <w:rPr>
              <w:highlight w:val="yellow"/>
              <w:rPrChange w:id="438" w:author="COLPIZZI ILARIA" w:date="2024-10-17T16:55:00Z" w16du:dateUtc="2024-10-17T14:55:00Z">
                <w:rPr/>
              </w:rPrChange>
            </w:rPr>
            <w:delText xml:space="preserve"> (a considerable period following the exam, representing a phase of lesser concern as the stressor becomes less relevant). This time-based segmentation was designed to compare periods of heightened personal concern (pre- and post-exam phases) with a phase of reduced concern (distant time point), allowing us to evaluate the dynamic changes in stress responses and related psychological constructs across different levels of temporal proximity to the stressor.</w:delText>
          </w:r>
          <w:r w:rsidR="00714F95" w:rsidDel="009203F8">
            <w:delText xml:space="preserve"> </w:delText>
          </w:r>
        </w:del>
      </w:moveTo>
    </w:p>
    <w:moveToRangeEnd w:id="429"/>
    <w:p w14:paraId="526F07F6" w14:textId="77777777" w:rsidR="00714F95" w:rsidRDefault="00714F95">
      <w:pPr>
        <w:pStyle w:val="BodyText"/>
        <w:ind w:firstLine="0"/>
        <w:pPrChange w:id="439" w:author="COLPIZZI ILARIA" w:date="2024-10-17T17:04:00Z" w16du:dateUtc="2024-10-17T15:04:00Z">
          <w:pPr>
            <w:pStyle w:val="BodyText"/>
          </w:pPr>
        </w:pPrChange>
      </w:pPr>
    </w:p>
    <w:p w14:paraId="7288D60D" w14:textId="77777777" w:rsidR="00094C99" w:rsidRDefault="00094C99" w:rsidP="00094C99">
      <w:pPr>
        <w:pStyle w:val="Heading3"/>
        <w:framePr w:wrap="around"/>
      </w:pPr>
      <w:bookmarkStart w:id="440" w:name="participants-1"/>
      <w:bookmarkEnd w:id="414"/>
      <w:r>
        <w:t>Participants.</w:t>
      </w:r>
    </w:p>
    <w:p w14:paraId="76B993DC" w14:textId="20E3370B" w:rsidR="00DE41D4" w:rsidRDefault="0045707E" w:rsidP="00D8234F">
      <w:pPr>
        <w:pStyle w:val="BodyText"/>
        <w:ind w:firstLine="0"/>
      </w:pPr>
      <w:r>
        <w:t xml:space="preserve"> </w:t>
      </w:r>
      <w:r w:rsidR="0005192B">
        <w:t xml:space="preserve">Participants in this study </w:t>
      </w:r>
      <w:r w:rsidR="0005192B" w:rsidRPr="0005192B">
        <w:t>were</w:t>
      </w:r>
      <w:r w:rsidR="0005192B">
        <w:t xml:space="preserve"> </w:t>
      </w:r>
      <w:r w:rsidR="0005192B" w:rsidRPr="0005192B">
        <w:t>required to complete data collection on at least four of the 1</w:t>
      </w:r>
      <w:r w:rsidR="006B332C">
        <w:t>6</w:t>
      </w:r>
      <w:r w:rsidR="0005192B" w:rsidRPr="0005192B">
        <w:t xml:space="preserve"> designated days</w:t>
      </w:r>
      <w:r w:rsidR="000159EE">
        <w:t xml:space="preserve"> to ensure a detailed capture of their experiences</w:t>
      </w:r>
      <w:r w:rsidR="0005192B" w:rsidRPr="0005192B">
        <w:t xml:space="preserve">. </w:t>
      </w:r>
      <w:r w:rsidR="001224D0">
        <w:t xml:space="preserve">The participant group comprised both undergraduate and graduate students enrolled in psychology </w:t>
      </w:r>
      <w:r w:rsidR="001224D0">
        <w:lastRenderedPageBreak/>
        <w:t xml:space="preserve">courses, and their involvement in the study was voluntary. The analysis included data from 168 participants, with an average age of 19.6 years (SD = 1.9). </w:t>
      </w:r>
      <w:r w:rsidR="00C979E3">
        <w:t xml:space="preserve">Consistent with Study 1, eligibility for this study required participants to meet predefined criteria, including the absence of a mental health diagnosis. </w:t>
      </w:r>
    </w:p>
    <w:p w14:paraId="393A2B10" w14:textId="175D70B5" w:rsidR="00C979E3" w:rsidRDefault="00C979E3" w:rsidP="007F1295">
      <w:pPr>
        <w:pStyle w:val="BodyText"/>
      </w:pPr>
      <w:r>
        <w:t>None of the participants reported current or past psychiatric disorders, and none of them reported using medications.</w:t>
      </w:r>
    </w:p>
    <w:p w14:paraId="6D9916B5" w14:textId="128FFF19" w:rsidR="00245BAF" w:rsidRDefault="00703CF5" w:rsidP="00C979E3">
      <w:pPr>
        <w:pStyle w:val="BodyText"/>
      </w:pPr>
      <w:r>
        <w:t>In this study, we set the compliance criterion at a minimum of 50%. This criterion led to the exclusion of 2 participants. Consequently, the final sample size was established at 168 individuals. The overall compliance rate was high. On average, participants engaged with 82% of the daily notifications, translating to responses to about 4.1 out of every 5 notifications sent each day. Additionally, when considering the entire duration of the study, the compliance rate across all days was 72%. This indicates that, on average, participants were responsive on 7.2 out of the 10 days of the study.</w:t>
      </w:r>
    </w:p>
    <w:p w14:paraId="69AC934D" w14:textId="36BE20E0" w:rsidR="00245BAF" w:rsidRDefault="00D26FA0">
      <w:pPr>
        <w:pStyle w:val="BodyText"/>
        <w:pPrChange w:id="441" w:author="COLPIZZI ILARIA" w:date="2024-10-17T15:58:00Z" w16du:dateUtc="2024-10-17T13:58:00Z">
          <w:pPr>
            <w:pStyle w:val="FirstParagraph"/>
          </w:pPr>
        </w:pPrChange>
      </w:pPr>
      <w:bookmarkStart w:id="442" w:name="materials-1"/>
      <w:bookmarkEnd w:id="440"/>
      <w:r w:rsidRPr="00D26FA0">
        <w:rPr>
          <w:b/>
          <w:bCs/>
        </w:rPr>
        <w:t>Materials.</w:t>
      </w:r>
      <w:r w:rsidR="001224D0">
        <w:t xml:space="preserve"> The EMA protocol in this study consisted of 17 questions, incorporating the same items as used in Study 1. These included: (1) Assessment of Pleasant/Unpleasant Events, (2) Evaluation of Positive and Negative Affect, and (3) the State-Self-Compassion Scale Short Form (SSCS-SF). However, a notable addition in this protocol, differing from Study 1, was the inclusion of 4 items specifically designed to assess decentering abilities. These additional items, derived from previous EMA studies (</w:t>
      </w:r>
      <w:proofErr w:type="spellStart"/>
      <w:r w:rsidR="001224D0">
        <w:t>Biehler</w:t>
      </w:r>
      <w:proofErr w:type="spellEnd"/>
      <w:r w:rsidR="001224D0">
        <w:t xml:space="preserve"> &amp; </w:t>
      </w:r>
      <w:proofErr w:type="spellStart"/>
      <w:r w:rsidR="001224D0">
        <w:t>Naragon</w:t>
      </w:r>
      <w:proofErr w:type="spellEnd"/>
      <w:r w:rsidR="001224D0">
        <w:t>-Gainey, 2022), were integrated to provide a deeper understanding of the participants’ ability to observe their thoughts and feelings from a detached perspective.</w:t>
      </w:r>
      <w:ins w:id="443" w:author="COLPIZZI ILARIA" w:date="2024-10-17T15:58:00Z" w16du:dateUtc="2024-10-17T13:58:00Z">
        <w:r w:rsidR="00A951BB">
          <w:t xml:space="preserve"> </w:t>
        </w:r>
        <w:r w:rsidR="00A951BB" w:rsidRPr="00B5191E">
          <w:t xml:space="preserve">We introduced decentering, a key component of mindfulness, which refers to the ability to take a detached and objective perspective on one's mental experiences. Decentering plays a critical role in how individuals relate to their own suffering, a central aspect </w:t>
        </w:r>
        <w:r w:rsidR="00A951BB" w:rsidRPr="00B5191E">
          <w:lastRenderedPageBreak/>
          <w:t>of self-compassion (</w:t>
        </w:r>
        <w:proofErr w:type="spellStart"/>
        <w:r w:rsidR="00A951BB" w:rsidRPr="00B5191E">
          <w:t>Biehler</w:t>
        </w:r>
        <w:proofErr w:type="spellEnd"/>
        <w:r w:rsidR="00A951BB" w:rsidRPr="00B5191E">
          <w:t xml:space="preserve"> &amp; </w:t>
        </w:r>
        <w:proofErr w:type="spellStart"/>
        <w:r w:rsidR="00A951BB" w:rsidRPr="00B5191E">
          <w:t>Naragon</w:t>
        </w:r>
        <w:proofErr w:type="spellEnd"/>
        <w:r w:rsidR="00A951BB" w:rsidRPr="00B5191E">
          <w:t>-Gainey, 2022). By adopting a decentered perspective, individuals may respond to negative emotions with greater kindness and understanding, thereby enhancing CS. According to the BCH, this should correspond with a decrease in UCS. If the BCH does not hold, however, decentering may impact only CS without affecting UCS. Furthermore, decentering may influence how individuals process stress, helping them recognize stressful emotions as temporary and not reflective of their identity (Bernstein et al., 2015), which could help sustain or enhance CS while reducing UCS.</w:t>
        </w:r>
      </w:ins>
    </w:p>
    <w:p w14:paraId="2263E0D8" w14:textId="79DB5805" w:rsidR="00245BAF" w:rsidRDefault="001224D0" w:rsidP="001224D0">
      <w:pPr>
        <w:pStyle w:val="FirstParagraph"/>
        <w:ind w:firstLine="0"/>
      </w:pPr>
      <w:bookmarkStart w:id="444" w:name="data-analysis-plan-1"/>
      <w:bookmarkEnd w:id="442"/>
      <w:r w:rsidRPr="00B34EF6">
        <w:rPr>
          <w:b/>
          <w:bCs/>
        </w:rPr>
        <w:t xml:space="preserve"> </w:t>
      </w:r>
      <w:r w:rsidR="001719A0">
        <w:rPr>
          <w:b/>
          <w:bCs/>
        </w:rPr>
        <w:tab/>
      </w:r>
      <w:r w:rsidR="003A707A" w:rsidRPr="00B34EF6">
        <w:rPr>
          <w:b/>
          <w:bCs/>
        </w:rPr>
        <w:t xml:space="preserve">Data </w:t>
      </w:r>
      <w:r w:rsidR="00D26FA0">
        <w:rPr>
          <w:b/>
          <w:bCs/>
        </w:rPr>
        <w:t>A</w:t>
      </w:r>
      <w:r w:rsidR="003A707A" w:rsidRPr="00B34EF6">
        <w:rPr>
          <w:b/>
          <w:bCs/>
        </w:rPr>
        <w:t xml:space="preserve">nalysis </w:t>
      </w:r>
      <w:r w:rsidR="00D26FA0">
        <w:rPr>
          <w:b/>
          <w:bCs/>
        </w:rPr>
        <w:t>P</w:t>
      </w:r>
      <w:r w:rsidR="003A707A" w:rsidRPr="00B34EF6">
        <w:rPr>
          <w:b/>
          <w:bCs/>
        </w:rPr>
        <w:t xml:space="preserve">lan. </w:t>
      </w:r>
      <w:r>
        <w:t xml:space="preserve">Our initial analysis examined the impact of two academic exams on </w:t>
      </w:r>
      <w:r w:rsidR="00B4402D">
        <w:t>state self-compassion</w:t>
      </w:r>
      <w:r>
        <w:t xml:space="preserve">, with their timings strategically manipulated by the research team. We segmented the exam periods into pre-exam, post-exam, and non-exam phases to capture </w:t>
      </w:r>
      <w:r w:rsidR="00B4402D">
        <w:t xml:space="preserve">state self-compassion </w:t>
      </w:r>
      <w:r>
        <w:t xml:space="preserve">fluctuations across these distinct temporal contexts. This design allowed us to observe how the timing of exams – controlled and manipulated as a contextual factor – impacted the two components of </w:t>
      </w:r>
      <w:r w:rsidR="00B4402D">
        <w:t>state self-compassion</w:t>
      </w:r>
      <w:r>
        <w:t>, providing a unique opportunity to interpret these effects as direct consequences of our manipulation.</w:t>
      </w:r>
    </w:p>
    <w:p w14:paraId="61C9C273" w14:textId="65E0AB6B" w:rsidR="00245BAF" w:rsidRDefault="00703CF5" w:rsidP="007F0EB4">
      <w:pPr>
        <w:pStyle w:val="BodyText"/>
      </w:pPr>
      <w:r>
        <w:t xml:space="preserve">Study 2 broadened the investigation of study 1 by introducing decentering as a novel variable. Our multi-level analysis examined inter-individual differences, between-day variations, and within-day fluctuations in </w:t>
      </w:r>
      <w:r w:rsidR="00B4402D">
        <w:t>state self-compassion</w:t>
      </w:r>
      <w:r>
        <w:t>, utilizing an array of predictors including negative affect, decentering, and the level of the unpleasantness of the event.</w:t>
      </w:r>
      <w:r w:rsidR="007F0EB4">
        <w:t xml:space="preserve"> </w:t>
      </w:r>
      <w:r>
        <w:t>In a direct test of the BCH, we employed a Bayesian hierarchical model, predicting the UCS component from the CS component. This model incorporated momentary negative affect, decentering, and the level of the unpleasantness of the event, along with random effects for participants and days.</w:t>
      </w:r>
      <w:r w:rsidR="007F0EB4">
        <w:t xml:space="preserve"> </w:t>
      </w:r>
      <w:r>
        <w:t xml:space="preserve">In a final statistical analysis, we compared the multilevel correlations between </w:t>
      </w:r>
      <w:r w:rsidR="00E04ECA">
        <w:t>CS</w:t>
      </w:r>
      <w:r>
        <w:t xml:space="preserve"> and UC</w:t>
      </w:r>
      <w:r w:rsidR="00E04ECA">
        <w:t>S</w:t>
      </w:r>
      <w:r>
        <w:t xml:space="preserve"> of </w:t>
      </w:r>
      <w:r w:rsidR="00B4402D">
        <w:t>state self-compassion</w:t>
      </w:r>
      <w:r>
        <w:t xml:space="preserve"> that were computed during three distinct temporal phases (chosen to represent </w:t>
      </w:r>
      <w:r>
        <w:lastRenderedPageBreak/>
        <w:t xml:space="preserve">periods of varying stress levels and personal relevance), </w:t>
      </w:r>
      <w:proofErr w:type="gramStart"/>
      <w:r>
        <w:t>in order to</w:t>
      </w:r>
      <w:proofErr w:type="gramEnd"/>
      <w:r>
        <w:t xml:space="preserve"> test the hypothesis of </w:t>
      </w:r>
      <w:proofErr w:type="spellStart"/>
      <w:r>
        <w:t>Dejonckheere</w:t>
      </w:r>
      <w:proofErr w:type="spellEnd"/>
      <w:r>
        <w:t xml:space="preserve"> et al. (2021).</w:t>
      </w:r>
    </w:p>
    <w:p w14:paraId="1435A4C0" w14:textId="77777777" w:rsidR="00245BAF" w:rsidRDefault="00703CF5">
      <w:pPr>
        <w:pStyle w:val="Heading2"/>
      </w:pPr>
      <w:bookmarkStart w:id="445" w:name="results-1"/>
      <w:bookmarkEnd w:id="413"/>
      <w:bookmarkEnd w:id="444"/>
      <w:r>
        <w:t>Results</w:t>
      </w:r>
    </w:p>
    <w:p w14:paraId="0B0C586E" w14:textId="543A07E0" w:rsidR="006544AB" w:rsidRDefault="00E611EB" w:rsidP="00AE6A62">
      <w:pPr>
        <w:pStyle w:val="Heading3"/>
        <w:framePr w:wrap="auto" w:vAnchor="margin" w:yAlign="inline"/>
        <w:spacing w:line="480" w:lineRule="auto"/>
      </w:pPr>
      <w:bookmarkStart w:id="446" w:name="impact-of-academic-exam-on-ssc"/>
      <w:r>
        <w:t>Impact of Academic Exam on State Self-Compassion.</w:t>
      </w:r>
    </w:p>
    <w:p w14:paraId="7382C9A8" w14:textId="77777777" w:rsidR="006A5604" w:rsidRDefault="006544AB" w:rsidP="00AE6A62">
      <w:pPr>
        <w:pStyle w:val="FirstParagraph"/>
      </w:pPr>
      <w:r w:rsidRPr="00B34EF6">
        <w:t xml:space="preserve">To analyze the impact of two academically scheduled exams on students' state self-compassion, we utilized two distinct Bayesian hierarchical models. The prompts were strategically scheduled to create distinct periods for analysis: </w:t>
      </w:r>
      <w:r w:rsidRPr="007F1295">
        <w:rPr>
          <w:i/>
          <w:iCs/>
        </w:rPr>
        <w:t>No Exam</w:t>
      </w:r>
      <w:r w:rsidRPr="00B34EF6">
        <w:t xml:space="preserve"> (baseline; at least a week before or after the exam), </w:t>
      </w:r>
      <w:r w:rsidRPr="007F1295">
        <w:rPr>
          <w:i/>
          <w:iCs/>
        </w:rPr>
        <w:t>Pre-Exam</w:t>
      </w:r>
      <w:r w:rsidRPr="00B34EF6">
        <w:t xml:space="preserve"> (the evening before the exam), and </w:t>
      </w:r>
      <w:proofErr w:type="gramStart"/>
      <w:r w:rsidRPr="007F1295">
        <w:rPr>
          <w:i/>
          <w:iCs/>
        </w:rPr>
        <w:t>Post-Exam</w:t>
      </w:r>
      <w:proofErr w:type="gramEnd"/>
      <w:r w:rsidRPr="00B34EF6">
        <w:t xml:space="preserve"> (the evening of the exam day).</w:t>
      </w:r>
      <w:r w:rsidR="00A45692">
        <w:t xml:space="preserve"> The primary objective was to monitor fluctuations in the CS and UCS components of </w:t>
      </w:r>
      <w:r w:rsidR="00B4402D">
        <w:t>state self-compassion</w:t>
      </w:r>
      <w:r w:rsidR="00A45692">
        <w:t xml:space="preserve"> during these key moments. We hypothesized that anxiety would escalate before the exams (</w:t>
      </w:r>
      <w:r w:rsidR="00606438" w:rsidRPr="007F1295">
        <w:rPr>
          <w:i/>
          <w:iCs/>
        </w:rPr>
        <w:t>P</w:t>
      </w:r>
      <w:r w:rsidR="00A45692" w:rsidRPr="007F1295">
        <w:rPr>
          <w:i/>
          <w:iCs/>
        </w:rPr>
        <w:t>re-</w:t>
      </w:r>
      <w:r w:rsidR="00606438" w:rsidRPr="007F1295">
        <w:rPr>
          <w:i/>
          <w:iCs/>
        </w:rPr>
        <w:t>E</w:t>
      </w:r>
      <w:r w:rsidR="00A45692" w:rsidRPr="007F1295">
        <w:rPr>
          <w:i/>
          <w:iCs/>
        </w:rPr>
        <w:t>xam</w:t>
      </w:r>
      <w:r w:rsidR="00A45692">
        <w:t>) and decrease after the exams (</w:t>
      </w:r>
      <w:proofErr w:type="gramStart"/>
      <w:r w:rsidR="00606438" w:rsidRPr="007F1295">
        <w:rPr>
          <w:i/>
          <w:iCs/>
        </w:rPr>
        <w:t>P</w:t>
      </w:r>
      <w:r w:rsidR="00A45692" w:rsidRPr="007F1295">
        <w:rPr>
          <w:i/>
          <w:iCs/>
        </w:rPr>
        <w:t>ost-</w:t>
      </w:r>
      <w:r w:rsidR="00606438" w:rsidRPr="007F1295">
        <w:rPr>
          <w:i/>
          <w:iCs/>
        </w:rPr>
        <w:t>E</w:t>
      </w:r>
      <w:r w:rsidR="00A45692" w:rsidRPr="007F1295">
        <w:rPr>
          <w:i/>
          <w:iCs/>
        </w:rPr>
        <w:t>xam</w:t>
      </w:r>
      <w:proofErr w:type="gramEnd"/>
      <w:r w:rsidR="00A45692">
        <w:t>), potentially reverting to baseline or lower levels due to the typically positive outcomes of these exams.</w:t>
      </w:r>
      <w:r w:rsidR="003D60A5">
        <w:t xml:space="preserve"> </w:t>
      </w:r>
    </w:p>
    <w:p w14:paraId="77319E36" w14:textId="40461250" w:rsidR="006A5604" w:rsidRPr="006A5604" w:rsidRDefault="00502536" w:rsidP="00D8234F">
      <w:pPr>
        <w:pStyle w:val="BodyText"/>
      </w:pPr>
      <w:r>
        <w:t xml:space="preserve">In fact, our results </w:t>
      </w:r>
      <w:r w:rsidR="00A45692">
        <w:t>revealed robust contextual influences o</w:t>
      </w:r>
      <w:r w:rsidR="00B4402D">
        <w:t>n state self-compassion</w:t>
      </w:r>
      <w:r w:rsidR="00A45692">
        <w:t>.</w:t>
      </w:r>
      <w:r w:rsidR="006A5604">
        <w:t xml:space="preserve"> </w:t>
      </w:r>
    </w:p>
    <w:p w14:paraId="510A68AE" w14:textId="5B394B19" w:rsidR="006A5604" w:rsidRPr="006A5604" w:rsidRDefault="00A45692" w:rsidP="00D8234F">
      <w:pPr>
        <w:pStyle w:val="BodyText"/>
      </w:pPr>
      <w:r>
        <w:t xml:space="preserve">1. </w:t>
      </w:r>
      <w:r w:rsidR="003D60A5">
        <w:t xml:space="preserve">In the </w:t>
      </w:r>
      <w:r w:rsidRPr="007F1295">
        <w:rPr>
          <w:i/>
          <w:iCs/>
        </w:rPr>
        <w:t>Pre-Exam</w:t>
      </w:r>
      <w:r>
        <w:t xml:space="preserve"> </w:t>
      </w:r>
      <w:r w:rsidR="003D60A5">
        <w:t>p</w:t>
      </w:r>
      <w:r>
        <w:t>eriod</w:t>
      </w:r>
      <w:r w:rsidR="003D60A5">
        <w:t>, t</w:t>
      </w:r>
      <w:r>
        <w:t xml:space="preserve">here was a decrease in CS compared to baseline (posterior estimate for </w:t>
      </w:r>
      <w:proofErr w:type="spellStart"/>
      <w:r>
        <w:t>beta_pre</w:t>
      </w:r>
      <w:proofErr w:type="spellEnd"/>
      <w:r>
        <w:t xml:space="preserve">: -0.29; 89% CI: [-0.51, -0.08]; p(β) &lt; 0 = 0.98). This suggests that the anticipation of the exam substantially lowered students’ compassionate self-responses. Conversely, UCS increased compared to baseline (posterior estimate for </w:t>
      </w:r>
      <w:proofErr w:type="spellStart"/>
      <w:r>
        <w:t>beta_pre</w:t>
      </w:r>
      <w:proofErr w:type="spellEnd"/>
      <w:r>
        <w:t>: 0.66; 89% CI: [0.38, 0.95]; p(β) &gt; 0 = 1), indicating heightened self-criticism or reduced self-kindness during this stressful period.</w:t>
      </w:r>
      <w:r w:rsidR="006A5604">
        <w:t xml:space="preserve"> </w:t>
      </w:r>
    </w:p>
    <w:p w14:paraId="1AF6BD14" w14:textId="2BBBCC87" w:rsidR="00A45692" w:rsidDel="006F2F47" w:rsidRDefault="00A45692" w:rsidP="006A5604">
      <w:pPr>
        <w:pStyle w:val="FirstParagraph"/>
        <w:rPr>
          <w:del w:id="447" w:author="Corrado Caudek" w:date="2024-10-24T10:23:00Z" w16du:dateUtc="2024-10-24T08:23:00Z"/>
        </w:rPr>
      </w:pPr>
      <w:r>
        <w:t xml:space="preserve">2. </w:t>
      </w:r>
      <w:r w:rsidR="003D60A5">
        <w:t xml:space="preserve">In the </w:t>
      </w:r>
      <w:proofErr w:type="gramStart"/>
      <w:r w:rsidRPr="007F1295">
        <w:rPr>
          <w:i/>
          <w:iCs/>
        </w:rPr>
        <w:t>Post-Exam</w:t>
      </w:r>
      <w:proofErr w:type="gramEnd"/>
      <w:r>
        <w:t xml:space="preserve"> </w:t>
      </w:r>
      <w:r w:rsidR="003D60A5">
        <w:t>p</w:t>
      </w:r>
      <w:r>
        <w:t>eriod</w:t>
      </w:r>
      <w:r w:rsidR="003D60A5">
        <w:t>, t</w:t>
      </w:r>
      <w:r>
        <w:t xml:space="preserve">here was an increase in CS compared to baseline (posterior estimate: 0.23; 89% CI: [0.02, 0.45]; p(β) &gt; 0 = 0.96), suggesting a rebound in self-compassion </w:t>
      </w:r>
      <w:r>
        <w:lastRenderedPageBreak/>
        <w:t>following the stressor. UCS decreased compared to baseline (posterior estimate: -0.67; 89% CI: [-0.95, -0.39]; p(β) &lt; 0 = 1), indicating a reduction in self-criticism or increased self-kindness post-exam – see Figure 2.</w:t>
      </w:r>
    </w:p>
    <w:p w14:paraId="0556325F" w14:textId="77777777" w:rsidR="001E7747" w:rsidDel="006F2F47" w:rsidRDefault="001E7747" w:rsidP="000E5DE1">
      <w:pPr>
        <w:pStyle w:val="BodyText"/>
        <w:ind w:firstLine="0"/>
        <w:rPr>
          <w:ins w:id="448" w:author="COLPIZZI ILARIA" w:date="2024-10-17T18:52:00Z" w16du:dateUtc="2024-10-17T16:52:00Z"/>
          <w:del w:id="449" w:author="Corrado Caudek" w:date="2024-10-24T10:23:00Z" w16du:dateUtc="2024-10-24T08:23:00Z"/>
          <w:b/>
          <w:bCs/>
        </w:rPr>
      </w:pPr>
    </w:p>
    <w:p w14:paraId="095B710F" w14:textId="77777777" w:rsidR="001E7747" w:rsidDel="006F2F47" w:rsidRDefault="001E7747" w:rsidP="000E5DE1">
      <w:pPr>
        <w:pStyle w:val="BodyText"/>
        <w:ind w:firstLine="0"/>
        <w:rPr>
          <w:ins w:id="450" w:author="COLPIZZI ILARIA" w:date="2024-10-17T18:52:00Z" w16du:dateUtc="2024-10-17T16:52:00Z"/>
          <w:del w:id="451" w:author="Corrado Caudek" w:date="2024-10-24T10:23:00Z" w16du:dateUtc="2024-10-24T08:23:00Z"/>
          <w:b/>
          <w:bCs/>
        </w:rPr>
      </w:pPr>
    </w:p>
    <w:p w14:paraId="52C36CBC" w14:textId="77777777" w:rsidR="001E7747" w:rsidRDefault="001E7747" w:rsidP="006F2F47">
      <w:pPr>
        <w:pStyle w:val="FirstParagraph"/>
        <w:rPr>
          <w:ins w:id="452" w:author="COLPIZZI ILARIA" w:date="2024-10-17T18:52:00Z" w16du:dateUtc="2024-10-17T16:52:00Z"/>
        </w:rPr>
        <w:pPrChange w:id="453" w:author="Corrado Caudek" w:date="2024-10-24T10:23:00Z" w16du:dateUtc="2024-10-24T08:23:00Z">
          <w:pPr>
            <w:pStyle w:val="BodyText"/>
            <w:ind w:firstLine="0"/>
          </w:pPr>
        </w:pPrChange>
      </w:pPr>
    </w:p>
    <w:p w14:paraId="4DB326F6" w14:textId="1618DC2D" w:rsidR="000E5DE1" w:rsidRDefault="000E5DE1" w:rsidP="000E5DE1">
      <w:pPr>
        <w:pStyle w:val="BodyText"/>
        <w:ind w:firstLine="0"/>
        <w:rPr>
          <w:b/>
          <w:bCs/>
        </w:rPr>
      </w:pPr>
      <w:r w:rsidRPr="000E5DE1">
        <w:rPr>
          <w:b/>
          <w:bCs/>
        </w:rPr>
        <w:t>Figure 2</w:t>
      </w:r>
    </w:p>
    <w:p w14:paraId="5758CC0C" w14:textId="0C81E251" w:rsidR="00245BAF" w:rsidRDefault="00A10AB9">
      <w:pPr>
        <w:pStyle w:val="CaptionedFigure"/>
        <w:rPr>
          <w:i/>
          <w:iCs/>
        </w:rPr>
      </w:pPr>
      <w:r w:rsidRPr="00A10AB9">
        <w:rPr>
          <w:i/>
          <w:iCs/>
        </w:rPr>
        <w:t>Study 2: Posterior Distribution of CS and UCS Components Before and After Exam Days</w:t>
      </w:r>
    </w:p>
    <w:p w14:paraId="74A2D88C" w14:textId="4B39594D" w:rsidR="00544144" w:rsidRDefault="00544144">
      <w:pPr>
        <w:pStyle w:val="CaptionedFigure"/>
      </w:pPr>
      <w:r>
        <w:rPr>
          <w:noProof/>
        </w:rPr>
        <w:drawing>
          <wp:inline distT="0" distB="0" distL="0" distR="0" wp14:anchorId="7223BC68" wp14:editId="321A353D">
            <wp:extent cx="5972810" cy="4491355"/>
            <wp:effectExtent l="0" t="0" r="0" b="4445"/>
            <wp:docPr id="967683116" name="Immagine 2" descr="Immagine che contiene diagramma, Diagramma,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83116" name="Immagine 2" descr="Immagine che contiene diagramma, Diagramma, testo, schermat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4491355"/>
                    </a:xfrm>
                    <a:prstGeom prst="rect">
                      <a:avLst/>
                    </a:prstGeom>
                  </pic:spPr>
                </pic:pic>
              </a:graphicData>
            </a:graphic>
          </wp:inline>
        </w:drawing>
      </w:r>
    </w:p>
    <w:p w14:paraId="175A5587" w14:textId="395666C5" w:rsidR="00061B28" w:rsidRPr="000E5DE1" w:rsidRDefault="000E5DE1" w:rsidP="004130AF">
      <w:pPr>
        <w:pStyle w:val="ImageCaption"/>
      </w:pPr>
      <w:bookmarkStart w:id="454" w:name="fig:exam"/>
      <w:bookmarkEnd w:id="454"/>
      <w:r w:rsidRPr="000E5DE1">
        <w:rPr>
          <w:i/>
          <w:iCs/>
        </w:rPr>
        <w:t>Note.</w:t>
      </w:r>
      <w:r w:rsidR="008F1E8D" w:rsidRPr="00EE2ED8">
        <w:rPr>
          <w:b/>
          <w:bCs/>
        </w:rPr>
        <w:t xml:space="preserve"> </w:t>
      </w:r>
      <w:r w:rsidR="00843BC4" w:rsidRPr="002F1880">
        <w:rPr>
          <w:b/>
          <w:bCs/>
        </w:rPr>
        <w:t>Top Panel:</w:t>
      </w:r>
      <w:r w:rsidR="00843BC4" w:rsidRPr="000E5DE1">
        <w:t xml:space="preserve"> This panel illustrates the differences in self-compassion levels, both CS and UCS, on the day before an exam relative to typical non-exam days. The differences were calculated by subtracting the self-compassion levels on non-exam days from those on the day before the exam.</w:t>
      </w:r>
      <w:r w:rsidR="001E10E2" w:rsidRPr="000E5DE1">
        <w:t xml:space="preserve"> </w:t>
      </w:r>
      <w:r w:rsidR="00843BC4" w:rsidRPr="002F1880">
        <w:rPr>
          <w:b/>
          <w:bCs/>
        </w:rPr>
        <w:t>Bottom Panel:</w:t>
      </w:r>
      <w:r w:rsidR="00843BC4" w:rsidRPr="000E5DE1">
        <w:t xml:space="preserve"> This panel presents the differences in self-compassion levels on </w:t>
      </w:r>
      <w:r w:rsidR="00843BC4" w:rsidRPr="000E5DE1">
        <w:lastRenderedPageBreak/>
        <w:t>the day after an exam, again compared to non-exam days. Contrary to the day before the exam, the day after an exam typically witnesses a reversal in the trends of CS and UCS levels. The graph depicts that, as expected, the UCS component sees an elevation the day before the exam, indicating increased stress or negative self-concept, while the CS component declines, suggesting a decrease in positive self-compassion. This trend reverses the day after the exam, with the CS component rebounding above the pre-exam average and the UCS component diminishing. The zero line on the graph represents the reference level of self-compassion during periods not influenced by exam stress, serving as a steady-state benchmark for comparison.</w:t>
      </w:r>
    </w:p>
    <w:p w14:paraId="376DE35A" w14:textId="4002D539" w:rsidR="00A45692" w:rsidRDefault="00A45692" w:rsidP="00502536">
      <w:pPr>
        <w:pStyle w:val="FirstParagraph"/>
      </w:pPr>
      <w:r>
        <w:t xml:space="preserve">These results underscore the dynamic nature of </w:t>
      </w:r>
      <w:r w:rsidR="00B4402D">
        <w:t>state self-compassion</w:t>
      </w:r>
      <w:r>
        <w:t xml:space="preserve"> in relation to situational stressors. The observed decrease in CS and increase in UCS before the exam, relative to baseline levels, demonstrate the strong impact of stress on state self-compassion. The reversal of these trends post-exam, with an increase in CS and decrease in UCS, indicates a recovery in state self-compassion levels.</w:t>
      </w:r>
      <w:r w:rsidR="00502536">
        <w:t xml:space="preserve"> </w:t>
      </w:r>
      <w:r>
        <w:t>The findings provide strong evidence supporting the BCH. The inverse relationship between CS and UCS in response to stress and subsequent relief aligns with the BCH's prediction that increases in CS are associated with decreases in UCS, and vice versa. This dynamic response to contextual stressors strengthens the argument that CS and UCS exist on a single continuum.</w:t>
      </w:r>
    </w:p>
    <w:p w14:paraId="7DA8BF41" w14:textId="742B0749" w:rsidR="00A45692" w:rsidRPr="00A45692" w:rsidRDefault="003D60A5" w:rsidP="00EE2ED8">
      <w:pPr>
        <w:pStyle w:val="FirstParagraph"/>
      </w:pPr>
      <w:r>
        <w:t>T</w:t>
      </w:r>
      <w:r w:rsidR="00A45692">
        <w:t xml:space="preserve">he distinct changes in CS and UCS in opposite directions before and after the exam also highlight the necessity of considering temporal context when evaluating </w:t>
      </w:r>
      <w:r>
        <w:t>state self-compassion</w:t>
      </w:r>
      <w:r w:rsidR="00A45692">
        <w:t xml:space="preserve">. The results suggest that while CS and UCS generally move inversely to one another, the intensity and direction of these changes are heavily influenced by specific situational factors. These insights emphasize the importance of understanding the nuanced and context-dependent nature of </w:t>
      </w:r>
      <w:r w:rsidR="00A45692">
        <w:lastRenderedPageBreak/>
        <w:t>state self-compassion, reinforcing the BCH while also pointing to the complex interplay between stress, self-compassion, and individual differences in emotional regulation.</w:t>
      </w:r>
    </w:p>
    <w:p w14:paraId="6E6BE99F" w14:textId="77777777" w:rsidR="00502536" w:rsidRDefault="002D56AC" w:rsidP="00EE2ED8">
      <w:pPr>
        <w:pStyle w:val="BodyText"/>
        <w:ind w:firstLine="0"/>
      </w:pPr>
      <w:bookmarkStart w:id="455" w:name="temporal-dynamics"/>
      <w:bookmarkEnd w:id="446"/>
      <w:r>
        <w:tab/>
      </w:r>
      <w:bookmarkStart w:id="456" w:name="X844786254189bcf08ed40283cf44f130012bc24"/>
      <w:bookmarkEnd w:id="455"/>
      <w:r w:rsidR="004E01DB" w:rsidRPr="00EE2ED8">
        <w:rPr>
          <w:rFonts w:eastAsiaTheme="majorEastAsia" w:cstheme="majorBidi"/>
          <w:b/>
          <w:bCs/>
          <w:szCs w:val="28"/>
        </w:rPr>
        <w:t>Testing the Bipolar Continuum Hypothesis Through Contextual Influences on State Self-Compassion</w:t>
      </w:r>
      <w:r w:rsidRPr="002D56AC">
        <w:rPr>
          <w:rFonts w:eastAsiaTheme="majorEastAsia" w:cstheme="majorBidi"/>
          <w:szCs w:val="28"/>
        </w:rPr>
        <w:t>.</w:t>
      </w:r>
      <w:r>
        <w:t xml:space="preserve"> </w:t>
      </w:r>
    </w:p>
    <w:p w14:paraId="35D662C0" w14:textId="47BACF10" w:rsidR="0006465B" w:rsidRDefault="0006465B" w:rsidP="00A9283E">
      <w:pPr>
        <w:pStyle w:val="BodyText"/>
      </w:pPr>
      <w:r>
        <w:t>In our second statistical analysis, we replicated a similar approach used in Study 1 to test the BCH. We examined the influence of contextual factors on the SC and UCS components of state self-compassion separately. Utilizing two Bayesian hierarchical models, we modeled the SC and UCS components as functions of nine predictors: negative affect, decentering, and the level of unpleasantness of the event.  To distinguish specific dimensions of variance, these predictors were uniquely centered to capture: 1. Inter-Individual Differences: Variations between different individuals. 2. Between-Day Variations: Changes within the same individual across different days. 3. Within-Day Fluctuations: Fluctuations within the same individual throughout a single day.</w:t>
      </w:r>
      <w:r w:rsidR="00A9283E">
        <w:t xml:space="preserve"> </w:t>
      </w:r>
      <w:r>
        <w:t>This comprehensive approach allowed us to dissect the relative contributions of these different dimensions of variance, thereby providing a nuanced understanding of how contextual factors impact state self-compassion in line with the BCH.</w:t>
      </w:r>
    </w:p>
    <w:p w14:paraId="5F1296E8" w14:textId="1CCDCAD4" w:rsidR="0006465B" w:rsidRDefault="00A9283E" w:rsidP="00C5564C">
      <w:pPr>
        <w:pStyle w:val="BodyText"/>
      </w:pPr>
      <w:r w:rsidRPr="00A9283E">
        <w:t xml:space="preserve">For the compassionate dimension of </w:t>
      </w:r>
      <w:r w:rsidR="00DF2036">
        <w:t>CS</w:t>
      </w:r>
      <w:r w:rsidRPr="00A9283E">
        <w:t>, there was robust inter-individual variability. The baseline compassionate self-view among participants varied, with a standard deviation of 0.56 for the intercept (89% Confidence Interval [CI]: [0.51, 0.61]).</w:t>
      </w:r>
      <w:r>
        <w:t xml:space="preserve"> </w:t>
      </w:r>
      <w:r w:rsidR="0006465B" w:rsidRPr="0006320C">
        <w:t xml:space="preserve">Our analysis revealed a strong negative association of </w:t>
      </w:r>
      <w:proofErr w:type="spellStart"/>
      <w:r w:rsidR="00A26A90" w:rsidRPr="0006320C">
        <w:t>NegAff</w:t>
      </w:r>
      <w:proofErr w:type="spellEnd"/>
      <w:r w:rsidR="0006465B" w:rsidRPr="0006320C">
        <w:t xml:space="preserve"> with </w:t>
      </w:r>
      <w:r w:rsidR="00B4402D" w:rsidRPr="0006320C">
        <w:t xml:space="preserve">state self-compassion </w:t>
      </w:r>
      <w:r w:rsidR="0006465B" w:rsidRPr="0006320C">
        <w:t>across various levels. Person-level: β = -0.31 (89% CI [-0.40, -0.22]); Day-level: β = -0.17 (89% CI [-0.18, -0.15]); Moment-level: β = -0.13 (89% CI [-0.14, -0.11]).</w:t>
      </w:r>
      <w:r w:rsidR="0006465B">
        <w:t xml:space="preserve"> Conversely, decentering demonstrated a positive correlation with SC. Person-level: β = 0.20 (89% CI [0.12, 0.27]); Day-level: β = 0.12 (89% CI [0.11, 0.13]); Moment-level: β = 0.08 (89% CI [0.07, 0.09]). The subjective evaluation of the level of </w:t>
      </w:r>
      <w:r w:rsidR="0006465B">
        <w:lastRenderedPageBreak/>
        <w:t xml:space="preserve">unpleasantness of the event showed a modest positive relationship with </w:t>
      </w:r>
      <w:r w:rsidR="003D60A5">
        <w:t>state self-compassion</w:t>
      </w:r>
      <w:r w:rsidR="0006465B">
        <w:t>. Person-level: β = 0.03 (89% CI [-0.05, 0.11]); Day-level: β = 0.04 (89% CI [0.02, 0.05]); Moment-level: β = 0.02 (89% CI [0.01, 0.04]).</w:t>
      </w:r>
    </w:p>
    <w:p w14:paraId="2E123183" w14:textId="29C3F171" w:rsidR="0006465B" w:rsidRDefault="0006465B" w:rsidP="0006465B">
      <w:pPr>
        <w:pStyle w:val="BodyText"/>
      </w:pPr>
      <w:r>
        <w:t>For the U</w:t>
      </w:r>
      <w:r w:rsidR="00DF2036">
        <w:t>CS</w:t>
      </w:r>
      <w:r>
        <w:t xml:space="preserve">, credible inter-individual differences were also observed. The standard deviation for the intercept related to </w:t>
      </w:r>
      <w:proofErr w:type="spellStart"/>
      <w:r w:rsidRPr="00D8234F">
        <w:rPr>
          <w:rFonts w:ascii="Consolas" w:hAnsi="Consolas" w:cs="Consolas"/>
        </w:rPr>
        <w:t>user_id</w:t>
      </w:r>
      <w:proofErr w:type="spellEnd"/>
      <w:r>
        <w:t xml:space="preserve"> was 0.47 (89% CI [0.43, 0.51]), indicating considerable variations in baseline levels of uncompassionate self-view</w:t>
      </w:r>
      <w:r w:rsidRPr="0006320C">
        <w:t>. Negative affect was positively correlated with</w:t>
      </w:r>
      <w:r w:rsidR="003D60A5" w:rsidRPr="0006320C">
        <w:t xml:space="preserve"> state self-compassion </w:t>
      </w:r>
      <w:r w:rsidRPr="0006320C">
        <w:t>across various levels. Person-level: β = 0.33 (89% CI [0.25, 0.41]); Day-level: β = 0.16 (89% CI [0.15, 0.18]); Moment-level: β = 0.14 (89% CI [0.13, 0.15]).</w:t>
      </w:r>
      <w:r>
        <w:t xml:space="preserve"> In contrast, decentering showed a significant negative correlation with </w:t>
      </w:r>
      <w:r w:rsidR="003D60A5">
        <w:t>state self-compassion</w:t>
      </w:r>
      <w:r>
        <w:t xml:space="preserve">. Person-level: β = -0.36 (89% CI [-0.43, -0.30]); Day-level: β = -0.22 (89% CI [-0.23, -0.21]); Moment-level: β = -0.15 (89% CI [-0.16, -0.13]). The perception of the level of unpleasantness of the event exhibited minimal correlations. Person-level: β = 0.05 (89% CI [-0.02, 0.12]); Day-level: β = -0.00 (89% CI [-0.01, 0.01]); Moment-level: β = -0.03 (89% CI [-0.04, -0.01]). </w:t>
      </w:r>
    </w:p>
    <w:p w14:paraId="53CAA2BA" w14:textId="6F8439BB" w:rsidR="00742267" w:rsidRDefault="0006465B" w:rsidP="00D8234F">
      <w:pPr>
        <w:pStyle w:val="BodyText"/>
      </w:pPr>
      <w:r>
        <w:t xml:space="preserve">These findings provide substantial support for the BCH. The observed opposite influences of contextual factors on the CS and UCS components of </w:t>
      </w:r>
      <w:r w:rsidR="003D60A5">
        <w:t>state self-compassion</w:t>
      </w:r>
      <w:r>
        <w:t xml:space="preserve"> across all levels of variance (inter-individual, between-day, and within-day) align with the BCH</w:t>
      </w:r>
      <w:r w:rsidRPr="002F7F47">
        <w:t>. The strong negative association between negative affect and CS, coupled with the positive association between negative affect and UCS, suggests that increases in self-compassion are associated with decreases in self-criticism, and vice versa</w:t>
      </w:r>
      <w:r w:rsidRPr="00382471">
        <w:t>.</w:t>
      </w:r>
      <w:r w:rsidR="00F3636A" w:rsidRPr="00382471">
        <w:t xml:space="preserve"> </w:t>
      </w:r>
      <w:r w:rsidRPr="0006320C">
        <w:rPr>
          <w:highlight w:val="yellow"/>
          <w:rPrChange w:id="457" w:author="COLPIZZI ILARIA" w:date="2024-10-18T15:40:00Z" w16du:dateUtc="2024-10-18T13:40:00Z">
            <w:rPr/>
          </w:rPrChange>
        </w:rPr>
        <w:t>Furthermore, the positive relationship between decentering and CS, along with its negative relationship with UCS, indicates that mindfulness practices may enhance compassionate responses while reducing uncompassionate ones, thus reinforcing the bipolar nature of these components</w:t>
      </w:r>
      <w:ins w:id="458" w:author="COLPIZZI ILARIA" w:date="2024-10-18T15:43:00Z" w16du:dateUtc="2024-10-18T13:43:00Z">
        <w:r w:rsidR="00382471">
          <w:rPr>
            <w:highlight w:val="yellow"/>
          </w:rPr>
          <w:t xml:space="preserve"> in </w:t>
        </w:r>
      </w:ins>
      <w:ins w:id="459" w:author="COLPIZZI ILARIA" w:date="2024-10-23T15:25:00Z" w16du:dateUtc="2024-10-23T13:25:00Z">
        <w:r w:rsidR="00546DA4">
          <w:rPr>
            <w:highlight w:val="yellow"/>
          </w:rPr>
          <w:t>qualitative terms</w:t>
        </w:r>
      </w:ins>
      <w:r w:rsidRPr="0006320C">
        <w:rPr>
          <w:highlight w:val="yellow"/>
          <w:rPrChange w:id="460" w:author="COLPIZZI ILARIA" w:date="2024-10-18T15:40:00Z" w16du:dateUtc="2024-10-18T13:40:00Z">
            <w:rPr/>
          </w:rPrChange>
        </w:rPr>
        <w:t>.</w:t>
      </w:r>
      <w:r>
        <w:t xml:space="preserve"> The modest influence of the level of </w:t>
      </w:r>
      <w:r>
        <w:lastRenderedPageBreak/>
        <w:t xml:space="preserve">unpleasantness of events on </w:t>
      </w:r>
      <w:r w:rsidR="003D60A5">
        <w:t>state self-compassion</w:t>
      </w:r>
      <w:r>
        <w:t xml:space="preserve"> also highlights the complex interplay of situational factors in shaping self-compassion.</w:t>
      </w:r>
      <w:r w:rsidR="00742267">
        <w:t xml:space="preserve"> </w:t>
      </w:r>
    </w:p>
    <w:p w14:paraId="2AD8BF8F" w14:textId="23A72C5A" w:rsidR="0006465B" w:rsidDel="00FD31F7" w:rsidRDefault="0006465B" w:rsidP="00742267">
      <w:pPr>
        <w:pStyle w:val="BodyText"/>
        <w:rPr>
          <w:del w:id="461" w:author="Corrado Caudek" w:date="2024-10-24T08:11:00Z" w16du:dateUtc="2024-10-24T06:11:00Z"/>
        </w:rPr>
      </w:pPr>
      <w:r>
        <w:t>Collectively, these results underline the dynamic and context-dependent nature of state self-compassion. They validate the BCH by demonstrating that CS and UCS are inversely related across various contexts and individual differences, confirming that self-compassion operates as a bipolar construct rather than as independent or synergistic elements.</w:t>
      </w:r>
    </w:p>
    <w:p w14:paraId="51FA08C9" w14:textId="01F7CBCE" w:rsidR="004E01DB" w:rsidDel="00FD31F7" w:rsidRDefault="004E01DB" w:rsidP="004E01DB">
      <w:pPr>
        <w:pStyle w:val="BodyText"/>
        <w:rPr>
          <w:ins w:id="462" w:author="COLPIZZI ILARIA" w:date="2024-10-17T13:33:00Z" w16du:dateUtc="2024-10-17T11:33:00Z"/>
          <w:del w:id="463" w:author="Corrado Caudek" w:date="2024-10-24T08:11:00Z" w16du:dateUtc="2024-10-24T06:11:00Z"/>
          <w:rFonts w:eastAsiaTheme="majorEastAsia" w:cstheme="majorBidi"/>
          <w:b/>
          <w:bCs/>
          <w:szCs w:val="28"/>
        </w:rPr>
      </w:pPr>
      <w:bookmarkStart w:id="464" w:name="direct-test-of-the-bch-1"/>
      <w:bookmarkEnd w:id="456"/>
      <w:del w:id="465" w:author="Corrado Caudek" w:date="2024-10-24T08:11:00Z" w16du:dateUtc="2024-10-24T06:11:00Z">
        <w:r w:rsidRPr="003454AF" w:rsidDel="00FD31F7">
          <w:rPr>
            <w:rFonts w:eastAsiaTheme="majorEastAsia" w:cstheme="majorBidi"/>
            <w:b/>
            <w:bCs/>
            <w:szCs w:val="28"/>
          </w:rPr>
          <w:delText>Direct Test of the BCH for State Self-Compassion</w:delText>
        </w:r>
      </w:del>
    </w:p>
    <w:p w14:paraId="6C98575D" w14:textId="7DED8512" w:rsidR="00272352" w:rsidRPr="00272352" w:rsidDel="00C32194" w:rsidRDefault="00272352">
      <w:pPr>
        <w:pStyle w:val="BodyText"/>
        <w:rPr>
          <w:del w:id="466" w:author="COLPIZZI ILARIA" w:date="2024-10-17T13:34:00Z" w16du:dateUtc="2024-10-17T11:34:00Z"/>
          <w:rFonts w:eastAsiaTheme="majorEastAsia" w:cstheme="majorBidi"/>
          <w:szCs w:val="28"/>
          <w:rPrChange w:id="467" w:author="COLPIZZI ILARIA" w:date="2024-10-17T13:33:00Z" w16du:dateUtc="2024-10-17T11:33:00Z">
            <w:rPr>
              <w:del w:id="468" w:author="COLPIZZI ILARIA" w:date="2024-10-17T13:34:00Z" w16du:dateUtc="2024-10-17T11:34:00Z"/>
              <w:rFonts w:eastAsiaTheme="majorEastAsia" w:cstheme="majorBidi"/>
              <w:b/>
              <w:bCs/>
              <w:szCs w:val="28"/>
            </w:rPr>
          </w:rPrChange>
        </w:rPr>
      </w:pPr>
      <w:ins w:id="469" w:author="COLPIZZI ILARIA" w:date="2024-10-17T13:33:00Z" w16du:dateUtc="2024-10-17T11:33:00Z">
        <w:del w:id="470" w:author="Corrado Caudek" w:date="2024-10-24T08:11:00Z" w16du:dateUtc="2024-10-24T06:11:00Z">
          <w:r w:rsidDel="00FD31F7">
            <w:rPr>
              <w:rFonts w:eastAsiaTheme="majorEastAsia" w:cstheme="majorBidi"/>
              <w:szCs w:val="28"/>
            </w:rPr>
            <w:delText>F</w:delText>
          </w:r>
          <w:r w:rsidRPr="00272352" w:rsidDel="00FD31F7">
            <w:rPr>
              <w:rFonts w:eastAsiaTheme="majorEastAsia" w:cstheme="majorBidi"/>
              <w:szCs w:val="28"/>
              <w:rPrChange w:id="471" w:author="COLPIZZI ILARIA" w:date="2024-10-17T13:33:00Z" w16du:dateUtc="2024-10-17T11:33:00Z">
                <w:rPr>
                  <w:rFonts w:eastAsiaTheme="majorEastAsia" w:cstheme="majorBidi"/>
                  <w:b/>
                  <w:bCs/>
                  <w:szCs w:val="28"/>
                </w:rPr>
              </w:rPrChange>
            </w:rPr>
            <w:delText>or testing the Bipolar Continuum Hypothesis (BCH), we conducted a Bayesian hierarchical model where un-compassionate self (UCS) was predicted linearly from compassionate self (CS), with covariates including within-day centered negative affect (NegAff), decentering, and event unpleasantness. Random effects were incorporated to account for individual variability across participants, days, and event unpleasantness. The analysis revealed a strong negative association between CS and UCS (β = -0.43, 89% CI [-0.47, -0.39]), supporting the BCH. Additionally, NegAff was positively associated with UCS (β = 0.07, 89% CI [0.06, 0.08]), while decentering was inversely related to UCS (β = -0.08, 89% CI [-0.09, -0.07]). The effect of event unpleasantness was slight and marginally negative (β = -0.005, 89% CI [-0.016, 0.005])</w:delText>
          </w:r>
        </w:del>
      </w:ins>
      <w:ins w:id="472" w:author="COLPIZZI ILARIA" w:date="2024-10-17T13:34:00Z" w16du:dateUtc="2024-10-17T11:34:00Z">
        <w:del w:id="473" w:author="Corrado Caudek" w:date="2024-10-24T08:11:00Z" w16du:dateUtc="2024-10-24T06:11:00Z">
          <w:r w:rsidR="00C32194" w:rsidRPr="00C32194" w:rsidDel="00FD31F7">
            <w:rPr>
              <w:rFonts w:eastAsiaTheme="majorEastAsia" w:cstheme="majorBidi"/>
              <w:szCs w:val="28"/>
            </w:rPr>
            <w:delText xml:space="preserve"> </w:delText>
          </w:r>
          <w:r w:rsidR="00C32194" w:rsidDel="00FD31F7">
            <w:rPr>
              <w:rFonts w:eastAsiaTheme="majorEastAsia" w:cstheme="majorBidi"/>
              <w:szCs w:val="28"/>
            </w:rPr>
            <w:delText>(for details, see SI). A direct test of the BCH hypothesis was provided by using a different method as described in Section X.</w:delText>
          </w:r>
        </w:del>
        <w:r w:rsidR="00C32194">
          <w:rPr>
            <w:rFonts w:eastAsiaTheme="majorEastAsia" w:cstheme="majorBidi"/>
            <w:szCs w:val="28"/>
          </w:rPr>
          <w:t xml:space="preserve"> </w:t>
        </w:r>
      </w:ins>
    </w:p>
    <w:p w14:paraId="1B6267AA" w14:textId="7B54DC30" w:rsidR="004E01DB" w:rsidRPr="004E01DB" w:rsidDel="00C32194" w:rsidRDefault="004E01DB">
      <w:pPr>
        <w:pStyle w:val="BodyText"/>
        <w:ind w:firstLine="0"/>
        <w:rPr>
          <w:del w:id="474" w:author="COLPIZZI ILARIA" w:date="2024-10-17T13:33:00Z" w16du:dateUtc="2024-10-17T11:33:00Z"/>
          <w:rFonts w:eastAsiaTheme="majorEastAsia" w:cstheme="majorBidi"/>
          <w:szCs w:val="28"/>
        </w:rPr>
        <w:pPrChange w:id="475" w:author="COLPIZZI ILARIA" w:date="2024-10-17T13:34:00Z" w16du:dateUtc="2024-10-17T11:34:00Z">
          <w:pPr>
            <w:pStyle w:val="BodyText"/>
          </w:pPr>
        </w:pPrChange>
      </w:pPr>
      <w:del w:id="476" w:author="COLPIZZI ILARIA" w:date="2024-10-17T13:33:00Z" w16du:dateUtc="2024-10-17T11:33:00Z">
        <w:r w:rsidRPr="004E01DB" w:rsidDel="00C32194">
          <w:rPr>
            <w:rFonts w:eastAsiaTheme="majorEastAsia" w:cstheme="majorBidi"/>
            <w:szCs w:val="28"/>
          </w:rPr>
          <w:delText xml:space="preserve">As observed in Study 1, both negative affect and contextual valence are key indicators of an individual's position on the bipolar continuum of state self-compassion, ranging from CS to UCS. Specifically, high levels of </w:delText>
        </w:r>
        <w:r w:rsidR="006F685B" w:rsidDel="00C32194">
          <w:delText xml:space="preserve">NegAff </w:delText>
        </w:r>
        <w:r w:rsidRPr="004E01DB" w:rsidDel="00C32194">
          <w:rPr>
            <w:rFonts w:eastAsiaTheme="majorEastAsia" w:cstheme="majorBidi"/>
            <w:szCs w:val="28"/>
          </w:rPr>
          <w:delText xml:space="preserve">were associated with proximity to the UCS pole, while low levels of </w:delText>
        </w:r>
        <w:r w:rsidR="006F685B" w:rsidDel="00C32194">
          <w:delText xml:space="preserve">NegAff </w:delText>
        </w:r>
        <w:r w:rsidRPr="004E01DB" w:rsidDel="00C32194">
          <w:rPr>
            <w:rFonts w:eastAsiaTheme="majorEastAsia" w:cstheme="majorBidi"/>
            <w:szCs w:val="28"/>
          </w:rPr>
          <w:delText xml:space="preserve">suggested alignment with the CS pole. A similar pattern </w:delText>
        </w:r>
        <w:r w:rsidDel="00C32194">
          <w:rPr>
            <w:rFonts w:eastAsiaTheme="majorEastAsia" w:cstheme="majorBidi"/>
            <w:szCs w:val="28"/>
          </w:rPr>
          <w:delText>can be expected</w:delText>
        </w:r>
        <w:r w:rsidRPr="004E01DB" w:rsidDel="00C32194">
          <w:rPr>
            <w:rFonts w:eastAsiaTheme="majorEastAsia" w:cstheme="majorBidi"/>
            <w:szCs w:val="28"/>
          </w:rPr>
          <w:delText xml:space="preserve"> with contextual valence. Decentering, a core aspect of mindfulness, </w:delText>
        </w:r>
        <w:r w:rsidDel="00C32194">
          <w:rPr>
            <w:rFonts w:eastAsiaTheme="majorEastAsia" w:cstheme="majorBidi"/>
            <w:szCs w:val="28"/>
          </w:rPr>
          <w:delText xml:space="preserve">is expected to </w:delText>
        </w:r>
        <w:r w:rsidRPr="004E01DB" w:rsidDel="00C32194">
          <w:rPr>
            <w:rFonts w:eastAsiaTheme="majorEastAsia" w:cstheme="majorBidi"/>
            <w:szCs w:val="28"/>
          </w:rPr>
          <w:delText xml:space="preserve">show that higher degrees of decentering </w:delText>
        </w:r>
        <w:r w:rsidDel="00C32194">
          <w:rPr>
            <w:rFonts w:eastAsiaTheme="majorEastAsia" w:cstheme="majorBidi"/>
            <w:szCs w:val="28"/>
          </w:rPr>
          <w:delText>are</w:delText>
        </w:r>
        <w:r w:rsidRPr="004E01DB" w:rsidDel="00C32194">
          <w:rPr>
            <w:rFonts w:eastAsiaTheme="majorEastAsia" w:cstheme="majorBidi"/>
            <w:szCs w:val="28"/>
          </w:rPr>
          <w:delText xml:space="preserve"> linked to the CS pole, whereas lower degrees indicate proximity to the UCS pole. Thus, it </w:delText>
        </w:r>
        <w:r w:rsidDel="00C32194">
          <w:rPr>
            <w:rFonts w:eastAsiaTheme="majorEastAsia" w:cstheme="majorBidi"/>
            <w:szCs w:val="28"/>
          </w:rPr>
          <w:delText>i</w:delText>
        </w:r>
        <w:r w:rsidRPr="004E01DB" w:rsidDel="00C32194">
          <w:rPr>
            <w:rFonts w:eastAsiaTheme="majorEastAsia" w:cstheme="majorBidi"/>
            <w:szCs w:val="28"/>
          </w:rPr>
          <w:delText>s reasonable to expect</w:delText>
        </w:r>
        <w:r w:rsidDel="00C32194">
          <w:rPr>
            <w:rFonts w:eastAsiaTheme="majorEastAsia" w:cstheme="majorBidi"/>
            <w:szCs w:val="28"/>
          </w:rPr>
          <w:delText xml:space="preserve"> also in Study 2</w:delText>
        </w:r>
        <w:r w:rsidRPr="004E01DB" w:rsidDel="00C32194">
          <w:rPr>
            <w:rFonts w:eastAsiaTheme="majorEastAsia" w:cstheme="majorBidi"/>
            <w:szCs w:val="28"/>
          </w:rPr>
          <w:delText xml:space="preserve"> that </w:delText>
        </w:r>
        <w:r w:rsidR="006F685B" w:rsidDel="00C32194">
          <w:delText xml:space="preserve">NegAff </w:delText>
        </w:r>
        <w:r w:rsidRPr="004E01DB" w:rsidDel="00C32194">
          <w:rPr>
            <w:rFonts w:eastAsiaTheme="majorEastAsia" w:cstheme="majorBidi"/>
            <w:szCs w:val="28"/>
          </w:rPr>
          <w:delText xml:space="preserve">and decentering would demonstrate inverse relationships with state self-compassion components. </w:delText>
        </w:r>
      </w:del>
    </w:p>
    <w:p w14:paraId="4B98826D" w14:textId="02A93665" w:rsidR="004E01DB" w:rsidDel="00C32194" w:rsidRDefault="004E01DB">
      <w:pPr>
        <w:pStyle w:val="BodyText"/>
        <w:ind w:firstLine="0"/>
        <w:rPr>
          <w:del w:id="477" w:author="COLPIZZI ILARIA" w:date="2024-10-17T13:33:00Z" w16du:dateUtc="2024-10-17T11:33:00Z"/>
          <w:rFonts w:eastAsiaTheme="majorEastAsia" w:cstheme="majorBidi"/>
          <w:szCs w:val="28"/>
        </w:rPr>
        <w:pPrChange w:id="478" w:author="COLPIZZI ILARIA" w:date="2024-10-17T13:34:00Z" w16du:dateUtc="2024-10-17T11:34:00Z">
          <w:pPr>
            <w:pStyle w:val="BodyText"/>
          </w:pPr>
        </w:pPrChange>
      </w:pPr>
      <w:del w:id="479" w:author="COLPIZZI ILARIA" w:date="2024-10-17T13:33:00Z" w16du:dateUtc="2024-10-17T11:33:00Z">
        <w:r w:rsidRPr="004E01DB" w:rsidDel="00C32194">
          <w:rPr>
            <w:rFonts w:eastAsiaTheme="majorEastAsia" w:cstheme="majorBidi"/>
            <w:szCs w:val="28"/>
          </w:rPr>
          <w:delText xml:space="preserve">To replicate the analysis from Study 1 </w:delText>
        </w:r>
        <w:r w:rsidR="001B47C6" w:rsidDel="00C32194">
          <w:rPr>
            <w:rFonts w:eastAsiaTheme="majorEastAsia" w:cstheme="majorBidi"/>
            <w:szCs w:val="28"/>
          </w:rPr>
          <w:delText>for</w:delText>
        </w:r>
        <w:r w:rsidR="001B47C6" w:rsidRPr="004E01DB" w:rsidDel="00C32194">
          <w:rPr>
            <w:rFonts w:eastAsiaTheme="majorEastAsia" w:cstheme="majorBidi"/>
            <w:szCs w:val="28"/>
          </w:rPr>
          <w:delText xml:space="preserve"> </w:delText>
        </w:r>
        <w:r w:rsidRPr="004E01DB" w:rsidDel="00C32194">
          <w:rPr>
            <w:rFonts w:eastAsiaTheme="majorEastAsia" w:cstheme="majorBidi"/>
            <w:szCs w:val="28"/>
          </w:rPr>
          <w:delText>test</w:delText>
        </w:r>
        <w:r w:rsidR="001B47C6" w:rsidDel="00C32194">
          <w:rPr>
            <w:rFonts w:eastAsiaTheme="majorEastAsia" w:cstheme="majorBidi"/>
            <w:szCs w:val="28"/>
          </w:rPr>
          <w:delText>ing</w:delText>
        </w:r>
        <w:r w:rsidRPr="004E01DB" w:rsidDel="00C32194">
          <w:rPr>
            <w:rFonts w:eastAsiaTheme="majorEastAsia" w:cstheme="majorBidi"/>
            <w:szCs w:val="28"/>
          </w:rPr>
          <w:delText xml:space="preserve"> the BCH, we conducted a Bayesian hierarchical analysis. In this model, the UCS component of </w:delText>
        </w:r>
        <w:r w:rsidR="003D60A5" w:rsidDel="00C32194">
          <w:rPr>
            <w:rFonts w:eastAsiaTheme="majorEastAsia" w:cstheme="majorBidi"/>
            <w:szCs w:val="28"/>
          </w:rPr>
          <w:delText>state self-compassion</w:delText>
        </w:r>
        <w:r w:rsidRPr="004E01DB" w:rsidDel="00C32194">
          <w:rPr>
            <w:rFonts w:eastAsiaTheme="majorEastAsia" w:cstheme="majorBidi"/>
            <w:szCs w:val="28"/>
          </w:rPr>
          <w:delText xml:space="preserve"> was predicted linearly from the CS component. We included </w:delText>
        </w:r>
        <w:r w:rsidR="001B47C6" w:rsidDel="00C32194">
          <w:rPr>
            <w:rFonts w:eastAsiaTheme="majorEastAsia" w:cstheme="majorBidi"/>
            <w:szCs w:val="28"/>
          </w:rPr>
          <w:delText xml:space="preserve">as </w:delText>
        </w:r>
        <w:r w:rsidRPr="004E01DB" w:rsidDel="00C32194">
          <w:rPr>
            <w:rFonts w:eastAsiaTheme="majorEastAsia" w:cstheme="majorBidi"/>
            <w:szCs w:val="28"/>
          </w:rPr>
          <w:delText xml:space="preserve">covariates </w:delText>
        </w:r>
        <w:r w:rsidR="001B47C6" w:rsidDel="00C32194">
          <w:rPr>
            <w:rFonts w:eastAsiaTheme="majorEastAsia" w:cstheme="majorBidi"/>
            <w:szCs w:val="28"/>
          </w:rPr>
          <w:delText>the</w:delText>
        </w:r>
        <w:r w:rsidRPr="004E01DB" w:rsidDel="00C32194">
          <w:rPr>
            <w:rFonts w:eastAsiaTheme="majorEastAsia" w:cstheme="majorBidi"/>
            <w:szCs w:val="28"/>
          </w:rPr>
          <w:delText xml:space="preserve"> within-day centered N</w:delText>
        </w:r>
        <w:r w:rsidR="001B47C6" w:rsidDel="00C32194">
          <w:rPr>
            <w:rFonts w:eastAsiaTheme="majorEastAsia" w:cstheme="majorBidi"/>
            <w:szCs w:val="28"/>
          </w:rPr>
          <w:delText>eg</w:delText>
        </w:r>
        <w:r w:rsidRPr="004E01DB" w:rsidDel="00C32194">
          <w:rPr>
            <w:rFonts w:eastAsiaTheme="majorEastAsia" w:cstheme="majorBidi"/>
            <w:szCs w:val="28"/>
          </w:rPr>
          <w:delText>A</w:delText>
        </w:r>
        <w:r w:rsidR="001B47C6" w:rsidDel="00C32194">
          <w:rPr>
            <w:rFonts w:eastAsiaTheme="majorEastAsia" w:cstheme="majorBidi"/>
            <w:szCs w:val="28"/>
          </w:rPr>
          <w:delText>ff</w:delText>
        </w:r>
        <w:r w:rsidRPr="004E01DB" w:rsidDel="00C32194">
          <w:rPr>
            <w:rFonts w:eastAsiaTheme="majorEastAsia" w:cstheme="majorBidi"/>
            <w:szCs w:val="28"/>
          </w:rPr>
          <w:delText xml:space="preserve">, decentering, and the level of unpleasantness of the event. Random effects were incorporated for participants, days, and the level of unpleasantness of the event to account for individual variability and measurement precision (for details, see </w:delText>
        </w:r>
        <w:r w:rsidR="004A55A1" w:rsidDel="00C32194">
          <w:rPr>
            <w:rFonts w:eastAsiaTheme="majorEastAsia" w:cstheme="majorBidi"/>
            <w:szCs w:val="28"/>
          </w:rPr>
          <w:delText>SI</w:delText>
        </w:r>
        <w:r w:rsidRPr="004E01DB" w:rsidDel="00C32194">
          <w:rPr>
            <w:rFonts w:eastAsiaTheme="majorEastAsia" w:cstheme="majorBidi"/>
            <w:szCs w:val="28"/>
          </w:rPr>
          <w:delText>)</w:delText>
        </w:r>
        <w:r w:rsidR="004A55A1" w:rsidDel="00C32194">
          <w:rPr>
            <w:rFonts w:eastAsiaTheme="majorEastAsia" w:cstheme="majorBidi"/>
            <w:szCs w:val="28"/>
          </w:rPr>
          <w:delText xml:space="preserve"> – see Figure 3</w:delText>
        </w:r>
        <w:r w:rsidRPr="004E01DB" w:rsidDel="00C32194">
          <w:rPr>
            <w:rFonts w:eastAsiaTheme="majorEastAsia" w:cstheme="majorBidi"/>
            <w:szCs w:val="28"/>
          </w:rPr>
          <w:delText>.</w:delText>
        </w:r>
      </w:del>
    </w:p>
    <w:p w14:paraId="6FC1BD7E" w14:textId="1D8EF1E2" w:rsidR="00433C51" w:rsidDel="00C32194" w:rsidRDefault="00433C51">
      <w:pPr>
        <w:pStyle w:val="BodyText"/>
        <w:ind w:firstLine="0"/>
        <w:rPr>
          <w:del w:id="480" w:author="COLPIZZI ILARIA" w:date="2024-10-17T13:33:00Z" w16du:dateUtc="2024-10-17T11:33:00Z"/>
          <w:b/>
          <w:bCs/>
        </w:rPr>
      </w:pPr>
      <w:del w:id="481" w:author="COLPIZZI ILARIA" w:date="2024-10-17T13:33:00Z" w16du:dateUtc="2024-10-17T11:33:00Z">
        <w:r w:rsidRPr="00EE2ED8" w:rsidDel="00C32194">
          <w:rPr>
            <w:b/>
            <w:bCs/>
          </w:rPr>
          <w:delText>Figure 3</w:delText>
        </w:r>
      </w:del>
    </w:p>
    <w:p w14:paraId="1B1DF620" w14:textId="12A5DFDA" w:rsidR="00433C51" w:rsidRPr="006F07B8" w:rsidDel="00C32194" w:rsidRDefault="00433C51">
      <w:pPr>
        <w:pStyle w:val="BodyText"/>
        <w:ind w:firstLine="0"/>
        <w:rPr>
          <w:del w:id="482" w:author="COLPIZZI ILARIA" w:date="2024-10-17T13:33:00Z" w16du:dateUtc="2024-10-17T11:33:00Z"/>
          <w:rFonts w:eastAsiaTheme="majorEastAsia" w:cstheme="majorBidi"/>
          <w:szCs w:val="28"/>
        </w:rPr>
      </w:pPr>
      <w:del w:id="483" w:author="COLPIZZI ILARIA" w:date="2024-10-17T13:33:00Z" w16du:dateUtc="2024-10-17T11:33:00Z">
        <w:r w:rsidDel="00C32194">
          <w:delText xml:space="preserve"> </w:delText>
        </w:r>
        <w:r w:rsidRPr="00EE2ED8" w:rsidDel="00C32194">
          <w:rPr>
            <w:i/>
            <w:iCs/>
          </w:rPr>
          <w:delText>Study 2. Posterior estimates of coefficients in a Bayesian multilevel model used to predict the UCS component from the CS component</w:delText>
        </w:r>
      </w:del>
    </w:p>
    <w:p w14:paraId="3B085AED" w14:textId="65C4A614" w:rsidR="00245BAF" w:rsidRDefault="00703CF5" w:rsidP="00FD31F7">
      <w:pPr>
        <w:pStyle w:val="BodyText"/>
        <w:pPrChange w:id="484" w:author="Corrado Caudek" w:date="2024-10-24T08:11:00Z" w16du:dateUtc="2024-10-24T06:11:00Z">
          <w:pPr>
            <w:pStyle w:val="CaptionedFigure"/>
          </w:pPr>
        </w:pPrChange>
      </w:pPr>
      <w:del w:id="485" w:author="COLPIZZI ILARIA" w:date="2024-10-17T13:33:00Z" w16du:dateUtc="2024-10-17T11:33:00Z">
        <w:r w:rsidDel="00C32194">
          <w:rPr>
            <w:noProof/>
          </w:rPr>
          <w:drawing>
            <wp:inline distT="0" distB="0" distL="0" distR="0" wp14:anchorId="4876A296" wp14:editId="44242E00">
              <wp:extent cx="4572000" cy="2552700"/>
              <wp:effectExtent l="0" t="0" r="0" b="0"/>
              <wp:docPr id="55" name="Picture" descr="Figure 3: After successful installation the papaja APA manuscript template is available via the RStudio menu."/>
              <wp:cNvGraphicFramePr/>
              <a:graphic xmlns:a="http://schemas.openxmlformats.org/drawingml/2006/main">
                <a:graphicData uri="http://schemas.openxmlformats.org/drawingml/2006/picture">
                  <pic:pic xmlns:pic="http://schemas.openxmlformats.org/drawingml/2006/picture">
                    <pic:nvPicPr>
                      <pic:cNvPr id="56" name="Picture" descr="../figures/plot_bch_mpath.pdf"/>
                      <pic:cNvPicPr>
                        <a:picLocks noChangeAspect="1" noChangeArrowheads="1"/>
                      </pic:cNvPicPr>
                    </pic:nvPicPr>
                    <pic:blipFill>
                      <a:blip r:embed="rId10"/>
                      <a:stretch>
                        <a:fillRect/>
                      </a:stretch>
                    </pic:blipFill>
                    <pic:spPr bwMode="auto">
                      <a:xfrm>
                        <a:off x="0" y="0"/>
                        <a:ext cx="4572000" cy="2552700"/>
                      </a:xfrm>
                      <a:prstGeom prst="rect">
                        <a:avLst/>
                      </a:prstGeom>
                      <a:noFill/>
                      <a:ln w="9525">
                        <a:noFill/>
                        <a:headEnd/>
                        <a:tailEnd/>
                      </a:ln>
                    </pic:spPr>
                  </pic:pic>
                </a:graphicData>
              </a:graphic>
            </wp:inline>
          </w:drawing>
        </w:r>
      </w:del>
    </w:p>
    <w:p w14:paraId="4B377C5A" w14:textId="73B413C8" w:rsidR="004A07B7" w:rsidDel="00C32194" w:rsidRDefault="00433C51">
      <w:pPr>
        <w:pStyle w:val="ImageCaption"/>
        <w:rPr>
          <w:del w:id="486" w:author="COLPIZZI ILARIA" w:date="2024-10-17T13:33:00Z" w16du:dateUtc="2024-10-17T11:33:00Z"/>
        </w:rPr>
      </w:pPr>
      <w:bookmarkStart w:id="487" w:name="fig:plotbch"/>
      <w:bookmarkEnd w:id="487"/>
      <w:del w:id="488" w:author="COLPIZZI ILARIA" w:date="2024-10-17T13:33:00Z" w16du:dateUtc="2024-10-17T11:33:00Z">
        <w:r w:rsidDel="00C32194">
          <w:rPr>
            <w:i/>
            <w:iCs/>
          </w:rPr>
          <w:delText xml:space="preserve">Note. </w:delText>
        </w:r>
        <w:r w:rsidR="004F6298" w:rsidRPr="00433C51" w:rsidDel="00C32194">
          <w:delText xml:space="preserve">The estimates are expressed in terms of inter-individual differences and intra-individual variations, both within a day and across different days. The bars represent 89% credibility intervals. </w:delText>
        </w:r>
      </w:del>
      <m:oMath>
        <m:sSub>
          <m:sSubPr>
            <m:ctrlPr>
              <w:del w:id="489" w:author="COLPIZZI ILARIA" w:date="2024-10-17T13:33:00Z" w16du:dateUtc="2024-10-17T11:33:00Z">
                <w:rPr>
                  <w:rFonts w:ascii="Cambria Math" w:eastAsia="Cambria Math" w:hAnsi="Cambria Math" w:cs="Times New Roman"/>
                </w:rPr>
              </w:del>
            </m:ctrlPr>
          </m:sSubPr>
          <m:e>
            <m:r>
              <w:del w:id="490" w:author="COLPIZZI ILARIA" w:date="2024-10-17T13:33:00Z" w16du:dateUtc="2024-10-17T11:33:00Z">
                <m:rPr>
                  <m:sty m:val="p"/>
                </m:rPr>
                <w:rPr>
                  <w:rFonts w:ascii="Cambria Math" w:eastAsia="Cambria Math" w:hAnsi="Cambria Math" w:cs="Times New Roman"/>
                </w:rPr>
                <m:t>β</m:t>
              </w:del>
            </m:r>
          </m:e>
          <m:sub>
            <m:r>
              <w:del w:id="491" w:author="COLPIZZI ILARIA" w:date="2024-10-17T13:33:00Z" w16du:dateUtc="2024-10-17T11:33:00Z">
                <m:rPr>
                  <m:sty m:val="p"/>
                </m:rPr>
                <w:rPr>
                  <w:rFonts w:ascii="Cambria Math" w:eastAsia="Cambria Math" w:hAnsi="Cambria Math" w:cs="Times New Roman"/>
                </w:rPr>
                <m:t xml:space="preserve">CS </m:t>
              </w:del>
            </m:r>
          </m:sub>
        </m:sSub>
      </m:oMath>
      <w:del w:id="492" w:author="COLPIZZI ILARIA" w:date="2024-10-17T13:33:00Z" w16du:dateUtc="2024-10-17T11:33:00Z">
        <w:r w:rsidR="004318BA" w:rsidRPr="00433C51" w:rsidDel="00C32194">
          <w:delText xml:space="preserve"> represents the beta coefficients for CS; </w:delText>
        </w:r>
      </w:del>
      <m:oMath>
        <m:sSub>
          <m:sSubPr>
            <m:ctrlPr>
              <w:del w:id="493" w:author="COLPIZZI ILARIA" w:date="2024-10-17T13:33:00Z" w16du:dateUtc="2024-10-17T11:33:00Z">
                <w:rPr>
                  <w:rFonts w:ascii="Cambria Math" w:eastAsia="Cambria Math" w:hAnsi="Cambria Math" w:cs="Times New Roman"/>
                </w:rPr>
              </w:del>
            </m:ctrlPr>
          </m:sSubPr>
          <m:e>
            <m:r>
              <w:del w:id="494" w:author="COLPIZZI ILARIA" w:date="2024-10-17T13:33:00Z" w16du:dateUtc="2024-10-17T11:33:00Z">
                <m:rPr>
                  <m:sty m:val="p"/>
                </m:rPr>
                <w:rPr>
                  <w:rFonts w:ascii="Cambria Math" w:eastAsia="Cambria Math" w:hAnsi="Cambria Math" w:cs="Times New Roman"/>
                </w:rPr>
                <m:t>β</m:t>
              </w:del>
            </m:r>
          </m:e>
          <m:sub>
            <m:r>
              <w:del w:id="495" w:author="COLPIZZI ILARIA" w:date="2024-10-17T13:33:00Z" w16du:dateUtc="2024-10-17T11:33:00Z">
                <m:rPr>
                  <m:sty m:val="p"/>
                </m:rPr>
                <w:rPr>
                  <w:rFonts w:ascii="Cambria Math" w:eastAsia="Cambria Math" w:hAnsi="Cambria Math" w:cs="Times New Roman"/>
                </w:rPr>
                <m:t>negative affect</m:t>
              </w:del>
            </m:r>
          </m:sub>
        </m:sSub>
      </m:oMath>
      <w:del w:id="496" w:author="COLPIZZI ILARIA" w:date="2024-10-17T13:33:00Z" w16du:dateUtc="2024-10-17T11:33:00Z">
        <w:r w:rsidR="004318BA" w:rsidRPr="00433C51" w:rsidDel="00C32194">
          <w:rPr>
            <w:rFonts w:eastAsia="Cambria Math" w:cs="Times New Roman"/>
          </w:rPr>
          <w:delText xml:space="preserve">, </w:delText>
        </w:r>
      </w:del>
      <m:oMath>
        <m:sSub>
          <m:sSubPr>
            <m:ctrlPr>
              <w:del w:id="497" w:author="COLPIZZI ILARIA" w:date="2024-10-17T13:33:00Z" w16du:dateUtc="2024-10-17T11:33:00Z">
                <w:rPr>
                  <w:rFonts w:ascii="Cambria Math" w:eastAsia="Cambria Math" w:hAnsi="Cambria Math" w:cs="Times New Roman"/>
                </w:rPr>
              </w:del>
            </m:ctrlPr>
          </m:sSubPr>
          <m:e>
            <m:r>
              <w:del w:id="498" w:author="COLPIZZI ILARIA" w:date="2024-10-17T13:33:00Z" w16du:dateUtc="2024-10-17T11:33:00Z">
                <m:rPr>
                  <m:sty m:val="p"/>
                </m:rPr>
                <w:rPr>
                  <w:rFonts w:ascii="Cambria Math" w:eastAsia="Cambria Math" w:hAnsi="Cambria Math" w:cs="Times New Roman"/>
                </w:rPr>
                <m:t>β</m:t>
              </w:del>
            </m:r>
          </m:e>
          <m:sub>
            <m:r>
              <w:del w:id="499" w:author="COLPIZZI ILARIA" w:date="2024-10-17T13:33:00Z" w16du:dateUtc="2024-10-17T11:33:00Z">
                <m:rPr>
                  <m:sty m:val="p"/>
                </m:rPr>
                <w:rPr>
                  <w:rFonts w:ascii="Cambria Math" w:eastAsia="Cambria Math" w:hAnsi="Cambria Math" w:cs="Times New Roman"/>
                </w:rPr>
                <m:t xml:space="preserve">context valence </m:t>
              </w:del>
            </m:r>
          </m:sub>
        </m:sSub>
        <m:r>
          <w:del w:id="500" w:author="COLPIZZI ILARIA" w:date="2024-10-17T13:33:00Z" w16du:dateUtc="2024-10-17T11:33:00Z">
            <m:rPr>
              <m:sty m:val="p"/>
            </m:rPr>
            <w:rPr>
              <w:rFonts w:ascii="Cambria Math" w:eastAsia="Cambria Math" w:hAnsi="Cambria Math" w:cs="Times New Roman"/>
            </w:rPr>
            <m:t xml:space="preserve">and </m:t>
          </w:del>
        </m:r>
        <m:sSub>
          <m:sSubPr>
            <m:ctrlPr>
              <w:del w:id="501" w:author="COLPIZZI ILARIA" w:date="2024-10-17T13:33:00Z" w16du:dateUtc="2024-10-17T11:33:00Z">
                <w:rPr>
                  <w:rFonts w:ascii="Cambria Math" w:eastAsia="Cambria Math" w:hAnsi="Cambria Math" w:cs="Times New Roman"/>
                </w:rPr>
              </w:del>
            </m:ctrlPr>
          </m:sSubPr>
          <m:e>
            <m:r>
              <w:del w:id="502" w:author="COLPIZZI ILARIA" w:date="2024-10-17T13:33:00Z" w16du:dateUtc="2024-10-17T11:33:00Z">
                <m:rPr>
                  <m:sty m:val="p"/>
                </m:rPr>
                <w:rPr>
                  <w:rFonts w:ascii="Cambria Math" w:eastAsia="Cambria Math" w:hAnsi="Cambria Math" w:cs="Times New Roman"/>
                </w:rPr>
                <m:t>β</m:t>
              </w:del>
            </m:r>
          </m:e>
          <m:sub>
            <m:r>
              <w:del w:id="503" w:author="COLPIZZI ILARIA" w:date="2024-10-17T13:33:00Z" w16du:dateUtc="2024-10-17T11:33:00Z">
                <m:rPr>
                  <m:sty m:val="p"/>
                </m:rPr>
                <w:rPr>
                  <w:rFonts w:ascii="Cambria Math" w:eastAsia="Cambria Math" w:hAnsi="Cambria Math" w:cs="Times New Roman"/>
                </w:rPr>
                <m:t xml:space="preserve">decentering </m:t>
              </w:del>
            </m:r>
          </m:sub>
        </m:sSub>
      </m:oMath>
      <w:del w:id="504" w:author="COLPIZZI ILARIA" w:date="2024-10-17T13:33:00Z" w16du:dateUtc="2024-10-17T11:33:00Z">
        <w:r w:rsidR="004318BA" w:rsidRPr="00433C51" w:rsidDel="00C32194">
          <w:delText xml:space="preserve">denote the beta coefficients for </w:delText>
        </w:r>
        <w:r w:rsidR="00AC5A9A" w:rsidRPr="00433C51" w:rsidDel="00C32194">
          <w:delText>NegAff</w:delText>
        </w:r>
        <w:r w:rsidR="004318BA" w:rsidRPr="00433C51" w:rsidDel="00C32194">
          <w:delText xml:space="preserve">, context valence and decentering respectively; </w:delText>
        </w:r>
      </w:del>
      <m:oMath>
        <m:sSub>
          <m:sSubPr>
            <m:ctrlPr>
              <w:del w:id="505" w:author="COLPIZZI ILARIA" w:date="2024-10-17T13:33:00Z" w16du:dateUtc="2024-10-17T11:33:00Z">
                <w:rPr>
                  <w:rFonts w:ascii="Cambria Math" w:eastAsia="Cambria Math" w:hAnsi="Cambria Math" w:cs="Times New Roman"/>
                </w:rPr>
              </w:del>
            </m:ctrlPr>
          </m:sSubPr>
          <m:e>
            <m:r>
              <w:del w:id="506" w:author="COLPIZZI ILARIA" w:date="2024-10-17T13:33:00Z" w16du:dateUtc="2024-10-17T11:33:00Z">
                <m:rPr>
                  <m:sty m:val="p"/>
                </m:rPr>
                <w:rPr>
                  <w:rFonts w:ascii="Cambria Math" w:hAnsi="Cambria Math" w:cs="Times New Roman"/>
                  <w:color w:val="404040"/>
                  <w:shd w:val="clear" w:color="auto" w:fill="FFFFFF"/>
                </w:rPr>
                <m:t>σ</m:t>
              </w:del>
            </m:r>
          </m:e>
          <m:sub>
            <m:r>
              <w:del w:id="507" w:author="COLPIZZI ILARIA" w:date="2024-10-17T13:33:00Z" w16du:dateUtc="2024-10-17T11:33:00Z">
                <m:rPr>
                  <m:sty m:val="p"/>
                </m:rPr>
                <w:rPr>
                  <w:rFonts w:ascii="Cambria Math" w:eastAsia="Cambria Math" w:hAnsi="Cambria Math" w:cs="Times New Roman"/>
                </w:rPr>
                <m:t>measurement</m:t>
              </w:del>
            </m:r>
          </m:sub>
        </m:sSub>
      </m:oMath>
      <w:del w:id="508" w:author="COLPIZZI ILARIA" w:date="2024-10-17T13:33:00Z" w16du:dateUtc="2024-10-17T11:33:00Z">
        <w:r w:rsidR="004318BA" w:rsidRPr="00433C51" w:rsidDel="00C32194">
          <w:delText xml:space="preserve"> is the standard deviation of the distribution of random effects coefficients for the 5 daily observations; </w:delText>
        </w:r>
      </w:del>
      <m:oMath>
        <m:sSub>
          <m:sSubPr>
            <m:ctrlPr>
              <w:del w:id="509" w:author="COLPIZZI ILARIA" w:date="2024-10-17T13:33:00Z" w16du:dateUtc="2024-10-17T11:33:00Z">
                <w:rPr>
                  <w:rFonts w:ascii="Cambria Math" w:eastAsia="Cambria Math" w:hAnsi="Cambria Math" w:cs="Times New Roman"/>
                </w:rPr>
              </w:del>
            </m:ctrlPr>
          </m:sSubPr>
          <m:e>
            <m:r>
              <w:del w:id="510" w:author="COLPIZZI ILARIA" w:date="2024-10-17T13:33:00Z" w16du:dateUtc="2024-10-17T11:33:00Z">
                <m:rPr>
                  <m:sty m:val="p"/>
                </m:rPr>
                <w:rPr>
                  <w:rFonts w:ascii="Cambria Math" w:hAnsi="Cambria Math" w:cs="Times New Roman"/>
                  <w:color w:val="404040"/>
                  <w:shd w:val="clear" w:color="auto" w:fill="FFFFFF"/>
                </w:rPr>
                <m:t>σ</m:t>
              </w:del>
            </m:r>
          </m:e>
          <m:sub>
            <m:r>
              <w:del w:id="511" w:author="COLPIZZI ILARIA" w:date="2024-10-17T13:33:00Z" w16du:dateUtc="2024-10-17T11:33:00Z">
                <m:rPr>
                  <m:sty m:val="p"/>
                </m:rPr>
                <w:rPr>
                  <w:rFonts w:ascii="Cambria Math" w:eastAsia="Cambria Math" w:hAnsi="Cambria Math" w:cs="Times New Roman"/>
                </w:rPr>
                <m:t xml:space="preserve">day </m:t>
              </w:del>
            </m:r>
          </m:sub>
        </m:sSub>
      </m:oMath>
      <w:del w:id="512" w:author="COLPIZZI ILARIA" w:date="2024-10-17T13:33:00Z" w16du:dateUtc="2024-10-17T11:33:00Z">
        <w:r w:rsidR="004318BA" w:rsidRPr="00433C51" w:rsidDel="00C32194">
          <w:delText xml:space="preserve">represents the standard deviation of the distribution of random effects coefficients across 10 days; </w:delText>
        </w:r>
      </w:del>
      <m:oMath>
        <m:sSub>
          <m:sSubPr>
            <m:ctrlPr>
              <w:del w:id="513" w:author="COLPIZZI ILARIA" w:date="2024-10-17T13:33:00Z" w16du:dateUtc="2024-10-17T11:33:00Z">
                <w:rPr>
                  <w:rFonts w:ascii="Cambria Math" w:eastAsia="Cambria Math" w:hAnsi="Cambria Math" w:cs="Times New Roman"/>
                </w:rPr>
              </w:del>
            </m:ctrlPr>
          </m:sSubPr>
          <m:e>
            <m:r>
              <w:del w:id="514" w:author="COLPIZZI ILARIA" w:date="2024-10-17T13:33:00Z" w16du:dateUtc="2024-10-17T11:33:00Z">
                <m:rPr>
                  <m:sty m:val="p"/>
                </m:rPr>
                <w:rPr>
                  <w:rFonts w:ascii="Cambria Math" w:hAnsi="Cambria Math" w:cs="Times New Roman"/>
                  <w:color w:val="404040"/>
                  <w:shd w:val="clear" w:color="auto" w:fill="FFFFFF"/>
                </w:rPr>
                <m:t>σ</m:t>
              </w:del>
            </m:r>
          </m:e>
          <m:sub>
            <m:r>
              <w:del w:id="515" w:author="COLPIZZI ILARIA" w:date="2024-10-17T13:33:00Z" w16du:dateUtc="2024-10-17T11:33:00Z">
                <m:rPr>
                  <m:sty m:val="p"/>
                </m:rPr>
                <w:rPr>
                  <w:rFonts w:ascii="Cambria Math" w:eastAsia="Cambria Math" w:hAnsi="Cambria Math" w:cs="Times New Roman"/>
                </w:rPr>
                <m:t xml:space="preserve">participant </m:t>
              </w:del>
            </m:r>
          </m:sub>
        </m:sSub>
      </m:oMath>
      <w:del w:id="516" w:author="COLPIZZI ILARIA" w:date="2024-10-17T13:33:00Z" w16du:dateUtc="2024-10-17T11:33:00Z">
        <w:r w:rsidR="004318BA" w:rsidRPr="00433C51" w:rsidDel="00C32194">
          <w:delText xml:space="preserve">indicates the standard deviation of the distribution of random effects coefficients across participants (N subjects); </w:delText>
        </w:r>
      </w:del>
      <m:oMath>
        <m:sSub>
          <m:sSubPr>
            <m:ctrlPr>
              <w:del w:id="517" w:author="COLPIZZI ILARIA" w:date="2024-10-17T13:33:00Z" w16du:dateUtc="2024-10-17T11:33:00Z">
                <w:rPr>
                  <w:rFonts w:ascii="Cambria Math" w:eastAsia="Cambria Math" w:hAnsi="Cambria Math" w:cs="Times New Roman"/>
                </w:rPr>
              </w:del>
            </m:ctrlPr>
          </m:sSubPr>
          <m:e>
            <m:r>
              <w:del w:id="518" w:author="COLPIZZI ILARIA" w:date="2024-10-17T13:33:00Z" w16du:dateUtc="2024-10-17T11:33:00Z">
                <m:rPr>
                  <m:sty m:val="p"/>
                </m:rPr>
                <w:rPr>
                  <w:rFonts w:ascii="Cambria Math" w:hAnsi="Cambria Math" w:cs="Times New Roman"/>
                  <w:color w:val="404040"/>
                  <w:shd w:val="clear" w:color="auto" w:fill="FFFFFF"/>
                </w:rPr>
                <m:t>σ</m:t>
              </w:del>
            </m:r>
          </m:e>
          <m:sub>
            <m:r>
              <w:del w:id="519" w:author="COLPIZZI ILARIA" w:date="2024-10-17T13:33:00Z" w16du:dateUtc="2024-10-17T11:33:00Z">
                <m:rPr>
                  <m:sty m:val="p"/>
                </m:rPr>
                <w:rPr>
                  <w:rFonts w:ascii="Cambria Math" w:eastAsia="Cambria Math" w:hAnsi="Cambria Math" w:cs="Times New Roman"/>
                </w:rPr>
                <m:t>participant slope CS</m:t>
              </w:del>
            </m:r>
          </m:sub>
        </m:sSub>
      </m:oMath>
      <w:del w:id="520" w:author="COLPIZZI ILARIA" w:date="2024-10-17T13:33:00Z" w16du:dateUtc="2024-10-17T11:33:00Z">
        <w:r w:rsidR="004318BA" w:rsidRPr="00433C51" w:rsidDel="00C32194">
          <w:delText xml:space="preserve"> is the standard deviation of the slopes describing the effect of CS on UCS for each participant; </w:delText>
        </w:r>
      </w:del>
      <m:oMath>
        <m:sSub>
          <m:sSubPr>
            <m:ctrlPr>
              <w:del w:id="521" w:author="COLPIZZI ILARIA" w:date="2024-10-17T13:33:00Z" w16du:dateUtc="2024-10-17T11:33:00Z">
                <w:rPr>
                  <w:rFonts w:ascii="Cambria Math" w:eastAsia="Cambria Math" w:hAnsi="Cambria Math" w:cs="Times New Roman"/>
                </w:rPr>
              </w:del>
            </m:ctrlPr>
          </m:sSubPr>
          <m:e>
            <m:r>
              <w:del w:id="522" w:author="COLPIZZI ILARIA" w:date="2024-10-17T13:33:00Z" w16du:dateUtc="2024-10-17T11:33:00Z">
                <m:rPr>
                  <m:sty m:val="p"/>
                </m:rPr>
                <w:rPr>
                  <w:rFonts w:ascii="Cambria Math" w:hAnsi="Cambria Math" w:cs="Times New Roman"/>
                  <w:color w:val="404040"/>
                  <w:shd w:val="clear" w:color="auto" w:fill="FFFFFF"/>
                </w:rPr>
                <m:t>σ</m:t>
              </w:del>
            </m:r>
          </m:e>
          <m:sub>
            <m:r>
              <w:del w:id="523" w:author="COLPIZZI ILARIA" w:date="2024-10-17T13:33:00Z" w16du:dateUtc="2024-10-17T11:33:00Z">
                <m:rPr>
                  <m:sty m:val="p"/>
                </m:rPr>
                <w:rPr>
                  <w:rFonts w:ascii="Cambria Math" w:eastAsia="Cambria Math" w:hAnsi="Cambria Math" w:cs="Times New Roman"/>
                </w:rPr>
                <m:t>UCS</m:t>
              </w:del>
            </m:r>
          </m:sub>
        </m:sSub>
      </m:oMath>
      <w:del w:id="524" w:author="COLPIZZI ILARIA" w:date="2024-10-17T13:33:00Z" w16du:dateUtc="2024-10-17T11:33:00Z">
        <w:r w:rsidR="004318BA" w:rsidRPr="00433C51" w:rsidDel="00C32194">
          <w:delText xml:space="preserve"> is the estimated standard deviation of the population residuals distribution.</w:delText>
        </w:r>
      </w:del>
    </w:p>
    <w:p w14:paraId="57E3CD7C" w14:textId="51B7CE9A" w:rsidR="00433C51" w:rsidRPr="00433C51" w:rsidDel="00C32194" w:rsidRDefault="00433C51">
      <w:pPr>
        <w:pStyle w:val="ImageCaption"/>
        <w:rPr>
          <w:del w:id="525" w:author="COLPIZZI ILARIA" w:date="2024-10-17T13:33:00Z" w16du:dateUtc="2024-10-17T11:33:00Z"/>
        </w:rPr>
      </w:pPr>
    </w:p>
    <w:p w14:paraId="354A5152" w14:textId="7AFC0F5C" w:rsidR="001B47C6" w:rsidDel="00C32194" w:rsidRDefault="00DB5B9D" w:rsidP="00D8234F">
      <w:pPr>
        <w:rPr>
          <w:del w:id="526" w:author="COLPIZZI ILARIA" w:date="2024-10-17T13:33:00Z" w16du:dateUtc="2024-10-17T11:33:00Z"/>
        </w:rPr>
      </w:pPr>
      <w:del w:id="527" w:author="COLPIZZI ILARIA" w:date="2024-10-17T13:33:00Z" w16du:dateUtc="2024-10-17T11:33:00Z">
        <w:r w:rsidDel="00C32194">
          <w:tab/>
        </w:r>
        <w:r w:rsidR="001B47C6" w:rsidDel="00C32194">
          <w:delText>The analysis revealed several key fixed effects. A strong negative relationship was observed (β = -0.43, 89% CI [-0.47, -0.39]), corroborating the hypothesis that higher levels of CS correspond to lower levels of UCS, thus supporting the Bipolar Continuum Hypothesis (BCH). Higher levels of NegAff were associated with increased UCS (β = 0.07, 89% CI [0.06, 0.08]), indicating a modest positive influence. Higher levels of decentering were linked to reduced UCS (β = -0.08, 89% CI [-0.09, -0.07]), suggesting an inverse relationship. The impact of event unpleasantness was slight and marginally negative (β = -0.005, 89% CI [-0.016, 0.005]).</w:delText>
        </w:r>
      </w:del>
    </w:p>
    <w:p w14:paraId="757391D1" w14:textId="0708F282" w:rsidR="001B47C6" w:rsidDel="00C32194" w:rsidRDefault="001B47C6" w:rsidP="001B47C6">
      <w:pPr>
        <w:ind w:firstLine="720"/>
        <w:rPr>
          <w:del w:id="528" w:author="COLPIZZI ILARIA" w:date="2024-10-17T13:33:00Z" w16du:dateUtc="2024-10-17T11:33:00Z"/>
        </w:rPr>
      </w:pPr>
      <w:del w:id="529" w:author="COLPIZZI ILARIA" w:date="2024-10-17T13:33:00Z" w16du:dateUtc="2024-10-17T11:33:00Z">
        <w:r w:rsidDel="00C32194">
          <w:delText>The random effects analysis provided additional insights. There was substantial variability in baseline UCS levels among participants, with a median estimate of 0.61 (89% CI [0.56, 0.67]). Daily fluctuations were negligible, with a median estimate of 0.04 (89% CI [0.02, 0.06]). The data showed high reliability, as indicated by a median estimate of 0.01 (89% CI [0.001, 0.039]). There were individual differences in how CS influences UCS, with a median estimate of 0.29 (89% CI [0.26, 0.32]). There was moderate unexplained variability in UCS, with a median estimate of 0.39 (89% CI [0.38, 0.41]).</w:delText>
        </w:r>
      </w:del>
    </w:p>
    <w:p w14:paraId="4829DAD6" w14:textId="6ACFC064" w:rsidR="001B47C6" w:rsidDel="00C32194" w:rsidRDefault="001B47C6" w:rsidP="001B47C6">
      <w:pPr>
        <w:ind w:firstLine="720"/>
        <w:rPr>
          <w:del w:id="530" w:author="COLPIZZI ILARIA" w:date="2024-10-17T13:33:00Z" w16du:dateUtc="2024-10-17T11:33:00Z"/>
        </w:rPr>
      </w:pPr>
      <w:del w:id="531" w:author="COLPIZZI ILARIA" w:date="2024-10-17T13:33:00Z" w16du:dateUtc="2024-10-17T11:33:00Z">
        <w:r w:rsidDel="00C32194">
          <w:delText xml:space="preserve">These results highlight the complex interplay between compassionate and uncompassionate self-responding, as well as the robust individual differences and minimal daily fluctuations in these components. The findings provide strong support for the BCH. The consistent negative relationship between CS and UCS, alongside the observed impacts of negative affect and decentering, underscores the validity of the BCH across different contexts and individual differences. </w:delText>
        </w:r>
      </w:del>
    </w:p>
    <w:p w14:paraId="59BCD891" w14:textId="2D49E5C3" w:rsidR="001B47C6" w:rsidDel="00C32194" w:rsidRDefault="001B47C6" w:rsidP="00D8234F">
      <w:pPr>
        <w:ind w:firstLine="720"/>
        <w:rPr>
          <w:del w:id="532" w:author="COLPIZZI ILARIA" w:date="2024-10-17T13:34:00Z" w16du:dateUtc="2024-10-17T11:34:00Z"/>
        </w:rPr>
      </w:pPr>
      <w:del w:id="533" w:author="COLPIZZI ILARIA" w:date="2024-10-17T13:34:00Z" w16du:dateUtc="2024-10-17T11:34:00Z">
        <w:r w:rsidDel="00C32194">
          <w:delText>These conclusions align with those from Study 1, reinforcing the inverse relationship between compassionate and uncompassionate self-responding as proposed by the BCH. The robust negative correlation between CS and UCS, even when accounting for momentary NegAff and other contextual factors, emphasizes the dynamic interplay between these components of state self-compassion. This supports the idea that self-compassion operates as a bipolar construct rather than as independent or synergistic elements. The observed individual differences and stable relationships across various contexts further substantiate the BCH, highlighting its applicability and relevance in understanding self-compassion dynamics.</w:delText>
        </w:r>
      </w:del>
    </w:p>
    <w:p w14:paraId="222690AD" w14:textId="07003885" w:rsidR="00345824" w:rsidRDefault="009B071A" w:rsidP="00B34EF6">
      <w:bookmarkStart w:id="534" w:name="levels-of-personal-concern"/>
      <w:bookmarkEnd w:id="464"/>
      <w:del w:id="535" w:author="COLPIZZI ILARIA" w:date="2024-10-17T13:34:00Z" w16du:dateUtc="2024-10-17T11:34:00Z">
        <w:r w:rsidDel="00C32194">
          <w:delText xml:space="preserve"> </w:delText>
        </w:r>
      </w:del>
      <w:r w:rsidR="00742267">
        <w:rPr>
          <w:b/>
          <w:bCs/>
        </w:rPr>
        <w:tab/>
      </w:r>
      <w:r w:rsidR="00742267" w:rsidRPr="00B34EF6">
        <w:rPr>
          <w:b/>
          <w:bCs/>
        </w:rPr>
        <w:t>Levels of Personal Concern.</w:t>
      </w:r>
      <w:r w:rsidR="00742267">
        <w:t xml:space="preserve"> </w:t>
      </w:r>
      <w:r w:rsidR="00345824">
        <w:t xml:space="preserve">In a further statistical analysis, we </w:t>
      </w:r>
      <w:r w:rsidR="00345824" w:rsidRPr="00345824">
        <w:t>test</w:t>
      </w:r>
      <w:r w:rsidR="00345824">
        <w:t>ed</w:t>
      </w:r>
      <w:r w:rsidR="00345824" w:rsidRPr="00345824">
        <w:t xml:space="preserve"> the BCH by examining the correlations between </w:t>
      </w:r>
      <w:r w:rsidR="00345824">
        <w:t xml:space="preserve">the </w:t>
      </w:r>
      <w:r w:rsidR="00345824" w:rsidRPr="00345824">
        <w:t>CS and UCS</w:t>
      </w:r>
      <w:r w:rsidR="00345824">
        <w:t xml:space="preserve"> components of state self-compassion</w:t>
      </w:r>
      <w:r w:rsidR="00345824" w:rsidRPr="00345824">
        <w:t xml:space="preserve"> across different levels of personal concern and stress. </w:t>
      </w:r>
      <w:r w:rsidR="00806CF5" w:rsidRPr="00B34EF6">
        <w:t xml:space="preserve">To validate this hypothesis, we examined correlations in high-stress situations (high personal concern) and low-stress contexts (low personal concern). </w:t>
      </w:r>
      <w:r w:rsidR="00345824" w:rsidRPr="00345824">
        <w:t>If strong negative correlations are observed consistently across both high and low stress contexts, this would strongly support the BCH by demonstrating that the inverse relationship between CS and UCS remains stable regardless of stress levels.</w:t>
      </w:r>
      <w:r w:rsidR="00345824">
        <w:t xml:space="preserve"> </w:t>
      </w:r>
      <w:r w:rsidR="00345824" w:rsidRPr="00345824">
        <w:t>I</w:t>
      </w:r>
      <w:r w:rsidR="00345824">
        <w:t>nstead, i</w:t>
      </w:r>
      <w:r w:rsidR="00345824" w:rsidRPr="00345824">
        <w:t xml:space="preserve">f </w:t>
      </w:r>
      <w:r w:rsidR="00345824">
        <w:t>high</w:t>
      </w:r>
      <w:r w:rsidR="00345824" w:rsidRPr="00345824">
        <w:t xml:space="preserve"> stress contexts show weak or independent correlations between CS and UCS, this would challenge the BCH by suggesting that the relationship between self-compassion components becomes less bipolar and more independent when personal concern is </w:t>
      </w:r>
      <w:r w:rsidR="00345824">
        <w:t>increased</w:t>
      </w:r>
      <w:r w:rsidR="00345824" w:rsidRPr="00345824">
        <w:t>.</w:t>
      </w:r>
      <w:r w:rsidR="00345824">
        <w:t xml:space="preserve"> </w:t>
      </w:r>
    </w:p>
    <w:p w14:paraId="7A108795" w14:textId="5F8C6CE4" w:rsidR="000F0BE7" w:rsidRDefault="009B071A" w:rsidP="000F0BE7">
      <w:pPr>
        <w:ind w:firstLine="720"/>
      </w:pPr>
      <w:r>
        <w:t xml:space="preserve">In high-stress situations, such as the day before an exam, the CS-UCS correlation was -0.70 (89% CI: [-0.76, -0.62]). </w:t>
      </w:r>
      <w:r w:rsidR="00345824" w:rsidRPr="00345824">
        <w:t>This strong negative correlation indicates that higher levels of CS are associated with lower levels of UCS, consistent with the BCH.</w:t>
      </w:r>
      <w:r>
        <w:t xml:space="preserve"> Immediately after the exam, this pattern remained consistent,</w:t>
      </w:r>
      <w:r w:rsidR="00345824">
        <w:t xml:space="preserve"> </w:t>
      </w:r>
      <w:r w:rsidR="00345824" w:rsidRPr="00345824">
        <w:t>reinforcing the inverse relationship between CS and UCS</w:t>
      </w:r>
      <w:r w:rsidR="00345824">
        <w:t>,</w:t>
      </w:r>
      <w:r>
        <w:t xml:space="preserve"> with a correlation of -0.70 (89% CI: [-0.78, -0.59]).</w:t>
      </w:r>
      <w:r w:rsidR="000F0BE7">
        <w:t xml:space="preserve"> </w:t>
      </w:r>
      <w:r>
        <w:t xml:space="preserve">In a lower stress context, far removed from the exam, the CS-UCS correlation shifted to -0.79 (89% CI: [-0.95, -0.60]). </w:t>
      </w:r>
      <w:r w:rsidR="0044451D" w:rsidRPr="0044451D">
        <w:t xml:space="preserve">This period was selected for its high compliance and uniformity in EMA notification timing, providing a stable baseline </w:t>
      </w:r>
      <w:r w:rsidR="0044451D" w:rsidRPr="0044451D">
        <w:lastRenderedPageBreak/>
        <w:t>for comparison</w:t>
      </w:r>
      <w:r>
        <w:t>. Notably, the 89% CI in this lower stress context substantially overlapped with those observed in the higher stress conditions.</w:t>
      </w:r>
      <w:r w:rsidR="00F25989">
        <w:t xml:space="preserve"> </w:t>
      </w:r>
    </w:p>
    <w:p w14:paraId="7995FA3D" w14:textId="77777777" w:rsidR="000F0BE7" w:rsidRDefault="0044451D" w:rsidP="00B34EF6">
      <w:pPr>
        <w:ind w:firstLine="720"/>
      </w:pPr>
      <w:r w:rsidRPr="0044451D">
        <w:t>These results validate the BCH</w:t>
      </w:r>
      <w:r>
        <w:t xml:space="preserve">. </w:t>
      </w:r>
      <w:r w:rsidRPr="0044451D">
        <w:t>The stable, strong negative correlations across different levels of personal concern suggest that the interplay between self-compassion components remains consistent, regardless of fluctuating stress levels.</w:t>
      </w:r>
      <w:r>
        <w:t xml:space="preserve"> </w:t>
      </w:r>
      <w:bookmarkStart w:id="536" w:name="decentering-and-sc-and-usc-correlation"/>
      <w:bookmarkEnd w:id="534"/>
      <w:r w:rsidR="00FE2E25">
        <w:t xml:space="preserve"> </w:t>
      </w:r>
      <w:r w:rsidR="0025161B">
        <w:tab/>
      </w:r>
    </w:p>
    <w:p w14:paraId="3AE5440C" w14:textId="78B6F2B9" w:rsidR="00AC7463" w:rsidRPr="0025161B" w:rsidRDefault="0025161B" w:rsidP="00B34EF6">
      <w:pPr>
        <w:ind w:firstLine="720"/>
      </w:pPr>
      <w:r w:rsidRPr="00B34EF6">
        <w:rPr>
          <w:b/>
          <w:bCs/>
        </w:rPr>
        <w:t xml:space="preserve">Decentering and </w:t>
      </w:r>
      <w:r w:rsidR="0096321F">
        <w:rPr>
          <w:b/>
          <w:bCs/>
        </w:rPr>
        <w:t>CS</w:t>
      </w:r>
      <w:r w:rsidRPr="00B34EF6">
        <w:rPr>
          <w:b/>
          <w:bCs/>
        </w:rPr>
        <w:t xml:space="preserve"> and UC</w:t>
      </w:r>
      <w:r w:rsidR="0096321F">
        <w:rPr>
          <w:b/>
          <w:bCs/>
        </w:rPr>
        <w:t>S</w:t>
      </w:r>
      <w:r w:rsidRPr="00B34EF6">
        <w:rPr>
          <w:b/>
          <w:bCs/>
        </w:rPr>
        <w:t xml:space="preserve"> Correlation.</w:t>
      </w:r>
      <w:r>
        <w:t xml:space="preserve"> </w:t>
      </w:r>
      <w:r w:rsidR="00AC7463" w:rsidRPr="0025161B">
        <w:t>In a final statistical analysis, we aimed to test the BCH by examining the influence of decentering</w:t>
      </w:r>
      <w:r w:rsidR="004D7F5B">
        <w:t xml:space="preserve"> </w:t>
      </w:r>
      <w:r w:rsidR="00AC7463" w:rsidRPr="0025161B">
        <w:t>on the relationship between the CS and UCS components of state self-compassion. Decentering refers to the ability to observe thoughts and feelings as temporary and separate from the self. We hypothesized that individuals with higher levels of momentary decentering would exhibit a stronger negative correlation between CS and UCS, reinforcing the bipolar nature of self-compassion. Conversely, if decentering did not strengthen the negative correlation between CS and UCS, or if the correlation became weaker, this would challenge the BCH by suggesting that decentering might lead to a more independent or synergistic relationship between CS and UCS.</w:t>
      </w:r>
    </w:p>
    <w:p w14:paraId="3194FF57" w14:textId="4BA144FE" w:rsidR="00E3048D" w:rsidRDefault="00AC7463" w:rsidP="002A63E5">
      <w:pPr>
        <w:pStyle w:val="FirstParagraph"/>
        <w:rPr>
          <w:ins w:id="537" w:author="Corrado Caudek" w:date="2024-10-24T08:12:00Z" w16du:dateUtc="2024-10-24T06:12:00Z"/>
        </w:rPr>
      </w:pPr>
      <w:r>
        <w:t xml:space="preserve">To investigate this hypothesis, we employed a Bayesian multivariate model to examine how individual levels of decentering affect the relationship between CS and UCS components of state self-compassion. The results indicate that higher levels of decentering are associated with a stronger negative correlation between CS and UCS </w:t>
      </w:r>
      <w:r w:rsidR="009B071A">
        <w:t>(β = 0.06, 89% CI [0.05, 0.07]). This means that individuals who frequently engage in decentering, a core aspect of mindfulness, show a more pronounced inverse relationship between compassionate and uncompassionate self-responding.</w:t>
      </w:r>
      <w:r>
        <w:t xml:space="preserve"> </w:t>
      </w:r>
      <w:r w:rsidR="009B071A">
        <w:t>Additionally, the</w:t>
      </w:r>
      <w:r>
        <w:t xml:space="preserve"> residual</w:t>
      </w:r>
      <w:r w:rsidR="009B071A">
        <w:t xml:space="preserve"> correlation between CS and UCS was negative (Estimate = -0.39, 89% CI [-0.48, -0.29]), further reinforcing the interconnectedness of these components. </w:t>
      </w:r>
      <w:r w:rsidR="002A63E5">
        <w:t xml:space="preserve"> </w:t>
      </w:r>
      <w:r w:rsidR="00E3048D">
        <w:t xml:space="preserve">The observed interaction effect, where higher levels of decentering are associated with a stronger negative </w:t>
      </w:r>
      <w:r w:rsidR="00E3048D">
        <w:lastRenderedPageBreak/>
        <w:t>correlation between CS and UCS, supports the BCH. This suggests that mindfulness practices promoting decentering may reinforce the bipolar nature of self-compassion. As individuals become better at recognizing thoughts and emotions as transient and separate from their identity, the inverse relationship between CS and UCS becomes more pronounced.</w:t>
      </w:r>
    </w:p>
    <w:p w14:paraId="7E7679D2" w14:textId="41053F10" w:rsidR="00FD31F7" w:rsidRPr="00FD31F7" w:rsidRDefault="00FD31F7" w:rsidP="00FD31F7">
      <w:pPr>
        <w:pStyle w:val="BodyText"/>
        <w:rPr>
          <w:ins w:id="538" w:author="Corrado Caudek" w:date="2024-10-24T08:13:00Z" w16du:dateUtc="2024-10-24T06:13:00Z"/>
          <w:b/>
          <w:bCs/>
          <w:rPrChange w:id="539" w:author="Corrado Caudek" w:date="2024-10-24T08:13:00Z" w16du:dateUtc="2024-10-24T06:13:00Z">
            <w:rPr>
              <w:ins w:id="540" w:author="Corrado Caudek" w:date="2024-10-24T08:13:00Z" w16du:dateUtc="2024-10-24T06:13:00Z"/>
            </w:rPr>
          </w:rPrChange>
        </w:rPr>
      </w:pPr>
      <w:ins w:id="541" w:author="Corrado Caudek" w:date="2024-10-24T08:12:00Z" w16du:dateUtc="2024-10-24T06:12:00Z">
        <w:r w:rsidRPr="00FD31F7">
          <w:rPr>
            <w:b/>
            <w:bCs/>
            <w:rPrChange w:id="542" w:author="Corrado Caudek" w:date="2024-10-24T08:12:00Z" w16du:dateUtc="2024-10-24T06:12:00Z">
              <w:rPr/>
            </w:rPrChange>
          </w:rPr>
          <w:t>Discussion</w:t>
        </w:r>
      </w:ins>
    </w:p>
    <w:p w14:paraId="1B26E6E8" w14:textId="0E1E67DC" w:rsidR="00FD31F7" w:rsidRDefault="00FD31F7" w:rsidP="00FD31F7">
      <w:pPr>
        <w:pStyle w:val="BodyText"/>
        <w:rPr>
          <w:ins w:id="543" w:author="Corrado Caudek" w:date="2024-10-24T08:13:00Z" w16du:dateUtc="2024-10-24T06:13:00Z"/>
        </w:rPr>
      </w:pPr>
      <w:ins w:id="544" w:author="Corrado Caudek" w:date="2024-10-24T08:13:00Z" w16du:dateUtc="2024-10-24T06:13:00Z">
        <w:r>
          <w:t xml:space="preserve">The results of Study 2 </w:t>
        </w:r>
      </w:ins>
      <w:ins w:id="545" w:author="Corrado Caudek" w:date="2024-10-24T08:14:00Z" w16du:dateUtc="2024-10-24T06:14:00Z">
        <w:r>
          <w:t>show</w:t>
        </w:r>
      </w:ins>
      <w:ins w:id="546" w:author="Corrado Caudek" w:date="2024-10-24T08:13:00Z" w16du:dateUtc="2024-10-24T06:13:00Z">
        <w:r>
          <w:t xml:space="preserve"> that in high-stress contexts, such as the periods surrounding academic exams, CS and UCS fluctuate in opposite directions. Specifically, we observed a decrease in CS and an increase in UCS during the pre-exam period, followed by a rebound in CS and a reduction in UCS post-exam. This pattern reinforces the notion that CS and UCS operate as opposing ends of a continuum, particularly in response to stress.</w:t>
        </w:r>
      </w:ins>
    </w:p>
    <w:p w14:paraId="2AE64F97" w14:textId="5CD74055" w:rsidR="00FD31F7" w:rsidRDefault="00FD31F7" w:rsidP="00FD31F7">
      <w:pPr>
        <w:pStyle w:val="BodyText"/>
        <w:rPr>
          <w:ins w:id="547" w:author="Corrado Caudek" w:date="2024-10-24T08:13:00Z" w16du:dateUtc="2024-10-24T06:13:00Z"/>
        </w:rPr>
      </w:pPr>
      <w:ins w:id="548" w:author="Corrado Caudek" w:date="2024-10-24T08:13:00Z" w16du:dateUtc="2024-10-24T06:13:00Z">
        <w:r>
          <w:t>Th</w:t>
        </w:r>
      </w:ins>
      <w:ins w:id="549" w:author="Corrado Caudek" w:date="2024-10-24T08:14:00Z" w16du:dateUtc="2024-10-24T06:14:00Z">
        <w:r>
          <w:t>is study</w:t>
        </w:r>
      </w:ins>
      <w:ins w:id="550" w:author="Corrado Caudek" w:date="2024-10-24T08:13:00Z" w16du:dateUtc="2024-10-24T06:13:00Z">
        <w:r>
          <w:t xml:space="preserve"> highlights the role of stress</w:t>
        </w:r>
      </w:ins>
      <w:ins w:id="551" w:author="Corrado Caudek" w:date="2024-10-24T08:20:00Z" w16du:dateUtc="2024-10-24T06:20:00Z">
        <w:r w:rsidR="00F71E94">
          <w:t xml:space="preserve"> </w:t>
        </w:r>
      </w:ins>
      <w:ins w:id="552" w:author="Corrado Caudek" w:date="2024-10-24T08:13:00Z" w16du:dateUtc="2024-10-24T06:13:00Z">
        <w:r>
          <w:t>in modulating the self-compassion components</w:t>
        </w:r>
      </w:ins>
      <w:ins w:id="553" w:author="Corrado Caudek" w:date="2024-10-24T08:20:00Z" w16du:dateUtc="2024-10-24T06:20:00Z">
        <w:r w:rsidR="000B24E4">
          <w:t xml:space="preserve"> </w:t>
        </w:r>
        <w:r w:rsidR="000B24E4" w:rsidRPr="000B24E4">
          <w:t>(Allen and Leary, 2010)</w:t>
        </w:r>
      </w:ins>
      <w:ins w:id="554" w:author="Corrado Caudek" w:date="2024-10-24T08:13:00Z" w16du:dateUtc="2024-10-24T06:13:00Z">
        <w:r>
          <w:t>. Before the exam, when stress levels were high, participants displayed higher UCS and lower CS, consistent with the expectation that stressful situations impair individuals' ability to engage in self-kindness. Conversely, the post-exam period, marked by stress relief, showed a recovery in CS and a decline in UCS, suggesting that the capacity for self-compassion resurfaces once the stressor is removed. This dynamic shift aligns with the B</w:t>
        </w:r>
      </w:ins>
      <w:ins w:id="555" w:author="Corrado Caudek" w:date="2024-10-24T08:15:00Z" w16du:dateUtc="2024-10-24T06:15:00Z">
        <w:r>
          <w:t xml:space="preserve">ipolar </w:t>
        </w:r>
      </w:ins>
      <w:ins w:id="556" w:author="Corrado Caudek" w:date="2024-10-24T08:13:00Z" w16du:dateUtc="2024-10-24T06:13:00Z">
        <w:r>
          <w:t>C</w:t>
        </w:r>
      </w:ins>
      <w:ins w:id="557" w:author="Corrado Caudek" w:date="2024-10-24T08:15:00Z" w16du:dateUtc="2024-10-24T06:15:00Z">
        <w:r>
          <w:t>ontinuum</w:t>
        </w:r>
      </w:ins>
      <w:ins w:id="558" w:author="Corrado Caudek" w:date="2024-10-24T08:16:00Z" w16du:dateUtc="2024-10-24T06:16:00Z">
        <w:r>
          <w:t xml:space="preserve"> </w:t>
        </w:r>
      </w:ins>
      <w:ins w:id="559" w:author="Corrado Caudek" w:date="2024-10-24T08:13:00Z" w16du:dateUtc="2024-10-24T06:13:00Z">
        <w:r>
          <w:t>H</w:t>
        </w:r>
      </w:ins>
      <w:ins w:id="560" w:author="Corrado Caudek" w:date="2024-10-24T08:16:00Z" w16du:dateUtc="2024-10-24T06:16:00Z">
        <w:r>
          <w:t>ypothesis</w:t>
        </w:r>
      </w:ins>
      <w:ins w:id="561" w:author="Corrado Caudek" w:date="2024-10-24T08:13:00Z" w16du:dateUtc="2024-10-24T06:13:00Z">
        <w:r>
          <w:t xml:space="preserve"> and illustrates how situational factors, such as stress, influence the balance between these two components.</w:t>
        </w:r>
      </w:ins>
    </w:p>
    <w:p w14:paraId="5FAD611B" w14:textId="4C4E71D4" w:rsidR="00FD31F7" w:rsidRDefault="00FD31F7" w:rsidP="00FD31F7">
      <w:pPr>
        <w:pStyle w:val="BodyText"/>
        <w:rPr>
          <w:ins w:id="562" w:author="Corrado Caudek" w:date="2024-10-24T08:13:00Z" w16du:dateUtc="2024-10-24T06:13:00Z"/>
        </w:rPr>
      </w:pPr>
      <w:ins w:id="563" w:author="Corrado Caudek" w:date="2024-10-24T08:13:00Z" w16du:dateUtc="2024-10-24T06:13:00Z">
        <w:r>
          <w:t>Moreover, the study examined the moderating role of decentering, a mindfulness-related ability that allows individuals to observe their thoughts and emotions from a detached perspective</w:t>
        </w:r>
      </w:ins>
      <w:ins w:id="564" w:author="Corrado Caudek" w:date="2024-10-24T08:16:00Z" w16du:dateUtc="2024-10-24T06:16:00Z">
        <w:r>
          <w:t xml:space="preserve"> (</w:t>
        </w:r>
      </w:ins>
      <w:proofErr w:type="spellStart"/>
      <w:ins w:id="565" w:author="Corrado Caudek" w:date="2024-10-24T08:16:00Z">
        <w:r w:rsidRPr="00FD31F7">
          <w:fldChar w:fldCharType="begin"/>
        </w:r>
        <w:r w:rsidRPr="00FD31F7">
          <w:instrText>HYPERLINK "https://scholar.google.it/citations?user=emo9WJgAAAAJ&amp;hl=it&amp;oi=sra"</w:instrText>
        </w:r>
        <w:r w:rsidRPr="00FD31F7">
          <w:fldChar w:fldCharType="separate"/>
        </w:r>
        <w:r w:rsidRPr="00FD31F7">
          <w:rPr>
            <w:rStyle w:val="Hyperlink"/>
          </w:rPr>
          <w:t>Biehler</w:t>
        </w:r>
      </w:ins>
      <w:proofErr w:type="spellEnd"/>
      <w:ins w:id="566" w:author="Corrado Caudek" w:date="2024-10-24T08:16:00Z" w16du:dateUtc="2024-10-24T06:16:00Z">
        <w:r w:rsidRPr="00FD31F7">
          <w:fldChar w:fldCharType="end"/>
        </w:r>
      </w:ins>
      <w:ins w:id="567" w:author="Corrado Caudek" w:date="2024-10-24T08:17:00Z" w16du:dateUtc="2024-10-24T06:17:00Z">
        <w:r>
          <w:t xml:space="preserve"> and</w:t>
        </w:r>
      </w:ins>
      <w:ins w:id="568" w:author="Corrado Caudek" w:date="2024-10-24T08:16:00Z">
        <w:r w:rsidRPr="00FD31F7">
          <w:fldChar w:fldCharType="begin"/>
        </w:r>
        <w:r w:rsidRPr="00FD31F7">
          <w:instrText>HYPERLINK "https://scholar.google.it/citations?user=Seltz3wAAAAJ&amp;hl=it&amp;oi=sra"</w:instrText>
        </w:r>
        <w:r w:rsidRPr="00FD31F7">
          <w:fldChar w:fldCharType="separate"/>
        </w:r>
        <w:r w:rsidRPr="00FD31F7">
          <w:rPr>
            <w:rStyle w:val="Hyperlink"/>
          </w:rPr>
          <w:t xml:space="preserve"> </w:t>
        </w:r>
        <w:proofErr w:type="spellStart"/>
        <w:r w:rsidRPr="00FD31F7">
          <w:rPr>
            <w:rStyle w:val="Hyperlink"/>
          </w:rPr>
          <w:t>Naragon</w:t>
        </w:r>
        <w:proofErr w:type="spellEnd"/>
        <w:r w:rsidRPr="00FD31F7">
          <w:rPr>
            <w:rStyle w:val="Hyperlink"/>
          </w:rPr>
          <w:t>-Gainey</w:t>
        </w:r>
      </w:ins>
      <w:ins w:id="569" w:author="Corrado Caudek" w:date="2024-10-24T08:16:00Z" w16du:dateUtc="2024-10-24T06:16:00Z">
        <w:r w:rsidRPr="00FD31F7">
          <w:fldChar w:fldCharType="end"/>
        </w:r>
        <w:r>
          <w:t>, 2022)</w:t>
        </w:r>
      </w:ins>
      <w:ins w:id="570" w:author="Corrado Caudek" w:date="2024-10-24T08:13:00Z" w16du:dateUtc="2024-10-24T06:13:00Z">
        <w:r>
          <w:t xml:space="preserve">. Higher levels of decentering were associated with a stronger negative correlation between CS and UCS, indicating that individuals who can decenter </w:t>
        </w:r>
        <w:r>
          <w:lastRenderedPageBreak/>
          <w:t>effectively exhibit a more pronounced inverse relationship between these components. This finding suggests that mindfulness practices, such as decentering, reinforce the bipolar nature of self-compassion by helping individuals manage stress more effectively, thereby enhancing CS and reducing UCS.</w:t>
        </w:r>
      </w:ins>
    </w:p>
    <w:p w14:paraId="5DF2D6C0" w14:textId="40EB9CFB" w:rsidR="00FD31F7" w:rsidRDefault="00FD31F7" w:rsidP="00FD31F7">
      <w:pPr>
        <w:pStyle w:val="BodyText"/>
        <w:rPr>
          <w:ins w:id="571" w:author="Corrado Caudek" w:date="2024-10-24T08:23:00Z" w16du:dateUtc="2024-10-24T06:23:00Z"/>
        </w:rPr>
      </w:pPr>
      <w:ins w:id="572" w:author="Corrado Caudek" w:date="2024-10-24T08:13:00Z" w16du:dateUtc="2024-10-24T06:13:00Z">
        <w:r>
          <w:t>In summary, Study 2 provides robust evidence that CS and UCS are inversely related, particularly in high-stress environments, supporting the B</w:t>
        </w:r>
      </w:ins>
      <w:ins w:id="573" w:author="Corrado Caudek" w:date="2024-10-24T08:17:00Z" w16du:dateUtc="2024-10-24T06:17:00Z">
        <w:r>
          <w:t xml:space="preserve">ipolar </w:t>
        </w:r>
      </w:ins>
      <w:ins w:id="574" w:author="Corrado Caudek" w:date="2024-10-24T08:13:00Z" w16du:dateUtc="2024-10-24T06:13:00Z">
        <w:r>
          <w:t>C</w:t>
        </w:r>
      </w:ins>
      <w:ins w:id="575" w:author="Corrado Caudek" w:date="2024-10-24T08:17:00Z" w16du:dateUtc="2024-10-24T06:17:00Z">
        <w:r>
          <w:t xml:space="preserve">ontinuum </w:t>
        </w:r>
      </w:ins>
      <w:ins w:id="576" w:author="Corrado Caudek" w:date="2024-10-24T08:13:00Z" w16du:dateUtc="2024-10-24T06:13:00Z">
        <w:r>
          <w:t>H</w:t>
        </w:r>
      </w:ins>
      <w:ins w:id="577" w:author="Corrado Caudek" w:date="2024-10-24T08:17:00Z" w16du:dateUtc="2024-10-24T06:17:00Z">
        <w:r>
          <w:t>ypothesis</w:t>
        </w:r>
      </w:ins>
      <w:ins w:id="578" w:author="Corrado Caudek" w:date="2024-10-24T08:13:00Z" w16du:dateUtc="2024-10-24T06:13:00Z">
        <w:r>
          <w:t xml:space="preserve">. The results underscore the importance of considering both contextual and individual factors, such as stress and decentering, in understanding the dynamics of state self-compassion. </w:t>
        </w:r>
      </w:ins>
    </w:p>
    <w:p w14:paraId="4D48F24B" w14:textId="51B027EC" w:rsidR="00BE492A" w:rsidRPr="00BE492A" w:rsidRDefault="00BE492A" w:rsidP="00BE492A">
      <w:pPr>
        <w:pStyle w:val="BodyText"/>
        <w:ind w:firstLine="0"/>
        <w:rPr>
          <w:ins w:id="579" w:author="Corrado Caudek" w:date="2024-10-24T09:03:00Z" w16du:dateUtc="2024-10-24T07:03:00Z"/>
          <w:b/>
          <w:bCs/>
        </w:rPr>
        <w:pPrChange w:id="580" w:author="Corrado Caudek" w:date="2024-10-24T09:04:00Z" w16du:dateUtc="2024-10-24T07:04:00Z">
          <w:pPr>
            <w:pStyle w:val="BodyText"/>
          </w:pPr>
        </w:pPrChange>
      </w:pPr>
      <w:ins w:id="581" w:author="Corrado Caudek" w:date="2024-10-24T09:03:00Z" w16du:dateUtc="2024-10-24T07:03:00Z">
        <w:r w:rsidRPr="00BE492A">
          <w:rPr>
            <w:b/>
            <w:bCs/>
          </w:rPr>
          <w:t>Dimensionality Analysis</w:t>
        </w:r>
      </w:ins>
    </w:p>
    <w:p w14:paraId="58CAAB1B" w14:textId="1D7B310D" w:rsidR="00B55969" w:rsidRDefault="00B55969" w:rsidP="00BE492A">
      <w:pPr>
        <w:pStyle w:val="BodyText"/>
        <w:rPr>
          <w:ins w:id="582" w:author="Corrado Caudek" w:date="2024-10-24T09:14:00Z" w16du:dateUtc="2024-10-24T07:14:00Z"/>
        </w:rPr>
      </w:pPr>
      <w:ins w:id="583" w:author="Corrado Caudek" w:date="2024-10-24T09:14:00Z">
        <w:r w:rsidRPr="00B55969">
          <w:t xml:space="preserve">Previous psychometric studies have consistently supported the Bipolar Continuum Hypothesis by demonstrating the superiority of general factor models in capturing the dimensionality of trait self-compassion. Extending this research, </w:t>
        </w:r>
      </w:ins>
      <w:ins w:id="584" w:author="Corrado Caudek" w:date="2024-10-24T09:14:00Z" w16du:dateUtc="2024-10-24T07:14:00Z">
        <w:r>
          <w:t>we</w:t>
        </w:r>
      </w:ins>
      <w:ins w:id="585" w:author="Corrado Caudek" w:date="2024-10-24T09:14:00Z">
        <w:r w:rsidRPr="00B55969">
          <w:t xml:space="preserve"> evaluated the dimensionality of </w:t>
        </w:r>
        <w:r w:rsidRPr="00882294">
          <w:rPr>
            <w:i/>
            <w:iCs/>
            <w:rPrChange w:id="586" w:author="Corrado Caudek" w:date="2024-10-24T09:19:00Z" w16du:dateUtc="2024-10-24T07:19:00Z">
              <w:rPr/>
            </w:rPrChange>
          </w:rPr>
          <w:t>state self-compassion</w:t>
        </w:r>
      </w:ins>
      <w:ins w:id="587" w:author="Corrado Caudek" w:date="2024-10-24T09:14:00Z" w16du:dateUtc="2024-10-24T07:14:00Z">
        <w:r>
          <w:t xml:space="preserve"> with ou</w:t>
        </w:r>
      </w:ins>
      <w:ins w:id="588" w:author="Corrado Caudek" w:date="2024-10-24T09:18:00Z" w16du:dateUtc="2024-10-24T07:18:00Z">
        <w:r w:rsidR="00AA6994">
          <w:t>r</w:t>
        </w:r>
      </w:ins>
      <w:ins w:id="589" w:author="Corrado Caudek" w:date="2024-10-24T09:14:00Z" w16du:dateUtc="2024-10-24T07:14:00Z">
        <w:r>
          <w:t xml:space="preserve"> EMA data by</w:t>
        </w:r>
      </w:ins>
      <w:ins w:id="590" w:author="Corrado Caudek" w:date="2024-10-24T09:14:00Z">
        <w:r w:rsidRPr="00B55969">
          <w:t xml:space="preserve"> using multilevel confirmatory factor analysis (MCFA) to account for the nested structure of repeated measurements within individuals and across days.</w:t>
        </w:r>
      </w:ins>
    </w:p>
    <w:p w14:paraId="5D67A60F" w14:textId="56A2FE5B" w:rsidR="00BE492A" w:rsidRPr="00BE492A" w:rsidRDefault="00B55969" w:rsidP="00B55969">
      <w:pPr>
        <w:pStyle w:val="BodyText"/>
        <w:rPr>
          <w:ins w:id="591" w:author="Corrado Caudek" w:date="2024-10-24T09:03:00Z" w16du:dateUtc="2024-10-24T07:03:00Z"/>
          <w:rPrChange w:id="592" w:author="Corrado Caudek" w:date="2024-10-24T09:04:00Z" w16du:dateUtc="2024-10-24T07:04:00Z">
            <w:rPr>
              <w:ins w:id="593" w:author="Corrado Caudek" w:date="2024-10-24T09:03:00Z" w16du:dateUtc="2024-10-24T07:03:00Z"/>
              <w:b/>
              <w:bCs/>
            </w:rPr>
          </w:rPrChange>
        </w:rPr>
      </w:pPr>
      <w:ins w:id="594" w:author="Corrado Caudek" w:date="2024-10-24T09:15:00Z">
        <w:r w:rsidRPr="00B55969">
          <w:t>We compared three models</w:t>
        </w:r>
      </w:ins>
      <w:ins w:id="595" w:author="Corrado Caudek" w:date="2024-10-24T09:03:00Z" w16du:dateUtc="2024-10-24T07:03:00Z">
        <w:r w:rsidR="00BE492A" w:rsidRPr="00BE492A">
          <w:rPr>
            <w:rPrChange w:id="596" w:author="Corrado Caudek" w:date="2024-10-24T09:04:00Z" w16du:dateUtc="2024-10-24T07:04:00Z">
              <w:rPr>
                <w:b/>
                <w:bCs/>
              </w:rPr>
            </w:rPrChange>
          </w:rPr>
          <w:t xml:space="preserve">: </w:t>
        </w:r>
      </w:ins>
      <w:ins w:id="597" w:author="Corrado Caudek" w:date="2024-10-24T09:15:00Z">
        <w:r w:rsidRPr="00B55969">
          <w:t>a One-Factor Model, a Two-Factor Model distinguishing between</w:t>
        </w:r>
      </w:ins>
      <w:ins w:id="598" w:author="Corrado Caudek" w:date="2024-10-24T09:15:00Z" w16du:dateUtc="2024-10-24T07:15:00Z">
        <w:r>
          <w:t xml:space="preserve"> correlated</w:t>
        </w:r>
      </w:ins>
      <w:ins w:id="599" w:author="Corrado Caudek" w:date="2024-10-24T09:15:00Z">
        <w:r w:rsidRPr="00B55969">
          <w:t xml:space="preserve"> CS and UCS, and a Bifactor Model. </w:t>
        </w:r>
      </w:ins>
      <w:ins w:id="600" w:author="Corrado Caudek" w:date="2024-10-24T09:16:00Z">
        <w:r w:rsidRPr="00B55969">
          <w:t>The Bifactor Model demonstrated the best overall fit, suggesting that state self-compassion is best represented by both a general factor and specific dimensions (CS and UCS)</w:t>
        </w:r>
      </w:ins>
      <w:ins w:id="601" w:author="Corrado Caudek" w:date="2024-10-24T09:06:00Z" w16du:dateUtc="2024-10-24T07:06:00Z">
        <w:r w:rsidR="00BE492A">
          <w:t xml:space="preserve"> – for details, see SI</w:t>
        </w:r>
      </w:ins>
      <w:ins w:id="602" w:author="Corrado Caudek" w:date="2024-10-24T09:03:00Z" w16du:dateUtc="2024-10-24T07:03:00Z">
        <w:r w:rsidR="00BE492A" w:rsidRPr="00BE492A">
          <w:rPr>
            <w:rPrChange w:id="603" w:author="Corrado Caudek" w:date="2024-10-24T09:04:00Z" w16du:dateUtc="2024-10-24T07:04:00Z">
              <w:rPr>
                <w:b/>
                <w:bCs/>
              </w:rPr>
            </w:rPrChange>
          </w:rPr>
          <w:t xml:space="preserve">. </w:t>
        </w:r>
      </w:ins>
    </w:p>
    <w:p w14:paraId="4A39636B" w14:textId="097F4913" w:rsidR="00B55969" w:rsidRDefault="00B55969" w:rsidP="00BE492A">
      <w:pPr>
        <w:pStyle w:val="BodyText"/>
        <w:rPr>
          <w:ins w:id="604" w:author="Corrado Caudek" w:date="2024-10-24T09:17:00Z" w16du:dateUtc="2024-10-24T07:17:00Z"/>
        </w:rPr>
      </w:pPr>
      <w:ins w:id="605" w:author="Corrado Caudek" w:date="2024-10-24T09:11:00Z" w16du:dateUtc="2024-10-24T07:11:00Z">
        <w:r>
          <w:t xml:space="preserve">It is important to emphasize that </w:t>
        </w:r>
      </w:ins>
      <w:ins w:id="606" w:author="Corrado Caudek" w:date="2024-10-24T09:16:00Z">
        <w:r w:rsidRPr="00B55969">
          <w:t xml:space="preserve">selection must balance statistical fit with interpretability. While the Bifactor Model demonstrated superior statistical fit, its additional complexity did not substantially enhance the interpretability of the findings. Most of the explained variance was </w:t>
        </w:r>
        <w:r w:rsidRPr="00B55969">
          <w:lastRenderedPageBreak/>
          <w:t xml:space="preserve">captured by the general factor, suggesting that a simpler unidimensional model may offer similar explanatory power with less complexity. These results </w:t>
        </w:r>
      </w:ins>
      <w:ins w:id="607" w:author="Corrado Caudek" w:date="2024-10-24T09:19:00Z" w16du:dateUtc="2024-10-24T07:19:00Z">
        <w:r w:rsidR="00882294">
          <w:t xml:space="preserve">thus </w:t>
        </w:r>
      </w:ins>
      <w:ins w:id="608" w:author="Corrado Caudek" w:date="2024-10-24T09:16:00Z">
        <w:r w:rsidRPr="00B55969">
          <w:t xml:space="preserve">support the concept of "essential </w:t>
        </w:r>
        <w:proofErr w:type="spellStart"/>
        <w:r w:rsidRPr="00B55969">
          <w:t>unidimensionality</w:t>
        </w:r>
        <w:proofErr w:type="spellEnd"/>
        <w:r w:rsidRPr="00B55969">
          <w:t xml:space="preserve">" (Reise et al., 2013) in </w:t>
        </w:r>
        <w:r w:rsidRPr="00B55969">
          <w:rPr>
            <w:i/>
            <w:iCs/>
            <w:rPrChange w:id="609" w:author="Corrado Caudek" w:date="2024-10-24T09:17:00Z" w16du:dateUtc="2024-10-24T07:17:00Z">
              <w:rPr/>
            </w:rPrChange>
          </w:rPr>
          <w:t>state self-compassion</w:t>
        </w:r>
        <w:r w:rsidRPr="00B55969">
          <w:t>.</w:t>
        </w:r>
      </w:ins>
    </w:p>
    <w:p w14:paraId="0A96AFE7" w14:textId="114DB112" w:rsidR="000B24E4" w:rsidDel="00B55969" w:rsidRDefault="00B55969" w:rsidP="00882294">
      <w:pPr>
        <w:pStyle w:val="BodyText"/>
        <w:ind w:firstLine="360"/>
        <w:rPr>
          <w:del w:id="610" w:author="Corrado Caudek" w:date="2024-10-24T09:03:00Z" w16du:dateUtc="2024-10-24T07:03:00Z"/>
        </w:rPr>
        <w:pPrChange w:id="611" w:author="Corrado Caudek" w:date="2024-10-24T09:20:00Z" w16du:dateUtc="2024-10-24T07:20:00Z">
          <w:pPr>
            <w:pStyle w:val="BodyText"/>
            <w:ind w:firstLine="0"/>
          </w:pPr>
        </w:pPrChange>
      </w:pPr>
      <w:ins w:id="612" w:author="Corrado Caudek" w:date="2024-10-24T09:17:00Z" w16du:dateUtc="2024-10-24T07:17:00Z">
        <w:r>
          <w:t>In summary, o</w:t>
        </w:r>
      </w:ins>
      <w:ins w:id="613" w:author="Corrado Caudek" w:date="2024-10-24T09:17:00Z">
        <w:r w:rsidRPr="00B55969">
          <w:t xml:space="preserve">ur MCFA analysis aligns with Neff's hypothesis of an inverse relationship between CS and UCS. However, it is essential to recognize that MCFA evaluates </w:t>
        </w:r>
        <w:r w:rsidRPr="00B55969">
          <w:rPr>
            <w:i/>
            <w:iCs/>
            <w:rPrChange w:id="614" w:author="Corrado Caudek" w:date="2024-10-24T09:17:00Z" w16du:dateUtc="2024-10-24T07:17:00Z">
              <w:rPr/>
            </w:rPrChange>
          </w:rPr>
          <w:t>latent, person-level relationships</w:t>
        </w:r>
        <w:r w:rsidRPr="00B55969">
          <w:t xml:space="preserve">, reflecting </w:t>
        </w:r>
        <w:r w:rsidRPr="00882294">
          <w:rPr>
            <w:i/>
            <w:iCs/>
            <w:rPrChange w:id="615" w:author="Corrado Caudek" w:date="2024-10-24T09:20:00Z" w16du:dateUtc="2024-10-24T07:20:00Z">
              <w:rPr/>
            </w:rPrChange>
          </w:rPr>
          <w:t>general trends</w:t>
        </w:r>
        <w:r w:rsidRPr="00B55969">
          <w:t xml:space="preserve"> over time and across contexts. This nomothetic approach may not fully capture the momentary dynamics of CS and UCS within individuals. Other momentary-level analyses might reveal more independent or context-specific associations between CS and UCS during short time periods.</w:t>
        </w:r>
      </w:ins>
    </w:p>
    <w:p w14:paraId="12ACD392" w14:textId="4BACAD9E" w:rsidR="00C57613" w:rsidDel="00001609" w:rsidRDefault="00C57613" w:rsidP="00882294">
      <w:pPr>
        <w:pStyle w:val="BodyText"/>
        <w:ind w:firstLine="360"/>
        <w:rPr>
          <w:del w:id="616" w:author="Corrado Caudek" w:date="2024-10-24T08:23:00Z" w16du:dateUtc="2024-10-24T06:23:00Z"/>
          <w:rFonts w:cs="Times New Roman"/>
        </w:rPr>
        <w:pPrChange w:id="617" w:author="Corrado Caudek" w:date="2024-10-24T09:20:00Z" w16du:dateUtc="2024-10-24T07:20:00Z">
          <w:pPr>
            <w:ind w:firstLine="360"/>
          </w:pPr>
        </w:pPrChange>
      </w:pPr>
      <w:ins w:id="618" w:author="COLPIZZI ILARIA" w:date="2024-10-16T16:59:00Z">
        <w:del w:id="619" w:author="Corrado Caudek" w:date="2024-10-24T08:23:00Z" w16du:dateUtc="2024-10-24T06:23:00Z">
          <w:r w:rsidRPr="00C57613" w:rsidDel="000B24E4">
            <w:rPr>
              <w:rFonts w:cs="Times New Roman"/>
              <w:b/>
              <w:bCs/>
              <w:rPrChange w:id="620" w:author="COLPIZZI ILARIA" w:date="2024-10-16T17:00:00Z" w16du:dateUtc="2024-10-16T15:00:00Z">
                <w:rPr>
                  <w:lang w:val="it-IT"/>
                </w:rPr>
              </w:rPrChange>
            </w:rPr>
            <w:delText xml:space="preserve">Dimensionality Test </w:delText>
          </w:r>
        </w:del>
      </w:ins>
    </w:p>
    <w:p w14:paraId="58AEFD2D" w14:textId="77777777" w:rsidR="00001609" w:rsidRDefault="00001609" w:rsidP="00882294">
      <w:pPr>
        <w:pStyle w:val="BodyText"/>
        <w:ind w:firstLine="360"/>
        <w:rPr>
          <w:ins w:id="621" w:author="Corrado Caudek" w:date="2024-10-24T08:50:00Z" w16du:dateUtc="2024-10-24T06:50:00Z"/>
          <w:rFonts w:cs="Times New Roman"/>
        </w:rPr>
        <w:pPrChange w:id="622" w:author="Corrado Caudek" w:date="2024-10-24T09:20:00Z" w16du:dateUtc="2024-10-24T07:20:00Z">
          <w:pPr>
            <w:spacing w:before="100" w:beforeAutospacing="1" w:after="100" w:afterAutospacing="1"/>
            <w:ind w:firstLine="360"/>
          </w:pPr>
        </w:pPrChange>
      </w:pPr>
    </w:p>
    <w:p w14:paraId="3F1BE92B" w14:textId="40FE991A" w:rsidR="00D90F46" w:rsidDel="000B24E4" w:rsidRDefault="00D90F46" w:rsidP="00D90F46">
      <w:pPr>
        <w:pStyle w:val="BodyText"/>
        <w:rPr>
          <w:ins w:id="623" w:author="COLPIZZI ILARIA" w:date="2024-10-17T14:53:00Z" w16du:dateUtc="2024-10-17T12:53:00Z"/>
          <w:del w:id="624" w:author="Corrado Caudek" w:date="2024-10-24T08:23:00Z" w16du:dateUtc="2024-10-24T06:23:00Z"/>
          <w:rFonts w:cs="Times New Roman"/>
        </w:rPr>
      </w:pPr>
      <w:ins w:id="625" w:author="COLPIZZI ILARIA" w:date="2024-10-17T14:47:00Z" w16du:dateUtc="2024-10-17T12:47:00Z">
        <w:del w:id="626" w:author="Corrado Caudek" w:date="2024-10-24T08:23:00Z" w16du:dateUtc="2024-10-24T06:23:00Z">
          <w:r w:rsidRPr="00D90F46" w:rsidDel="000B24E4">
            <w:rPr>
              <w:rFonts w:cs="Times New Roman"/>
              <w:rPrChange w:id="627" w:author="COLPIZZI ILARIA" w:date="2024-10-17T14:47:00Z" w16du:dateUtc="2024-10-17T12:47:00Z">
                <w:rPr>
                  <w:rFonts w:cs="Times New Roman"/>
                  <w:b/>
                  <w:bCs/>
                </w:rPr>
              </w:rPrChange>
            </w:rPr>
            <w:delText>Previous research has consistently supported the BCH by demonstrating that models with a general factor offer superior fit when examining the dimensionality of *trait* self-compassion. Extending this research, our study evaluated the dimensionality of *state* self-compassion using multilevel confirmatory factor analysis (CFA) to account for the hierarchical structure of repeated measurements nested within days and individuals. We compared three models: a **One-Factor Model** representing self-compassion with a single latent factor, a **Two-Factor Model** distinguishing between compassionate self (CS) and un-compassionate self (UCS), and a **Bifactor Model**, which includes both a general self-compassion factor and orthogonal specific factors (CS and UCS). The Bifactor Model demonstrated the best overall fit, as indicated by progressively improving goodness-of-fit indices and significant Likelihood Ratio Test results. This suggests that self-compassion is best represented by both a general factor and specific components (CS and UCS)</w:delText>
          </w:r>
        </w:del>
      </w:ins>
      <w:ins w:id="628" w:author="COLPIZZI ILARIA" w:date="2024-10-17T14:48:00Z" w16du:dateUtc="2024-10-17T12:48:00Z">
        <w:del w:id="629" w:author="Corrado Caudek" w:date="2024-10-24T08:23:00Z" w16du:dateUtc="2024-10-24T06:23:00Z">
          <w:r w:rsidDel="000B24E4">
            <w:rPr>
              <w:rFonts w:cs="Times New Roman"/>
            </w:rPr>
            <w:delText xml:space="preserve"> – see Table S</w:delText>
          </w:r>
          <w:r w:rsidR="001D7E2D" w:rsidDel="000B24E4">
            <w:rPr>
              <w:rFonts w:cs="Times New Roman"/>
            </w:rPr>
            <w:delText>1.</w:delText>
          </w:r>
        </w:del>
      </w:ins>
    </w:p>
    <w:p w14:paraId="4C545A7F" w14:textId="113753A5" w:rsidR="00D90F46" w:rsidRPr="00D90F46" w:rsidDel="000B24E4" w:rsidRDefault="00D90F46" w:rsidP="00D90F46">
      <w:pPr>
        <w:pStyle w:val="BodyText"/>
        <w:rPr>
          <w:ins w:id="630" w:author="COLPIZZI ILARIA" w:date="2024-10-17T14:47:00Z" w16du:dateUtc="2024-10-17T12:47:00Z"/>
          <w:del w:id="631" w:author="Corrado Caudek" w:date="2024-10-24T08:23:00Z" w16du:dateUtc="2024-10-24T06:23:00Z"/>
          <w:rFonts w:cs="Times New Roman"/>
          <w:rPrChange w:id="632" w:author="COLPIZZI ILARIA" w:date="2024-10-17T14:47:00Z" w16du:dateUtc="2024-10-17T12:47:00Z">
            <w:rPr>
              <w:ins w:id="633" w:author="COLPIZZI ILARIA" w:date="2024-10-17T14:47:00Z" w16du:dateUtc="2024-10-17T12:47:00Z"/>
              <w:del w:id="634" w:author="Corrado Caudek" w:date="2024-10-24T08:23:00Z" w16du:dateUtc="2024-10-24T06:23:00Z"/>
              <w:rFonts w:cs="Times New Roman"/>
              <w:b/>
              <w:bCs/>
            </w:rPr>
          </w:rPrChange>
        </w:rPr>
      </w:pPr>
      <w:ins w:id="635" w:author="COLPIZZI ILARIA" w:date="2024-10-17T14:47:00Z" w16du:dateUtc="2024-10-17T12:47:00Z">
        <w:del w:id="636" w:author="Corrado Caudek" w:date="2024-10-24T08:23:00Z" w16du:dateUtc="2024-10-24T06:23:00Z">
          <w:r w:rsidRPr="00D90F46" w:rsidDel="000B24E4">
            <w:rPr>
              <w:rFonts w:cs="Times New Roman"/>
              <w:rPrChange w:id="637" w:author="COLPIZZI ILARIA" w:date="2024-10-17T14:47:00Z" w16du:dateUtc="2024-10-17T12:47:00Z">
                <w:rPr>
                  <w:rFonts w:cs="Times New Roman"/>
                  <w:b/>
                  <w:bCs/>
                </w:rPr>
              </w:rPrChange>
            </w:rPr>
            <w:delText>However, dimensionality assessments must balance statistical fit with substantive interpretability. While more complex models like the Bifactor Model may achieve better fit, they risk overfitting the data. In the Bifactor Model, the general factor accounted for most of the explained variance, while specific factors contributed minimally, indicating that a unidimensional solution may offer similar explanatory power with less complexity.</w:delText>
          </w:r>
        </w:del>
      </w:ins>
    </w:p>
    <w:p w14:paraId="7410CDC0" w14:textId="50866AF1" w:rsidR="00596AF3" w:rsidDel="000B24E4" w:rsidRDefault="00D90F46" w:rsidP="00D90F46">
      <w:pPr>
        <w:pStyle w:val="BodyText"/>
        <w:rPr>
          <w:ins w:id="638" w:author="COLPIZZI ILARIA" w:date="2024-10-17T14:54:00Z" w16du:dateUtc="2024-10-17T12:54:00Z"/>
          <w:del w:id="639" w:author="Corrado Caudek" w:date="2024-10-24T08:23:00Z" w16du:dateUtc="2024-10-24T06:23:00Z"/>
          <w:rFonts w:cs="Times New Roman"/>
        </w:rPr>
      </w:pPr>
      <w:ins w:id="640" w:author="COLPIZZI ILARIA" w:date="2024-10-17T14:47:00Z" w16du:dateUtc="2024-10-17T12:47:00Z">
        <w:del w:id="641" w:author="Corrado Caudek" w:date="2024-10-24T08:23:00Z" w16du:dateUtc="2024-10-24T06:23:00Z">
          <w:r w:rsidRPr="00D90F46" w:rsidDel="000B24E4">
            <w:rPr>
              <w:rFonts w:cs="Times New Roman"/>
              <w:rPrChange w:id="642" w:author="COLPIZZI ILARIA" w:date="2024-10-17T14:47:00Z" w16du:dateUtc="2024-10-17T12:47:00Z">
                <w:rPr>
                  <w:rFonts w:cs="Times New Roman"/>
                  <w:b/>
                  <w:bCs/>
                </w:rPr>
              </w:rPrChange>
            </w:rPr>
            <w:delText xml:space="preserve">The multilevel CFA analysis supports Neff’s hypothesis that CS and UCS are inversely related at the trait level, with individuals high in CS tending to have lower levels of UCS, and vice versa. </w:delText>
          </w:r>
        </w:del>
      </w:ins>
    </w:p>
    <w:p w14:paraId="634B1349" w14:textId="77F35E87" w:rsidR="00D90F46" w:rsidRPr="00D90F46" w:rsidDel="000B24E4" w:rsidRDefault="00D20C30" w:rsidP="00596AF3">
      <w:pPr>
        <w:pStyle w:val="BodyText"/>
        <w:rPr>
          <w:ins w:id="643" w:author="COLPIZZI ILARIA" w:date="2024-10-16T16:59:00Z"/>
          <w:del w:id="644" w:author="Corrado Caudek" w:date="2024-10-24T08:23:00Z" w16du:dateUtc="2024-10-24T06:23:00Z"/>
          <w:rFonts w:cs="Times New Roman"/>
          <w:rPrChange w:id="645" w:author="COLPIZZI ILARIA" w:date="2024-10-17T14:47:00Z" w16du:dateUtc="2024-10-17T12:47:00Z">
            <w:rPr>
              <w:ins w:id="646" w:author="COLPIZZI ILARIA" w:date="2024-10-16T16:59:00Z"/>
              <w:del w:id="647" w:author="Corrado Caudek" w:date="2024-10-24T08:23:00Z" w16du:dateUtc="2024-10-24T06:23:00Z"/>
              <w:lang w:val="it-IT"/>
            </w:rPr>
          </w:rPrChange>
        </w:rPr>
      </w:pPr>
      <w:ins w:id="648" w:author="COLPIZZI ILARIA" w:date="2024-10-17T14:55:00Z" w16du:dateUtc="2024-10-17T12:55:00Z">
        <w:del w:id="649" w:author="Corrado Caudek" w:date="2024-10-24T08:23:00Z" w16du:dateUtc="2024-10-24T06:23:00Z">
          <w:r w:rsidDel="000B24E4">
            <w:rPr>
              <w:rFonts w:cs="Times New Roman"/>
            </w:rPr>
            <w:delText>I</w:delText>
          </w:r>
        </w:del>
      </w:ins>
      <w:ins w:id="650" w:author="COLPIZZI ILARIA" w:date="2024-10-17T14:54:00Z" w16du:dateUtc="2024-10-17T12:54:00Z">
        <w:del w:id="651" w:author="Corrado Caudek" w:date="2024-10-24T08:23:00Z" w16du:dateUtc="2024-10-24T06:23:00Z">
          <w:r w:rsidR="00596AF3" w:rsidRPr="00E14CC5" w:rsidDel="000B24E4">
            <w:rPr>
              <w:rFonts w:cs="Times New Roman"/>
            </w:rPr>
            <w:delText>t is important to emphasize that multilevel CFA examines *latent, person-level relationships*, which capture general trends over time and context. The present analysis demonstrates that CS and UCS are correlated at a global level. In contrast, other analyses focused on *momentary dynamics* may suggest that CS and UCS operate more independently within individuals over short time periods. This distinction clarifies that Neff’s hypothesis may hold at a trait level but requires further exploration at the momentary level</w:delText>
          </w:r>
          <w:r w:rsidR="00596AF3" w:rsidRPr="00596AF3" w:rsidDel="000B24E4">
            <w:rPr>
              <w:rFonts w:cs="Times New Roman"/>
            </w:rPr>
            <w:delText xml:space="preserve"> </w:delText>
          </w:r>
        </w:del>
      </w:ins>
      <w:ins w:id="652" w:author="COLPIZZI ILARIA" w:date="2024-10-17T14:48:00Z" w16du:dateUtc="2024-10-17T12:48:00Z">
        <w:del w:id="653" w:author="Corrado Caudek" w:date="2024-10-24T08:23:00Z" w16du:dateUtc="2024-10-24T06:23:00Z">
          <w:r w:rsidR="00DC7631" w:rsidRPr="00596AF3" w:rsidDel="000B24E4">
            <w:rPr>
              <w:rFonts w:cs="Times New Roman"/>
            </w:rPr>
            <w:delText>(for details, see SI)</w:delText>
          </w:r>
        </w:del>
      </w:ins>
      <w:ins w:id="654" w:author="COLPIZZI ILARIA" w:date="2024-10-17T14:47:00Z" w16du:dateUtc="2024-10-17T12:47:00Z">
        <w:del w:id="655" w:author="Corrado Caudek" w:date="2024-10-24T08:23:00Z" w16du:dateUtc="2024-10-24T06:23:00Z">
          <w:r w:rsidR="00D90F46" w:rsidRPr="00596AF3" w:rsidDel="000B24E4">
            <w:rPr>
              <w:rFonts w:cs="Times New Roman"/>
              <w:rPrChange w:id="656" w:author="COLPIZZI ILARIA" w:date="2024-10-17T14:54:00Z" w16du:dateUtc="2024-10-17T12:54:00Z">
                <w:rPr>
                  <w:rFonts w:cs="Times New Roman"/>
                  <w:b/>
                  <w:bCs/>
                </w:rPr>
              </w:rPrChange>
            </w:rPr>
            <w:delText>.</w:delText>
          </w:r>
        </w:del>
      </w:ins>
    </w:p>
    <w:p w14:paraId="21ADCD84" w14:textId="75D4C5FF" w:rsidR="00502B6E" w:rsidRPr="00AF0607" w:rsidRDefault="00C57613" w:rsidP="00AF0607">
      <w:pPr>
        <w:spacing w:before="100" w:beforeAutospacing="1" w:after="100" w:afterAutospacing="1"/>
        <w:ind w:firstLine="360"/>
        <w:rPr>
          <w:ins w:id="657" w:author="COLPIZZI ILARIA" w:date="2024-10-17T15:29:00Z" w16du:dateUtc="2024-10-17T13:29:00Z"/>
          <w:rFonts w:eastAsia="Times New Roman" w:cs="Times New Roman"/>
          <w:b/>
          <w:bCs/>
          <w:lang w:eastAsia="it-IT"/>
          <w:rPrChange w:id="658" w:author="COLPIZZI ILARIA" w:date="2024-10-17T17:05:00Z" w16du:dateUtc="2024-10-17T15:05:00Z">
            <w:rPr>
              <w:ins w:id="659" w:author="COLPIZZI ILARIA" w:date="2024-10-17T15:29:00Z" w16du:dateUtc="2024-10-17T13:29:00Z"/>
              <w:rFonts w:eastAsia="Times New Roman" w:cs="Times New Roman"/>
              <w:lang w:eastAsia="it-IT"/>
            </w:rPr>
          </w:rPrChange>
        </w:rPr>
      </w:pPr>
      <w:ins w:id="660" w:author="COLPIZZI ILARIA" w:date="2024-10-16T17:03:00Z">
        <w:r w:rsidRPr="00C57613">
          <w:rPr>
            <w:rFonts w:eastAsia="Times New Roman" w:cs="Times New Roman"/>
            <w:b/>
            <w:bCs/>
            <w:lang w:eastAsia="it-IT"/>
            <w:rPrChange w:id="661" w:author="COLPIZZI ILARIA" w:date="2024-10-16T17:03:00Z" w16du:dateUtc="2024-10-16T15:03:00Z">
              <w:rPr>
                <w:rFonts w:eastAsia="Times New Roman" w:cs="Times New Roman"/>
                <w:lang w:val="it-IT" w:eastAsia="it-IT"/>
              </w:rPr>
            </w:rPrChange>
          </w:rPr>
          <w:t xml:space="preserve">Modeling the Dynamic Relationship Between Compassionate and Uncompassionate Self-Responding: An </w:t>
        </w:r>
        <w:proofErr w:type="spellStart"/>
        <w:r w:rsidRPr="00C57613">
          <w:rPr>
            <w:rFonts w:eastAsia="Times New Roman" w:cs="Times New Roman"/>
            <w:b/>
            <w:bCs/>
            <w:lang w:eastAsia="it-IT"/>
            <w:rPrChange w:id="662" w:author="COLPIZZI ILARIA" w:date="2024-10-16T17:03:00Z" w16du:dateUtc="2024-10-16T15:03:00Z">
              <w:rPr>
                <w:rFonts w:eastAsia="Times New Roman" w:cs="Times New Roman"/>
                <w:lang w:val="it-IT" w:eastAsia="it-IT"/>
              </w:rPr>
            </w:rPrChange>
          </w:rPr>
          <w:t>Idionomic</w:t>
        </w:r>
        <w:proofErr w:type="spellEnd"/>
        <w:r w:rsidRPr="00C57613">
          <w:rPr>
            <w:rFonts w:eastAsia="Times New Roman" w:cs="Times New Roman"/>
            <w:b/>
            <w:bCs/>
            <w:lang w:eastAsia="it-IT"/>
            <w:rPrChange w:id="663" w:author="COLPIZZI ILARIA" w:date="2024-10-16T17:03:00Z" w16du:dateUtc="2024-10-16T15:03:00Z">
              <w:rPr>
                <w:rFonts w:eastAsia="Times New Roman" w:cs="Times New Roman"/>
                <w:lang w:val="it-IT" w:eastAsia="it-IT"/>
              </w:rPr>
            </w:rPrChange>
          </w:rPr>
          <w:t xml:space="preserve"> Approach </w:t>
        </w:r>
      </w:ins>
    </w:p>
    <w:p w14:paraId="06CA8F11" w14:textId="3949294F" w:rsidR="00C57613" w:rsidDel="00001609" w:rsidRDefault="00001609" w:rsidP="00882294">
      <w:pPr>
        <w:spacing w:before="100" w:beforeAutospacing="1" w:after="100" w:afterAutospacing="1"/>
        <w:ind w:firstLine="360"/>
        <w:rPr>
          <w:del w:id="664" w:author="Corrado Caudek" w:date="2024-10-24T08:53:00Z" w16du:dateUtc="2024-10-24T06:53:00Z"/>
          <w:rFonts w:eastAsia="Times New Roman" w:cs="Times New Roman"/>
          <w:lang w:eastAsia="it-IT"/>
        </w:rPr>
        <w:pPrChange w:id="665" w:author="Corrado Caudek" w:date="2024-10-24T09:21:00Z" w16du:dateUtc="2024-10-24T07:21:00Z">
          <w:pPr>
            <w:spacing w:before="100" w:beforeAutospacing="1" w:after="100" w:afterAutospacing="1"/>
            <w:ind w:firstLine="360"/>
          </w:pPr>
        </w:pPrChange>
      </w:pPr>
      <w:ins w:id="666" w:author="Corrado Caudek" w:date="2024-10-24T08:53:00Z">
        <w:r w:rsidRPr="00001609">
          <w:rPr>
            <w:rFonts w:eastAsia="Times New Roman" w:cs="Times New Roman"/>
            <w:lang w:eastAsia="it-IT"/>
          </w:rPr>
          <w:t xml:space="preserve">To address this limitation and gain deeper insights into person-specific dynamics, we conducted an </w:t>
        </w:r>
        <w:proofErr w:type="spellStart"/>
        <w:r w:rsidRPr="00882294">
          <w:rPr>
            <w:rFonts w:eastAsia="Times New Roman" w:cs="Times New Roman"/>
            <w:i/>
            <w:iCs/>
            <w:lang w:eastAsia="it-IT"/>
            <w:rPrChange w:id="667" w:author="Corrado Caudek" w:date="2024-10-24T09:21:00Z" w16du:dateUtc="2024-10-24T07:21:00Z">
              <w:rPr>
                <w:rFonts w:eastAsia="Times New Roman" w:cs="Times New Roman"/>
                <w:lang w:eastAsia="it-IT"/>
              </w:rPr>
            </w:rPrChange>
          </w:rPr>
          <w:t>idiomic</w:t>
        </w:r>
        <w:proofErr w:type="spellEnd"/>
        <w:r w:rsidRPr="00882294">
          <w:rPr>
            <w:rFonts w:eastAsia="Times New Roman" w:cs="Times New Roman"/>
            <w:i/>
            <w:iCs/>
            <w:lang w:eastAsia="it-IT"/>
            <w:rPrChange w:id="668" w:author="Corrado Caudek" w:date="2024-10-24T09:21:00Z" w16du:dateUtc="2024-10-24T07:21:00Z">
              <w:rPr>
                <w:rFonts w:eastAsia="Times New Roman" w:cs="Times New Roman"/>
                <w:lang w:eastAsia="it-IT"/>
              </w:rPr>
            </w:rPrChange>
          </w:rPr>
          <w:t xml:space="preserve"> analysis</w:t>
        </w:r>
        <w:r w:rsidRPr="00001609">
          <w:rPr>
            <w:rFonts w:eastAsia="Times New Roman" w:cs="Times New Roman"/>
            <w:lang w:eastAsia="it-IT"/>
          </w:rPr>
          <w:t xml:space="preserve"> to examine the relationship between UCS and CS at the individual level by combining samples from both studies (</w:t>
        </w:r>
        <w:proofErr w:type="spellStart"/>
        <w:r w:rsidRPr="00001609">
          <w:rPr>
            <w:rFonts w:eastAsia="Times New Roman" w:cs="Times New Roman"/>
            <w:lang w:eastAsia="it-IT"/>
          </w:rPr>
          <w:t>Ciarrochi</w:t>
        </w:r>
        <w:proofErr w:type="spellEnd"/>
        <w:r w:rsidRPr="00001609">
          <w:rPr>
            <w:rFonts w:eastAsia="Times New Roman" w:cs="Times New Roman"/>
            <w:lang w:eastAsia="it-IT"/>
          </w:rPr>
          <w:t xml:space="preserve"> et al., 2024; Ferrari et al., 2022; </w:t>
        </w:r>
        <w:proofErr w:type="spellStart"/>
        <w:r w:rsidRPr="00001609">
          <w:rPr>
            <w:rFonts w:eastAsia="Times New Roman" w:cs="Times New Roman"/>
            <w:lang w:eastAsia="it-IT"/>
          </w:rPr>
          <w:t>Sahdra</w:t>
        </w:r>
        <w:proofErr w:type="spellEnd"/>
        <w:r w:rsidRPr="00001609">
          <w:rPr>
            <w:rFonts w:eastAsia="Times New Roman" w:cs="Times New Roman"/>
            <w:lang w:eastAsia="it-IT"/>
          </w:rPr>
          <w:t xml:space="preserve"> et al., 2024). This approach allows us to explore potential heterogeneity in self-compassion processes that may be masked by nomothetic analyses, providing a more nuanced understanding of how these constructs interact within-individuals over time.</w:t>
        </w:r>
      </w:ins>
      <w:ins w:id="669" w:author="COLPIZZI ILARIA" w:date="2024-10-16T17:03:00Z">
        <w:del w:id="670" w:author="Corrado Caudek" w:date="2024-10-24T08:53:00Z" w16du:dateUtc="2024-10-24T06:53:00Z">
          <w:r w:rsidR="00C57613" w:rsidRPr="00C57613" w:rsidDel="00001609">
            <w:rPr>
              <w:rFonts w:eastAsia="Times New Roman" w:cs="Times New Roman"/>
              <w:lang w:eastAsia="it-IT"/>
              <w:rPrChange w:id="671" w:author="COLPIZZI ILARIA" w:date="2024-10-16T17:03:00Z" w16du:dateUtc="2024-10-16T15:03:00Z">
                <w:rPr>
                  <w:rFonts w:eastAsia="Times New Roman" w:cs="Times New Roman"/>
                  <w:b/>
                  <w:bCs/>
                  <w:lang w:val="it-IT" w:eastAsia="it-IT"/>
                </w:rPr>
              </w:rPrChange>
            </w:rPr>
            <w:delText xml:space="preserve">The analyses described in the previous section provided evidence supporting the “essential unidimensionality” (Reise, Bonifay, and Haviland 2013) of state self-compassion. Our multilevel framework, which accounted for repeated measurements within individuals over a three-month period, demonstrated that compassionate and uncompassionate self-responding (CS and UCS) are inversely related at the nomothetic level – that is, when examined across the entire sample. </w:delText>
          </w:r>
        </w:del>
      </w:ins>
    </w:p>
    <w:p w14:paraId="4A5B6176" w14:textId="77777777" w:rsidR="00001609" w:rsidRPr="00C57613" w:rsidRDefault="00001609" w:rsidP="00882294">
      <w:pPr>
        <w:spacing w:before="100" w:beforeAutospacing="1" w:after="100" w:afterAutospacing="1"/>
        <w:ind w:firstLine="360"/>
        <w:rPr>
          <w:ins w:id="672" w:author="Corrado Caudek" w:date="2024-10-24T08:53:00Z" w16du:dateUtc="2024-10-24T06:53:00Z"/>
          <w:rFonts w:eastAsia="Times New Roman" w:cs="Times New Roman"/>
          <w:lang w:eastAsia="it-IT"/>
          <w:rPrChange w:id="673" w:author="COLPIZZI ILARIA" w:date="2024-10-16T17:03:00Z" w16du:dateUtc="2024-10-16T15:03:00Z">
            <w:rPr>
              <w:ins w:id="674" w:author="Corrado Caudek" w:date="2024-10-24T08:53:00Z" w16du:dateUtc="2024-10-24T06:53:00Z"/>
              <w:rFonts w:eastAsia="Times New Roman" w:cs="Times New Roman"/>
              <w:b/>
              <w:bCs/>
              <w:lang w:val="it-IT" w:eastAsia="it-IT"/>
            </w:rPr>
          </w:rPrChange>
        </w:rPr>
      </w:pPr>
    </w:p>
    <w:p w14:paraId="23DF344D" w14:textId="79766ABC" w:rsidR="00C57613" w:rsidRPr="00C57613" w:rsidDel="00001609" w:rsidRDefault="00C57613" w:rsidP="00C57613">
      <w:pPr>
        <w:spacing w:before="100" w:beforeAutospacing="1" w:after="100" w:afterAutospacing="1"/>
        <w:ind w:firstLine="360"/>
        <w:rPr>
          <w:ins w:id="675" w:author="COLPIZZI ILARIA" w:date="2024-10-16T17:03:00Z"/>
          <w:del w:id="676" w:author="Corrado Caudek" w:date="2024-10-24T08:53:00Z" w16du:dateUtc="2024-10-24T06:53:00Z"/>
          <w:rFonts w:eastAsia="Times New Roman" w:cs="Times New Roman"/>
          <w:lang w:eastAsia="it-IT"/>
          <w:rPrChange w:id="677" w:author="COLPIZZI ILARIA" w:date="2024-10-16T17:04:00Z" w16du:dateUtc="2024-10-16T15:04:00Z">
            <w:rPr>
              <w:ins w:id="678" w:author="COLPIZZI ILARIA" w:date="2024-10-16T17:03:00Z"/>
              <w:del w:id="679" w:author="Corrado Caudek" w:date="2024-10-24T08:53:00Z" w16du:dateUtc="2024-10-24T06:53:00Z"/>
              <w:rFonts w:eastAsia="Times New Roman" w:cs="Times New Roman"/>
              <w:b/>
              <w:bCs/>
              <w:lang w:val="it-IT" w:eastAsia="it-IT"/>
            </w:rPr>
          </w:rPrChange>
        </w:rPr>
      </w:pPr>
      <w:ins w:id="680" w:author="COLPIZZI ILARIA" w:date="2024-10-16T17:03:00Z">
        <w:del w:id="681" w:author="Corrado Caudek" w:date="2024-10-24T08:53:00Z" w16du:dateUtc="2024-10-24T06:53:00Z">
          <w:r w:rsidRPr="00C57613" w:rsidDel="00001609">
            <w:rPr>
              <w:rFonts w:eastAsia="Times New Roman" w:cs="Times New Roman"/>
              <w:lang w:eastAsia="it-IT"/>
              <w:rPrChange w:id="682" w:author="COLPIZZI ILARIA" w:date="2024-10-16T17:03:00Z" w16du:dateUtc="2024-10-16T15:03:00Z">
                <w:rPr>
                  <w:rFonts w:eastAsia="Times New Roman" w:cs="Times New Roman"/>
                  <w:b/>
                  <w:bCs/>
                  <w:lang w:val="it-IT" w:eastAsia="it-IT"/>
                </w:rPr>
              </w:rPrChange>
            </w:rPr>
            <w:delText xml:space="preserve">Our psychometric evaluations, using purely internal criteria (fit indices for item scores), re- vealed that more complex models improved statistical fit. </w:delText>
          </w:r>
          <w:r w:rsidRPr="00C57613" w:rsidDel="00001609">
            <w:rPr>
              <w:rFonts w:eastAsia="Times New Roman" w:cs="Times New Roman"/>
              <w:lang w:eastAsia="it-IT"/>
              <w:rPrChange w:id="683" w:author="COLPIZZI ILARIA" w:date="2024-10-16T17:04:00Z" w16du:dateUtc="2024-10-16T15:04:00Z">
                <w:rPr>
                  <w:rFonts w:eastAsia="Times New Roman" w:cs="Times New Roman"/>
                  <w:b/>
                  <w:bCs/>
                  <w:lang w:val="it-IT" w:eastAsia="it-IT"/>
                </w:rPr>
              </w:rPrChange>
            </w:rPr>
            <w:delText xml:space="preserve">However, these improvements did not fundamentally challenge Neff’s hypothesis of a bipolar continuum. While minor deviations and better fit indices were observed with more complex models, their practical importance was limited, and the overall pattern of findings remained aligned with the notion of CS and UCS as opposing dimensions. This conclusion was further corroborated when considering external criteria, including covariates such as momentary negative affect and context evaluation, as described in our two studies. These situational factors did not substantially disrupt the core relationship between CS and UCS proposed by the bipolar continuum hypothesis. </w:delText>
          </w:r>
        </w:del>
      </w:ins>
    </w:p>
    <w:p w14:paraId="44E63F7F" w14:textId="735FD2B2" w:rsidR="00C57613" w:rsidRPr="00C57613" w:rsidDel="00001609" w:rsidRDefault="00C57613" w:rsidP="00C57613">
      <w:pPr>
        <w:spacing w:before="100" w:beforeAutospacing="1" w:after="100" w:afterAutospacing="1"/>
        <w:ind w:firstLine="360"/>
        <w:rPr>
          <w:ins w:id="684" w:author="COLPIZZI ILARIA" w:date="2024-10-16T17:03:00Z"/>
          <w:del w:id="685" w:author="Corrado Caudek" w:date="2024-10-24T08:53:00Z" w16du:dateUtc="2024-10-24T06:53:00Z"/>
          <w:rFonts w:eastAsia="Times New Roman" w:cs="Times New Roman"/>
          <w:lang w:eastAsia="it-IT"/>
          <w:rPrChange w:id="686" w:author="COLPIZZI ILARIA" w:date="2024-10-16T17:04:00Z" w16du:dateUtc="2024-10-16T15:04:00Z">
            <w:rPr>
              <w:ins w:id="687" w:author="COLPIZZI ILARIA" w:date="2024-10-16T17:03:00Z"/>
              <w:del w:id="688" w:author="Corrado Caudek" w:date="2024-10-24T08:53:00Z" w16du:dateUtc="2024-10-24T06:53:00Z"/>
              <w:rFonts w:eastAsia="Times New Roman" w:cs="Times New Roman"/>
              <w:b/>
              <w:bCs/>
              <w:lang w:val="it-IT" w:eastAsia="it-IT"/>
            </w:rPr>
          </w:rPrChange>
        </w:rPr>
      </w:pPr>
      <w:ins w:id="689" w:author="COLPIZZI ILARIA" w:date="2024-10-16T17:03:00Z">
        <w:del w:id="690" w:author="Corrado Caudek" w:date="2024-10-24T08:53:00Z" w16du:dateUtc="2024-10-24T06:53:00Z">
          <w:r w:rsidRPr="00C57613" w:rsidDel="00001609">
            <w:rPr>
              <w:rFonts w:eastAsia="Times New Roman" w:cs="Times New Roman"/>
              <w:lang w:eastAsia="it-IT"/>
              <w:rPrChange w:id="691" w:author="COLPIZZI ILARIA" w:date="2024-10-16T17:04:00Z" w16du:dateUtc="2024-10-16T15:04:00Z">
                <w:rPr>
                  <w:rFonts w:eastAsia="Times New Roman" w:cs="Times New Roman"/>
                  <w:b/>
                  <w:bCs/>
                  <w:lang w:val="it-IT" w:eastAsia="it-IT"/>
                </w:rPr>
              </w:rPrChange>
            </w:rPr>
            <w:delText xml:space="preserve">It is important to note, however, that all previous analyses were conducted at a nomothetic level, focusing on group-level patterns. This approach, while valuable, may obscure important differences in how self-compassion operates in the everyday life of individuals. The variability in how individuals experience and express self-compassion across different contexts might not be fully captured in these broad, averaged analyses. </w:delText>
          </w:r>
        </w:del>
      </w:ins>
    </w:p>
    <w:p w14:paraId="66DB0770" w14:textId="0E60707B" w:rsidR="0098088E" w:rsidRPr="00C657A6" w:rsidDel="00001609" w:rsidRDefault="00C57613" w:rsidP="00C657A6">
      <w:pPr>
        <w:spacing w:before="100" w:beforeAutospacing="1" w:after="100" w:afterAutospacing="1"/>
        <w:ind w:firstLine="360"/>
        <w:rPr>
          <w:ins w:id="692" w:author="COLPIZZI ILARIA" w:date="2024-10-16T20:10:00Z" w16du:dateUtc="2024-10-16T18:10:00Z"/>
          <w:del w:id="693" w:author="Corrado Caudek" w:date="2024-10-24T08:53:00Z" w16du:dateUtc="2024-10-24T06:53:00Z"/>
          <w:rFonts w:eastAsia="Times New Roman" w:cs="Times New Roman"/>
          <w:lang w:eastAsia="it-IT"/>
          <w:rPrChange w:id="694" w:author="COLPIZZI ILARIA" w:date="2024-10-17T13:35:00Z" w16du:dateUtc="2024-10-17T11:35:00Z">
            <w:rPr>
              <w:ins w:id="695" w:author="COLPIZZI ILARIA" w:date="2024-10-16T20:10:00Z" w16du:dateUtc="2024-10-16T18:10:00Z"/>
              <w:del w:id="696" w:author="Corrado Caudek" w:date="2024-10-24T08:53:00Z" w16du:dateUtc="2024-10-24T06:53:00Z"/>
              <w:rFonts w:eastAsia="Times New Roman" w:cs="Times New Roman"/>
              <w:b/>
              <w:bCs/>
              <w:lang w:eastAsia="it-IT"/>
            </w:rPr>
          </w:rPrChange>
        </w:rPr>
      </w:pPr>
      <w:ins w:id="697" w:author="COLPIZZI ILARIA" w:date="2024-10-16T17:03:00Z">
        <w:del w:id="698" w:author="Corrado Caudek" w:date="2024-10-24T08:53:00Z" w16du:dateUtc="2024-10-24T06:53:00Z">
          <w:r w:rsidRPr="00C57613" w:rsidDel="00001609">
            <w:rPr>
              <w:rFonts w:eastAsia="Times New Roman" w:cs="Times New Roman"/>
              <w:lang w:eastAsia="it-IT"/>
              <w:rPrChange w:id="699" w:author="COLPIZZI ILARIA" w:date="2024-10-16T17:04:00Z" w16du:dateUtc="2024-10-16T15:04:00Z">
                <w:rPr>
                  <w:rFonts w:eastAsia="Times New Roman" w:cs="Times New Roman"/>
                  <w:b/>
                  <w:bCs/>
                  <w:lang w:val="it-IT" w:eastAsia="it-IT"/>
                </w:rPr>
              </w:rPrChange>
            </w:rPr>
            <w:delText xml:space="preserve">To address this limitation and gain deeper insights into person-specific dynamics, we conducted an idionomic analysis to examine the relationship between UCS and CS at the individual </w:delText>
          </w:r>
          <w:r w:rsidRPr="00502B6E" w:rsidDel="00001609">
            <w:rPr>
              <w:rFonts w:eastAsia="Times New Roman" w:cs="Times New Roman"/>
              <w:lang w:eastAsia="it-IT"/>
              <w:rPrChange w:id="700" w:author="COLPIZZI ILARIA" w:date="2024-10-17T15:31:00Z" w16du:dateUtc="2024-10-17T13:31:00Z">
                <w:rPr>
                  <w:rFonts w:eastAsia="Times New Roman" w:cs="Times New Roman"/>
                  <w:b/>
                  <w:bCs/>
                  <w:lang w:val="it-IT" w:eastAsia="it-IT"/>
                </w:rPr>
              </w:rPrChange>
            </w:rPr>
            <w:delText>level</w:delText>
          </w:r>
        </w:del>
      </w:ins>
      <w:ins w:id="701" w:author="COLPIZZI ILARIA" w:date="2024-10-17T15:30:00Z" w16du:dateUtc="2024-10-17T13:30:00Z">
        <w:del w:id="702" w:author="Corrado Caudek" w:date="2024-10-24T08:53:00Z" w16du:dateUtc="2024-10-24T06:53:00Z">
          <w:r w:rsidR="00502B6E" w:rsidRPr="00502B6E" w:rsidDel="00001609">
            <w:rPr>
              <w:rFonts w:eastAsia="Times New Roman" w:cs="Times New Roman"/>
              <w:lang w:eastAsia="it-IT"/>
            </w:rPr>
            <w:delText xml:space="preserve"> by </w:delText>
          </w:r>
          <w:r w:rsidR="00502B6E" w:rsidRPr="00502B6E" w:rsidDel="00001609">
            <w:rPr>
              <w:rFonts w:cs="Times New Roman"/>
              <w:rPrChange w:id="703" w:author="COLPIZZI ILARIA" w:date="2024-10-17T15:31:00Z" w16du:dateUtc="2024-10-17T13:31:00Z">
                <w:rPr>
                  <w:rFonts w:cs="Times New Roman"/>
                  <w:highlight w:val="yellow"/>
                </w:rPr>
              </w:rPrChange>
            </w:rPr>
            <w:delText>combining samples from both studies</w:delText>
          </w:r>
        </w:del>
      </w:ins>
      <w:ins w:id="704" w:author="COLPIZZI ILARIA" w:date="2024-10-16T17:03:00Z">
        <w:del w:id="705" w:author="Corrado Caudek" w:date="2024-10-24T08:53:00Z" w16du:dateUtc="2024-10-24T06:53:00Z">
          <w:r w:rsidRPr="00C57613" w:rsidDel="00001609">
            <w:rPr>
              <w:rFonts w:eastAsia="Times New Roman" w:cs="Times New Roman"/>
              <w:lang w:eastAsia="it-IT"/>
              <w:rPrChange w:id="706" w:author="COLPIZZI ILARIA" w:date="2024-10-16T17:04:00Z" w16du:dateUtc="2024-10-16T15:04:00Z">
                <w:rPr>
                  <w:rFonts w:eastAsia="Times New Roman" w:cs="Times New Roman"/>
                  <w:b/>
                  <w:bCs/>
                  <w:lang w:val="it-IT" w:eastAsia="it-IT"/>
                </w:rPr>
              </w:rPrChange>
            </w:rPr>
            <w:delText xml:space="preserve"> (Ciarrochi et al. 2024; Ferrari et al. 2022; Sahdra et al. 2024). This approach allows us to explore potential heterogeneity in self-compassion processes that may be masked by nomothetic analyses, providing a more nuanced understanding of how these constructs interact within</w:delText>
          </w:r>
        </w:del>
      </w:ins>
      <w:ins w:id="707" w:author="COLPIZZI ILARIA" w:date="2024-10-16T17:03:00Z" w16du:dateUtc="2024-10-16T15:03:00Z">
        <w:del w:id="708" w:author="Corrado Caudek" w:date="2024-10-24T08:53:00Z" w16du:dateUtc="2024-10-24T06:53:00Z">
          <w:r w:rsidRPr="00C57613" w:rsidDel="00001609">
            <w:rPr>
              <w:rFonts w:eastAsia="Times New Roman" w:cs="Times New Roman"/>
              <w:lang w:eastAsia="it-IT"/>
              <w:rPrChange w:id="709" w:author="COLPIZZI ILARIA" w:date="2024-10-16T17:04:00Z" w16du:dateUtc="2024-10-16T15:04:00Z">
                <w:rPr>
                  <w:rFonts w:eastAsia="Times New Roman" w:cs="Times New Roman"/>
                  <w:lang w:val="it-IT" w:eastAsia="it-IT"/>
                </w:rPr>
              </w:rPrChange>
            </w:rPr>
            <w:delText>-</w:delText>
          </w:r>
        </w:del>
      </w:ins>
      <w:ins w:id="710" w:author="COLPIZZI ILARIA" w:date="2024-10-16T17:03:00Z">
        <w:del w:id="711" w:author="Corrado Caudek" w:date="2024-10-24T08:53:00Z" w16du:dateUtc="2024-10-24T06:53:00Z">
          <w:r w:rsidRPr="00C57613" w:rsidDel="00001609">
            <w:rPr>
              <w:rFonts w:eastAsia="Times New Roman" w:cs="Times New Roman"/>
              <w:lang w:eastAsia="it-IT"/>
              <w:rPrChange w:id="712" w:author="COLPIZZI ILARIA" w:date="2024-10-16T17:04:00Z" w16du:dateUtc="2024-10-16T15:04:00Z">
                <w:rPr>
                  <w:rFonts w:eastAsia="Times New Roman" w:cs="Times New Roman"/>
                  <w:b/>
                  <w:bCs/>
                  <w:lang w:val="it-IT" w:eastAsia="it-IT"/>
                </w:rPr>
              </w:rPrChange>
            </w:rPr>
            <w:delText xml:space="preserve">individuals over time. </w:delText>
          </w:r>
        </w:del>
      </w:ins>
    </w:p>
    <w:p w14:paraId="0D4EE0AF" w14:textId="6ED7C630" w:rsidR="00C57613" w:rsidRPr="00C57613" w:rsidRDefault="00C57613" w:rsidP="00C57613">
      <w:pPr>
        <w:spacing w:before="100" w:beforeAutospacing="1" w:after="100" w:afterAutospacing="1"/>
        <w:ind w:firstLine="360"/>
        <w:rPr>
          <w:ins w:id="713" w:author="COLPIZZI ILARIA" w:date="2024-10-16T17:04:00Z" w16du:dateUtc="2024-10-16T15:04:00Z"/>
          <w:rFonts w:eastAsia="Times New Roman" w:cs="Times New Roman"/>
          <w:b/>
          <w:bCs/>
          <w:lang w:eastAsia="it-IT"/>
          <w:rPrChange w:id="714" w:author="COLPIZZI ILARIA" w:date="2024-10-16T17:04:00Z" w16du:dateUtc="2024-10-16T15:04:00Z">
            <w:rPr>
              <w:ins w:id="715" w:author="COLPIZZI ILARIA" w:date="2024-10-16T17:04:00Z" w16du:dateUtc="2024-10-16T15:04:00Z"/>
              <w:rFonts w:eastAsia="Times New Roman" w:cs="Times New Roman"/>
              <w:b/>
              <w:bCs/>
              <w:lang w:val="it-IT" w:eastAsia="it-IT"/>
            </w:rPr>
          </w:rPrChange>
        </w:rPr>
      </w:pPr>
      <w:proofErr w:type="spellStart"/>
      <w:ins w:id="716" w:author="COLPIZZI ILARIA" w:date="2024-10-16T17:03:00Z">
        <w:r w:rsidRPr="00C57613">
          <w:rPr>
            <w:rFonts w:eastAsia="Times New Roman" w:cs="Times New Roman"/>
            <w:b/>
            <w:bCs/>
            <w:lang w:eastAsia="it-IT"/>
            <w:rPrChange w:id="717" w:author="COLPIZZI ILARIA" w:date="2024-10-16T17:04:00Z" w16du:dateUtc="2024-10-16T15:04:00Z">
              <w:rPr>
                <w:rFonts w:eastAsia="Times New Roman" w:cs="Times New Roman"/>
                <w:lang w:val="it-IT" w:eastAsia="it-IT"/>
              </w:rPr>
            </w:rPrChange>
          </w:rPr>
          <w:t>Idionomic</w:t>
        </w:r>
        <w:proofErr w:type="spellEnd"/>
        <w:r w:rsidRPr="00C57613">
          <w:rPr>
            <w:rFonts w:eastAsia="Times New Roman" w:cs="Times New Roman"/>
            <w:b/>
            <w:bCs/>
            <w:lang w:eastAsia="it-IT"/>
            <w:rPrChange w:id="718" w:author="COLPIZZI ILARIA" w:date="2024-10-16T17:04:00Z" w16du:dateUtc="2024-10-16T15:04:00Z">
              <w:rPr>
                <w:rFonts w:eastAsia="Times New Roman" w:cs="Times New Roman"/>
                <w:lang w:val="it-IT" w:eastAsia="it-IT"/>
              </w:rPr>
            </w:rPrChange>
          </w:rPr>
          <w:t xml:space="preserve"> Analysis of the Relationship Between UCS and CS </w:t>
        </w:r>
      </w:ins>
    </w:p>
    <w:p w14:paraId="62C04036" w14:textId="3688BA66" w:rsidR="00C57613" w:rsidRPr="00C57613" w:rsidRDefault="00C57613" w:rsidP="00C57613">
      <w:pPr>
        <w:spacing w:before="100" w:beforeAutospacing="1" w:after="100" w:afterAutospacing="1"/>
        <w:ind w:firstLine="360"/>
        <w:rPr>
          <w:ins w:id="719" w:author="COLPIZZI ILARIA" w:date="2024-10-16T17:04:00Z"/>
          <w:rFonts w:eastAsia="Times New Roman" w:cs="Times New Roman"/>
          <w:lang w:eastAsia="it-IT"/>
          <w:rPrChange w:id="720" w:author="COLPIZZI ILARIA" w:date="2024-10-16T17:04:00Z" w16du:dateUtc="2024-10-16T15:04:00Z">
            <w:rPr>
              <w:ins w:id="721" w:author="COLPIZZI ILARIA" w:date="2024-10-16T17:04:00Z"/>
              <w:rFonts w:eastAsia="Times New Roman" w:cs="Times New Roman"/>
              <w:b/>
              <w:bCs/>
              <w:lang w:val="it-IT" w:eastAsia="it-IT"/>
            </w:rPr>
          </w:rPrChange>
        </w:rPr>
      </w:pPr>
      <w:ins w:id="722" w:author="COLPIZZI ILARIA" w:date="2024-10-16T17:04:00Z">
        <w:r w:rsidRPr="00C57613">
          <w:rPr>
            <w:rFonts w:eastAsia="Times New Roman" w:cs="Times New Roman"/>
            <w:lang w:eastAsia="it-IT"/>
            <w:rPrChange w:id="723" w:author="COLPIZZI ILARIA" w:date="2024-10-16T17:04:00Z" w16du:dateUtc="2024-10-16T15:04:00Z">
              <w:rPr>
                <w:rFonts w:eastAsia="Times New Roman" w:cs="Times New Roman"/>
                <w:b/>
                <w:bCs/>
                <w:lang w:val="it-IT" w:eastAsia="it-IT"/>
              </w:rPr>
            </w:rPrChange>
          </w:rPr>
          <w:t xml:space="preserve">For the present purposes, an </w:t>
        </w:r>
        <w:proofErr w:type="spellStart"/>
        <w:r w:rsidRPr="00C57613">
          <w:rPr>
            <w:rFonts w:eastAsia="Times New Roman" w:cs="Times New Roman"/>
            <w:lang w:eastAsia="it-IT"/>
            <w:rPrChange w:id="724" w:author="COLPIZZI ILARIA" w:date="2024-10-16T17:04:00Z" w16du:dateUtc="2024-10-16T15:04:00Z">
              <w:rPr>
                <w:rFonts w:eastAsia="Times New Roman" w:cs="Times New Roman"/>
                <w:b/>
                <w:bCs/>
                <w:lang w:val="it-IT" w:eastAsia="it-IT"/>
              </w:rPr>
            </w:rPrChange>
          </w:rPr>
          <w:t>idionomic</w:t>
        </w:r>
        <w:proofErr w:type="spellEnd"/>
        <w:r w:rsidRPr="00C57613">
          <w:rPr>
            <w:rFonts w:eastAsia="Times New Roman" w:cs="Times New Roman"/>
            <w:lang w:eastAsia="it-IT"/>
            <w:rPrChange w:id="725" w:author="COLPIZZI ILARIA" w:date="2024-10-16T17:04:00Z" w16du:dateUtc="2024-10-16T15:04:00Z">
              <w:rPr>
                <w:rFonts w:eastAsia="Times New Roman" w:cs="Times New Roman"/>
                <w:b/>
                <w:bCs/>
                <w:lang w:val="it-IT" w:eastAsia="it-IT"/>
              </w:rPr>
            </w:rPrChange>
          </w:rPr>
          <w:t xml:space="preserve"> analysis was conducted in two stages. The first stage involved a strictly idiographic approach, focusing on the individual-level patterns. In the second stage, we applied a nomothetic approach to examine and describe group-level regularities as well </w:t>
        </w:r>
        <w:r w:rsidRPr="00C57613">
          <w:rPr>
            <w:rFonts w:eastAsia="Times New Roman" w:cs="Times New Roman"/>
            <w:lang w:eastAsia="it-IT"/>
            <w:rPrChange w:id="726" w:author="COLPIZZI ILARIA" w:date="2024-10-16T17:04:00Z" w16du:dateUtc="2024-10-16T15:04:00Z">
              <w:rPr>
                <w:rFonts w:eastAsia="Times New Roman" w:cs="Times New Roman"/>
                <w:b/>
                <w:bCs/>
                <w:lang w:val="it-IT" w:eastAsia="it-IT"/>
              </w:rPr>
            </w:rPrChange>
          </w:rPr>
          <w:lastRenderedPageBreak/>
          <w:t xml:space="preserve">as the variability in these effects across individuals (e.g., </w:t>
        </w:r>
        <w:proofErr w:type="spellStart"/>
        <w:r w:rsidRPr="00C57613">
          <w:rPr>
            <w:rFonts w:eastAsia="Times New Roman" w:cs="Times New Roman"/>
            <w:lang w:eastAsia="it-IT"/>
            <w:rPrChange w:id="727" w:author="COLPIZZI ILARIA" w:date="2024-10-16T17:04:00Z" w16du:dateUtc="2024-10-16T15:04:00Z">
              <w:rPr>
                <w:rFonts w:eastAsia="Times New Roman" w:cs="Times New Roman"/>
                <w:b/>
                <w:bCs/>
                <w:lang w:val="it-IT" w:eastAsia="it-IT"/>
              </w:rPr>
            </w:rPrChange>
          </w:rPr>
          <w:t>Ciarrochi</w:t>
        </w:r>
        <w:proofErr w:type="spellEnd"/>
        <w:r w:rsidRPr="00C57613">
          <w:rPr>
            <w:rFonts w:eastAsia="Times New Roman" w:cs="Times New Roman"/>
            <w:lang w:eastAsia="it-IT"/>
            <w:rPrChange w:id="728" w:author="COLPIZZI ILARIA" w:date="2024-10-16T17:04:00Z" w16du:dateUtc="2024-10-16T15:04:00Z">
              <w:rPr>
                <w:rFonts w:eastAsia="Times New Roman" w:cs="Times New Roman"/>
                <w:b/>
                <w:bCs/>
                <w:lang w:val="it-IT" w:eastAsia="it-IT"/>
              </w:rPr>
            </w:rPrChange>
          </w:rPr>
          <w:t xml:space="preserve"> et al. 2024; </w:t>
        </w:r>
        <w:proofErr w:type="spellStart"/>
        <w:r w:rsidRPr="00C57613">
          <w:rPr>
            <w:rFonts w:eastAsia="Times New Roman" w:cs="Times New Roman"/>
            <w:lang w:eastAsia="it-IT"/>
            <w:rPrChange w:id="729" w:author="COLPIZZI ILARIA" w:date="2024-10-16T17:04:00Z" w16du:dateUtc="2024-10-16T15:04:00Z">
              <w:rPr>
                <w:rFonts w:eastAsia="Times New Roman" w:cs="Times New Roman"/>
                <w:b/>
                <w:bCs/>
                <w:lang w:val="it-IT" w:eastAsia="it-IT"/>
              </w:rPr>
            </w:rPrChange>
          </w:rPr>
          <w:t>Sahdra</w:t>
        </w:r>
        <w:proofErr w:type="spellEnd"/>
        <w:r w:rsidRPr="00C57613">
          <w:rPr>
            <w:rFonts w:eastAsia="Times New Roman" w:cs="Times New Roman"/>
            <w:lang w:eastAsia="it-IT"/>
            <w:rPrChange w:id="730" w:author="COLPIZZI ILARIA" w:date="2024-10-16T17:04:00Z" w16du:dateUtc="2024-10-16T15:04:00Z">
              <w:rPr>
                <w:rFonts w:eastAsia="Times New Roman" w:cs="Times New Roman"/>
                <w:b/>
                <w:bCs/>
                <w:lang w:val="it-IT" w:eastAsia="it-IT"/>
              </w:rPr>
            </w:rPrChange>
          </w:rPr>
          <w:t xml:space="preserve"> et al. 2024). </w:t>
        </w:r>
      </w:ins>
    </w:p>
    <w:p w14:paraId="15194713" w14:textId="77645329" w:rsidR="00C57613" w:rsidRPr="00C57613" w:rsidRDefault="00C57613" w:rsidP="00C57613">
      <w:pPr>
        <w:spacing w:before="100" w:beforeAutospacing="1" w:after="100" w:afterAutospacing="1"/>
        <w:ind w:firstLine="360"/>
        <w:rPr>
          <w:ins w:id="731" w:author="COLPIZZI ILARIA" w:date="2024-10-16T17:04:00Z"/>
          <w:rFonts w:eastAsia="Times New Roman"/>
          <w:lang w:eastAsia="it-IT"/>
          <w:rPrChange w:id="732" w:author="COLPIZZI ILARIA" w:date="2024-10-16T17:05:00Z" w16du:dateUtc="2024-10-16T15:05:00Z">
            <w:rPr>
              <w:ins w:id="733" w:author="COLPIZZI ILARIA" w:date="2024-10-16T17:04:00Z"/>
              <w:rFonts w:eastAsia="Times New Roman" w:cs="Times New Roman"/>
              <w:lang w:val="it-IT" w:eastAsia="it-IT"/>
            </w:rPr>
          </w:rPrChange>
        </w:rPr>
      </w:pPr>
      <w:ins w:id="734" w:author="COLPIZZI ILARIA" w:date="2024-10-16T17:04:00Z">
        <w:r w:rsidRPr="00882294">
          <w:rPr>
            <w:rFonts w:eastAsia="Times New Roman" w:cs="Times New Roman"/>
            <w:b/>
            <w:bCs/>
            <w:lang w:eastAsia="it-IT"/>
            <w:rPrChange w:id="735" w:author="Corrado Caudek" w:date="2024-10-24T09:23:00Z" w16du:dateUtc="2024-10-24T07:23:00Z">
              <w:rPr>
                <w:rFonts w:eastAsia="Times New Roman" w:cs="Times New Roman"/>
                <w:b/>
                <w:bCs/>
                <w:lang w:val="it-IT" w:eastAsia="it-IT"/>
              </w:rPr>
            </w:rPrChange>
          </w:rPr>
          <w:t>Step 1</w:t>
        </w:r>
      </w:ins>
      <w:ins w:id="736" w:author="Corrado Caudek" w:date="2024-10-24T09:23:00Z" w16du:dateUtc="2024-10-24T07:23:00Z">
        <w:r w:rsidR="00882294" w:rsidRPr="00882294">
          <w:rPr>
            <w:rFonts w:eastAsia="Times New Roman" w:cs="Times New Roman"/>
            <w:b/>
            <w:bCs/>
            <w:lang w:eastAsia="it-IT"/>
            <w:rPrChange w:id="737" w:author="Corrado Caudek" w:date="2024-10-24T09:23:00Z" w16du:dateUtc="2024-10-24T07:23:00Z">
              <w:rPr>
                <w:rFonts w:eastAsia="Times New Roman" w:cs="Times New Roman"/>
                <w:lang w:eastAsia="it-IT"/>
              </w:rPr>
            </w:rPrChange>
          </w:rPr>
          <w:t>.</w:t>
        </w:r>
        <w:r w:rsidR="00882294">
          <w:rPr>
            <w:rFonts w:eastAsia="Times New Roman" w:cs="Times New Roman"/>
            <w:lang w:eastAsia="it-IT"/>
          </w:rPr>
          <w:t xml:space="preserve"> </w:t>
        </w:r>
      </w:ins>
      <w:ins w:id="738" w:author="COLPIZZI ILARIA" w:date="2024-10-16T17:04:00Z">
        <w:del w:id="739" w:author="Corrado Caudek" w:date="2024-10-24T09:23:00Z" w16du:dateUtc="2024-10-24T07:23:00Z">
          <w:r w:rsidRPr="00C57613" w:rsidDel="00882294">
            <w:rPr>
              <w:rFonts w:eastAsia="Times New Roman" w:cs="Times New Roman"/>
              <w:lang w:eastAsia="it-IT"/>
              <w:rPrChange w:id="740" w:author="COLPIZZI ILARIA" w:date="2024-10-16T17:04:00Z" w16du:dateUtc="2024-10-16T15:04:00Z">
                <w:rPr>
                  <w:rFonts w:eastAsia="Times New Roman" w:cs="Times New Roman"/>
                  <w:b/>
                  <w:bCs/>
                  <w:lang w:val="it-IT" w:eastAsia="it-IT"/>
                </w:rPr>
              </w:rPrChange>
            </w:rPr>
            <w:delText>:</w:delText>
          </w:r>
        </w:del>
        <w:del w:id="741" w:author="Corrado Caudek" w:date="2024-10-24T09:22:00Z" w16du:dateUtc="2024-10-24T07:22:00Z">
          <w:r w:rsidRPr="00C57613" w:rsidDel="00882294">
            <w:rPr>
              <w:rFonts w:eastAsia="Times New Roman" w:cs="Times New Roman"/>
              <w:lang w:eastAsia="it-IT"/>
              <w:rPrChange w:id="742" w:author="COLPIZZI ILARIA" w:date="2024-10-16T17:04:00Z" w16du:dateUtc="2024-10-16T15:04:00Z">
                <w:rPr>
                  <w:rFonts w:eastAsia="Times New Roman" w:cs="Times New Roman"/>
                  <w:b/>
                  <w:bCs/>
                  <w:lang w:val="it-IT" w:eastAsia="it-IT"/>
                </w:rPr>
              </w:rPrChange>
            </w:rPr>
            <w:delText xml:space="preserve"> Fitting Individual-Level Hierarchical Bayesian Models. </w:delText>
          </w:r>
        </w:del>
        <w:r w:rsidRPr="00C57613">
          <w:rPr>
            <w:rFonts w:eastAsia="Times New Roman" w:cs="Times New Roman"/>
            <w:lang w:eastAsia="it-IT"/>
            <w:rPrChange w:id="743" w:author="COLPIZZI ILARIA" w:date="2024-10-16T17:04:00Z" w16du:dateUtc="2024-10-16T15:04:00Z">
              <w:rPr>
                <w:rFonts w:eastAsia="Times New Roman" w:cs="Times New Roman"/>
                <w:b/>
                <w:bCs/>
                <w:lang w:val="it-IT" w:eastAsia="it-IT"/>
              </w:rPr>
            </w:rPrChange>
          </w:rPr>
          <w:t xml:space="preserve">For each participant </w:t>
        </w:r>
        <w:proofErr w:type="spellStart"/>
        <w:r w:rsidRPr="00C57613">
          <w:rPr>
            <w:rFonts w:eastAsia="Times New Roman" w:cs="Times New Roman"/>
            <w:lang w:eastAsia="it-IT"/>
            <w:rPrChange w:id="744" w:author="COLPIZZI ILARIA" w:date="2024-10-16T17:04:00Z" w16du:dateUtc="2024-10-16T15:04:00Z">
              <w:rPr>
                <w:rFonts w:eastAsia="Times New Roman" w:cs="Times New Roman"/>
                <w:b/>
                <w:bCs/>
                <w:lang w:val="it-IT" w:eastAsia="it-IT"/>
              </w:rPr>
            </w:rPrChange>
          </w:rPr>
          <w:t>separatedly</w:t>
        </w:r>
        <w:proofErr w:type="spellEnd"/>
        <w:r w:rsidRPr="00C57613">
          <w:rPr>
            <w:rFonts w:eastAsia="Times New Roman" w:cs="Times New Roman"/>
            <w:lang w:eastAsia="it-IT"/>
            <w:rPrChange w:id="745" w:author="COLPIZZI ILARIA" w:date="2024-10-16T17:04:00Z" w16du:dateUtc="2024-10-16T15:04:00Z">
              <w:rPr>
                <w:rFonts w:eastAsia="Times New Roman" w:cs="Times New Roman"/>
                <w:b/>
                <w:bCs/>
                <w:lang w:val="it-IT" w:eastAsia="it-IT"/>
              </w:rPr>
            </w:rPrChange>
          </w:rPr>
          <w:t xml:space="preserve">, we implemented a hierarchical Bayesian model using Stan to estimate the </w:t>
        </w:r>
        <w:proofErr w:type="spellStart"/>
        <w:r w:rsidRPr="00C57613">
          <w:rPr>
            <w:rFonts w:eastAsia="Times New Roman" w:cs="Times New Roman"/>
            <w:lang w:eastAsia="it-IT"/>
            <w:rPrChange w:id="746" w:author="COLPIZZI ILARIA" w:date="2024-10-16T17:04:00Z" w16du:dateUtc="2024-10-16T15:04:00Z">
              <w:rPr>
                <w:rFonts w:eastAsia="Times New Roman" w:cs="Times New Roman"/>
                <w:b/>
                <w:bCs/>
                <w:lang w:val="it-IT" w:eastAsia="it-IT"/>
              </w:rPr>
            </w:rPrChange>
          </w:rPr>
          <w:t>rela</w:t>
        </w:r>
        <w:proofErr w:type="spellEnd"/>
        <w:r w:rsidRPr="00C57613">
          <w:rPr>
            <w:rFonts w:eastAsia="Times New Roman" w:cs="Times New Roman"/>
            <w:lang w:eastAsia="it-IT"/>
            <w:rPrChange w:id="747" w:author="COLPIZZI ILARIA" w:date="2024-10-16T17:04:00Z" w16du:dateUtc="2024-10-16T15:04:00Z">
              <w:rPr>
                <w:rFonts w:eastAsia="Times New Roman" w:cs="Times New Roman"/>
                <w:b/>
                <w:bCs/>
                <w:lang w:val="it-IT" w:eastAsia="it-IT"/>
              </w:rPr>
            </w:rPrChange>
          </w:rPr>
          <w:t xml:space="preserve">- </w:t>
        </w:r>
        <w:proofErr w:type="spellStart"/>
        <w:r w:rsidRPr="00C57613">
          <w:rPr>
            <w:rFonts w:eastAsia="Times New Roman" w:cs="Times New Roman"/>
            <w:lang w:eastAsia="it-IT"/>
            <w:rPrChange w:id="748" w:author="COLPIZZI ILARIA" w:date="2024-10-16T17:04:00Z" w16du:dateUtc="2024-10-16T15:04:00Z">
              <w:rPr>
                <w:rFonts w:eastAsia="Times New Roman" w:cs="Times New Roman"/>
                <w:b/>
                <w:bCs/>
                <w:lang w:val="it-IT" w:eastAsia="it-IT"/>
              </w:rPr>
            </w:rPrChange>
          </w:rPr>
          <w:t>tionship</w:t>
        </w:r>
        <w:proofErr w:type="spellEnd"/>
        <w:r w:rsidRPr="00C57613">
          <w:rPr>
            <w:rFonts w:eastAsia="Times New Roman" w:cs="Times New Roman"/>
            <w:lang w:eastAsia="it-IT"/>
            <w:rPrChange w:id="749" w:author="COLPIZZI ILARIA" w:date="2024-10-16T17:04:00Z" w16du:dateUtc="2024-10-16T15:04:00Z">
              <w:rPr>
                <w:rFonts w:eastAsia="Times New Roman" w:cs="Times New Roman"/>
                <w:b/>
                <w:bCs/>
                <w:lang w:val="it-IT" w:eastAsia="it-IT"/>
              </w:rPr>
            </w:rPrChange>
          </w:rPr>
          <w:t xml:space="preserve"> between uncompassionate (UCS) and compassionate self-responding (CS). The model </w:t>
        </w:r>
        <w:r w:rsidRPr="00C57613">
          <w:rPr>
            <w:rFonts w:eastAsia="Times New Roman"/>
            <w:lang w:eastAsia="it-IT"/>
            <w:rPrChange w:id="750" w:author="COLPIZZI ILARIA" w:date="2024-10-16T17:04:00Z" w16du:dateUtc="2024-10-16T15:04:00Z">
              <w:rPr>
                <w:rFonts w:eastAsia="Times New Roman"/>
                <w:lang w:val="it-IT" w:eastAsia="it-IT"/>
              </w:rPr>
            </w:rPrChange>
          </w:rPr>
          <w:t xml:space="preserve">incorporated additional covariates, including negative affect and context evaluation, as well as lagged effects of CS from the previous measurement within the same day. The model for each participant was specified as follows: </w:t>
        </w:r>
        <w:r w:rsidRPr="00C57613">
          <w:rPr>
            <w:rFonts w:eastAsia="Times New Roman" w:cs="Times New Roman"/>
            <w:lang w:eastAsia="it-IT"/>
            <w:rPrChange w:id="751" w:author="COLPIZZI ILARIA" w:date="2024-10-16T17:04:00Z" w16du:dateUtc="2024-10-16T15:04:00Z">
              <w:rPr>
                <w:rFonts w:eastAsia="Times New Roman" w:cs="Times New Roman"/>
                <w:lang w:val="it-IT" w:eastAsia="it-IT"/>
              </w:rPr>
            </w:rPrChange>
          </w:rPr>
          <w:t xml:space="preserve"> </w:t>
        </w:r>
      </w:ins>
    </w:p>
    <w:p w14:paraId="05C86252" w14:textId="77777777" w:rsidR="00C57613" w:rsidRPr="00C57613" w:rsidRDefault="00C57613" w:rsidP="00C57613">
      <w:pPr>
        <w:spacing w:before="100" w:beforeAutospacing="1" w:after="100" w:afterAutospacing="1"/>
        <w:ind w:firstLine="360"/>
        <w:rPr>
          <w:ins w:id="752" w:author="COLPIZZI ILARIA" w:date="2024-10-16T17:04:00Z"/>
          <w:rFonts w:eastAsia="Times New Roman" w:cs="Times New Roman"/>
          <w:lang w:eastAsia="it-IT"/>
          <w:rPrChange w:id="753" w:author="COLPIZZI ILARIA" w:date="2024-10-16T17:04:00Z" w16du:dateUtc="2024-10-16T15:04:00Z">
            <w:rPr>
              <w:ins w:id="754" w:author="COLPIZZI ILARIA" w:date="2024-10-16T17:04:00Z"/>
              <w:rFonts w:eastAsia="Times New Roman" w:cs="Times New Roman"/>
              <w:lang w:val="it-IT" w:eastAsia="it-IT"/>
            </w:rPr>
          </w:rPrChange>
        </w:rPr>
      </w:pPr>
      <w:ins w:id="755" w:author="COLPIZZI ILARIA" w:date="2024-10-16T17:04:00Z">
        <w:r w:rsidRPr="00C57613">
          <w:rPr>
            <w:rFonts w:eastAsia="Times New Roman" w:cs="Times New Roman"/>
            <w:lang w:eastAsia="it-IT"/>
            <w:rPrChange w:id="756" w:author="COLPIZZI ILARIA" w:date="2024-10-16T17:04:00Z" w16du:dateUtc="2024-10-16T15:04:00Z">
              <w:rPr>
                <w:rFonts w:eastAsia="Times New Roman" w:cs="Times New Roman"/>
                <w:lang w:val="it-IT" w:eastAsia="it-IT"/>
              </w:rPr>
            </w:rPrChange>
          </w:rPr>
          <w:t>UCS</w:t>
        </w:r>
        <w:r w:rsidRPr="00C57613">
          <w:rPr>
            <w:rFonts w:ascii="Cambria Math" w:eastAsia="Times New Roman" w:hAnsi="Cambria Math" w:cs="Cambria Math"/>
            <w:lang w:val="it-IT" w:eastAsia="it-IT"/>
          </w:rPr>
          <w:t>𝑛</w:t>
        </w:r>
        <w:r w:rsidRPr="00C57613">
          <w:rPr>
            <w:rFonts w:eastAsia="Times New Roman" w:cs="Times New Roman"/>
            <w:lang w:eastAsia="it-IT"/>
            <w:rPrChange w:id="757" w:author="COLPIZZI ILARIA" w:date="2024-10-16T17:04:00Z" w16du:dateUtc="2024-10-16T15:04:00Z">
              <w:rPr>
                <w:rFonts w:eastAsia="Times New Roman" w:cs="Times New Roman"/>
                <w:lang w:val="it-IT" w:eastAsia="it-IT"/>
              </w:rPr>
            </w:rPrChange>
          </w:rPr>
          <w:t xml:space="preserve"> </w:t>
        </w:r>
        <w:r w:rsidRPr="00C57613">
          <w:rPr>
            <w:rFonts w:ascii="Cambria Math" w:eastAsia="Times New Roman" w:hAnsi="Cambria Math" w:cs="Cambria Math"/>
            <w:lang w:eastAsia="it-IT"/>
            <w:rPrChange w:id="758" w:author="COLPIZZI ILARIA" w:date="2024-10-16T17:04:00Z" w16du:dateUtc="2024-10-16T15:04:00Z">
              <w:rPr>
                <w:rFonts w:ascii="Cambria Math" w:eastAsia="Times New Roman" w:hAnsi="Cambria Math" w:cs="Cambria Math"/>
                <w:lang w:val="it-IT" w:eastAsia="it-IT"/>
              </w:rPr>
            </w:rPrChange>
          </w:rPr>
          <w:t>∼</w:t>
        </w:r>
        <w:r w:rsidRPr="00C57613">
          <w:rPr>
            <w:rFonts w:eastAsia="Times New Roman" w:cs="Times New Roman"/>
            <w:lang w:eastAsia="it-IT"/>
            <w:rPrChange w:id="759" w:author="COLPIZZI ILARIA" w:date="2024-10-16T17:04:00Z" w16du:dateUtc="2024-10-16T15:04:00Z">
              <w:rPr>
                <w:rFonts w:eastAsia="Times New Roman" w:cs="Times New Roman"/>
                <w:lang w:val="it-IT" w:eastAsia="it-IT"/>
              </w:rPr>
            </w:rPrChange>
          </w:rPr>
          <w:t xml:space="preserve"> </w:t>
        </w:r>
        <w:proofErr w:type="gramStart"/>
        <w:r w:rsidRPr="00C57613">
          <w:rPr>
            <w:rFonts w:ascii="Cambria Math" w:eastAsia="Times New Roman" w:hAnsi="Cambria Math" w:cs="Cambria Math"/>
            <w:lang w:val="it-IT" w:eastAsia="it-IT"/>
          </w:rPr>
          <w:t>𝑡𝜈</w:t>
        </w:r>
        <w:r w:rsidRPr="00C57613">
          <w:rPr>
            <w:rFonts w:eastAsia="Times New Roman" w:cs="Times New Roman"/>
            <w:lang w:eastAsia="it-IT"/>
            <w:rPrChange w:id="760" w:author="COLPIZZI ILARIA" w:date="2024-10-16T17:04:00Z" w16du:dateUtc="2024-10-16T15:04:00Z">
              <w:rPr>
                <w:rFonts w:eastAsia="Times New Roman" w:cs="Times New Roman"/>
                <w:lang w:val="it-IT" w:eastAsia="it-IT"/>
              </w:rPr>
            </w:rPrChange>
          </w:rPr>
          <w:t>(</w:t>
        </w:r>
        <w:proofErr w:type="gramEnd"/>
        <w:r w:rsidRPr="00C57613">
          <w:rPr>
            <w:rFonts w:ascii="Cambria Math" w:eastAsia="Times New Roman" w:hAnsi="Cambria Math" w:cs="Cambria Math"/>
            <w:lang w:val="it-IT" w:eastAsia="it-IT"/>
          </w:rPr>
          <w:t>𝛼</w:t>
        </w:r>
        <w:r w:rsidRPr="00C57613">
          <w:rPr>
            <w:rFonts w:eastAsia="Times New Roman" w:cs="Times New Roman"/>
            <w:lang w:eastAsia="it-IT"/>
            <w:rPrChange w:id="761" w:author="COLPIZZI ILARIA" w:date="2024-10-16T17:04:00Z" w16du:dateUtc="2024-10-16T15:04:00Z">
              <w:rPr>
                <w:rFonts w:eastAsia="Times New Roman" w:cs="Times New Roman"/>
                <w:lang w:val="it-IT" w:eastAsia="it-IT"/>
              </w:rPr>
            </w:rPrChange>
          </w:rPr>
          <w:t xml:space="preserve"> + </w:t>
        </w:r>
        <w:r w:rsidRPr="00C57613">
          <w:rPr>
            <w:rFonts w:ascii="Cambria Math" w:eastAsia="Times New Roman" w:hAnsi="Cambria Math" w:cs="Cambria Math"/>
            <w:lang w:val="it-IT" w:eastAsia="it-IT"/>
          </w:rPr>
          <w:t>𝛾</w:t>
        </w:r>
        <w:r w:rsidRPr="00C57613">
          <w:rPr>
            <w:rFonts w:eastAsia="Times New Roman" w:cs="Times New Roman"/>
            <w:lang w:eastAsia="it-IT"/>
            <w:rPrChange w:id="762" w:author="COLPIZZI ILARIA" w:date="2024-10-16T17:04:00Z" w16du:dateUtc="2024-10-16T15:04:00Z">
              <w:rPr>
                <w:rFonts w:eastAsia="Times New Roman" w:cs="Times New Roman"/>
                <w:lang w:val="it-IT" w:eastAsia="it-IT"/>
              </w:rPr>
            </w:rPrChange>
          </w:rPr>
          <w:t xml:space="preserve">CS </w:t>
        </w:r>
        <w:r w:rsidRPr="00C57613">
          <w:rPr>
            <w:rFonts w:ascii="Cambria Math" w:eastAsia="Times New Roman" w:hAnsi="Cambria Math" w:cs="Cambria Math"/>
            <w:lang w:eastAsia="it-IT"/>
            <w:rPrChange w:id="763" w:author="COLPIZZI ILARIA" w:date="2024-10-16T17:04:00Z" w16du:dateUtc="2024-10-16T15:04:00Z">
              <w:rPr>
                <w:rFonts w:ascii="Cambria Math" w:eastAsia="Times New Roman" w:hAnsi="Cambria Math" w:cs="Cambria Math"/>
                <w:lang w:val="it-IT" w:eastAsia="it-IT"/>
              </w:rPr>
            </w:rPrChange>
          </w:rPr>
          <w:t>⋅</w:t>
        </w:r>
        <w:r w:rsidRPr="00C57613">
          <w:rPr>
            <w:rFonts w:eastAsia="Times New Roman" w:cs="Times New Roman"/>
            <w:lang w:eastAsia="it-IT"/>
            <w:rPrChange w:id="764" w:author="COLPIZZI ILARIA" w:date="2024-10-16T17:04:00Z" w16du:dateUtc="2024-10-16T15:04:00Z">
              <w:rPr>
                <w:rFonts w:eastAsia="Times New Roman" w:cs="Times New Roman"/>
                <w:lang w:val="it-IT" w:eastAsia="it-IT"/>
              </w:rPr>
            </w:rPrChange>
          </w:rPr>
          <w:t xml:space="preserve"> CS</w:t>
        </w:r>
        <w:r w:rsidRPr="00C57613">
          <w:rPr>
            <w:rFonts w:ascii="Cambria Math" w:eastAsia="Times New Roman" w:hAnsi="Cambria Math" w:cs="Cambria Math"/>
            <w:lang w:val="it-IT" w:eastAsia="it-IT"/>
          </w:rPr>
          <w:t>𝑛</w:t>
        </w:r>
        <w:r w:rsidRPr="00C57613">
          <w:rPr>
            <w:rFonts w:eastAsia="Times New Roman" w:cs="Times New Roman"/>
            <w:lang w:eastAsia="it-IT"/>
            <w:rPrChange w:id="765" w:author="COLPIZZI ILARIA" w:date="2024-10-16T17:04:00Z" w16du:dateUtc="2024-10-16T15:04:00Z">
              <w:rPr>
                <w:rFonts w:eastAsia="Times New Roman" w:cs="Times New Roman"/>
                <w:lang w:val="it-IT" w:eastAsia="it-IT"/>
              </w:rPr>
            </w:rPrChange>
          </w:rPr>
          <w:t xml:space="preserve"> + </w:t>
        </w:r>
        <w:r w:rsidRPr="00C57613">
          <w:rPr>
            <w:rFonts w:ascii="Cambria Math" w:eastAsia="Times New Roman" w:hAnsi="Cambria Math" w:cs="Cambria Math"/>
            <w:lang w:val="it-IT" w:eastAsia="it-IT"/>
          </w:rPr>
          <w:t>𝛾</w:t>
        </w:r>
        <w:proofErr w:type="spellStart"/>
        <w:r w:rsidRPr="00C57613">
          <w:rPr>
            <w:rFonts w:eastAsia="Times New Roman" w:cs="Times New Roman"/>
            <w:lang w:eastAsia="it-IT"/>
            <w:rPrChange w:id="766" w:author="COLPIZZI ILARIA" w:date="2024-10-16T17:04:00Z" w16du:dateUtc="2024-10-16T15:04:00Z">
              <w:rPr>
                <w:rFonts w:eastAsia="Times New Roman" w:cs="Times New Roman"/>
                <w:lang w:val="it-IT" w:eastAsia="it-IT"/>
              </w:rPr>
            </w:rPrChange>
          </w:rPr>
          <w:t>neg_aff</w:t>
        </w:r>
        <w:proofErr w:type="spellEnd"/>
        <w:r w:rsidRPr="00C57613">
          <w:rPr>
            <w:rFonts w:eastAsia="Times New Roman" w:cs="Times New Roman"/>
            <w:lang w:eastAsia="it-IT"/>
            <w:rPrChange w:id="767" w:author="COLPIZZI ILARIA" w:date="2024-10-16T17:04:00Z" w16du:dateUtc="2024-10-16T15:04:00Z">
              <w:rPr>
                <w:rFonts w:eastAsia="Times New Roman" w:cs="Times New Roman"/>
                <w:lang w:val="it-IT" w:eastAsia="it-IT"/>
              </w:rPr>
            </w:rPrChange>
          </w:rPr>
          <w:t xml:space="preserve"> </w:t>
        </w:r>
        <w:r w:rsidRPr="00C57613">
          <w:rPr>
            <w:rFonts w:ascii="Cambria Math" w:eastAsia="Times New Roman" w:hAnsi="Cambria Math" w:cs="Cambria Math"/>
            <w:lang w:eastAsia="it-IT"/>
            <w:rPrChange w:id="768" w:author="COLPIZZI ILARIA" w:date="2024-10-16T17:04:00Z" w16du:dateUtc="2024-10-16T15:04:00Z">
              <w:rPr>
                <w:rFonts w:ascii="Cambria Math" w:eastAsia="Times New Roman" w:hAnsi="Cambria Math" w:cs="Cambria Math"/>
                <w:lang w:val="it-IT" w:eastAsia="it-IT"/>
              </w:rPr>
            </w:rPrChange>
          </w:rPr>
          <w:t>⋅</w:t>
        </w:r>
        <w:r w:rsidRPr="00C57613">
          <w:rPr>
            <w:rFonts w:eastAsia="Times New Roman" w:cs="Times New Roman"/>
            <w:lang w:eastAsia="it-IT"/>
            <w:rPrChange w:id="769" w:author="COLPIZZI ILARIA" w:date="2024-10-16T17:04:00Z" w16du:dateUtc="2024-10-16T15:04:00Z">
              <w:rPr>
                <w:rFonts w:eastAsia="Times New Roman" w:cs="Times New Roman"/>
                <w:lang w:val="it-IT" w:eastAsia="it-IT"/>
              </w:rPr>
            </w:rPrChange>
          </w:rPr>
          <w:t xml:space="preserve"> </w:t>
        </w:r>
        <w:proofErr w:type="spellStart"/>
        <w:r w:rsidRPr="00C57613">
          <w:rPr>
            <w:rFonts w:eastAsia="Times New Roman" w:cs="Times New Roman"/>
            <w:lang w:eastAsia="it-IT"/>
            <w:rPrChange w:id="770" w:author="COLPIZZI ILARIA" w:date="2024-10-16T17:04:00Z" w16du:dateUtc="2024-10-16T15:04:00Z">
              <w:rPr>
                <w:rFonts w:eastAsia="Times New Roman" w:cs="Times New Roman"/>
                <w:lang w:val="it-IT" w:eastAsia="it-IT"/>
              </w:rPr>
            </w:rPrChange>
          </w:rPr>
          <w:t>neg_aff</w:t>
        </w:r>
        <w:proofErr w:type="spellEnd"/>
        <w:r w:rsidRPr="00C57613">
          <w:rPr>
            <w:rFonts w:ascii="Cambria Math" w:eastAsia="Times New Roman" w:hAnsi="Cambria Math" w:cs="Cambria Math"/>
            <w:lang w:val="it-IT" w:eastAsia="it-IT"/>
          </w:rPr>
          <w:t>𝑛</w:t>
        </w:r>
        <w:r w:rsidRPr="00C57613">
          <w:rPr>
            <w:rFonts w:eastAsia="Times New Roman" w:cs="Times New Roman"/>
            <w:lang w:eastAsia="it-IT"/>
            <w:rPrChange w:id="771" w:author="COLPIZZI ILARIA" w:date="2024-10-16T17:04:00Z" w16du:dateUtc="2024-10-16T15:04:00Z">
              <w:rPr>
                <w:rFonts w:eastAsia="Times New Roman" w:cs="Times New Roman"/>
                <w:lang w:val="it-IT" w:eastAsia="it-IT"/>
              </w:rPr>
            </w:rPrChange>
          </w:rPr>
          <w:t xml:space="preserve"> + </w:t>
        </w:r>
        <w:r w:rsidRPr="00C57613">
          <w:rPr>
            <w:rFonts w:ascii="Cambria Math" w:eastAsia="Times New Roman" w:hAnsi="Cambria Math" w:cs="Cambria Math"/>
            <w:lang w:val="it-IT" w:eastAsia="it-IT"/>
          </w:rPr>
          <w:t>𝛾</w:t>
        </w:r>
        <w:r w:rsidRPr="00C57613">
          <w:rPr>
            <w:rFonts w:eastAsia="Times New Roman" w:cs="Times New Roman"/>
            <w:lang w:eastAsia="it-IT"/>
            <w:rPrChange w:id="772" w:author="COLPIZZI ILARIA" w:date="2024-10-16T17:04:00Z" w16du:dateUtc="2024-10-16T15:04:00Z">
              <w:rPr>
                <w:rFonts w:eastAsia="Times New Roman" w:cs="Times New Roman"/>
                <w:lang w:val="it-IT" w:eastAsia="it-IT"/>
              </w:rPr>
            </w:rPrChange>
          </w:rPr>
          <w:t xml:space="preserve">context </w:t>
        </w:r>
        <w:r w:rsidRPr="00C57613">
          <w:rPr>
            <w:rFonts w:ascii="Cambria Math" w:eastAsia="Times New Roman" w:hAnsi="Cambria Math" w:cs="Cambria Math"/>
            <w:lang w:eastAsia="it-IT"/>
            <w:rPrChange w:id="773" w:author="COLPIZZI ILARIA" w:date="2024-10-16T17:04:00Z" w16du:dateUtc="2024-10-16T15:04:00Z">
              <w:rPr>
                <w:rFonts w:ascii="Cambria Math" w:eastAsia="Times New Roman" w:hAnsi="Cambria Math" w:cs="Cambria Math"/>
                <w:lang w:val="it-IT" w:eastAsia="it-IT"/>
              </w:rPr>
            </w:rPrChange>
          </w:rPr>
          <w:t>⋅</w:t>
        </w:r>
        <w:r w:rsidRPr="00C57613">
          <w:rPr>
            <w:rFonts w:eastAsia="Times New Roman" w:cs="Times New Roman"/>
            <w:lang w:eastAsia="it-IT"/>
            <w:rPrChange w:id="774" w:author="COLPIZZI ILARIA" w:date="2024-10-16T17:04:00Z" w16du:dateUtc="2024-10-16T15:04:00Z">
              <w:rPr>
                <w:rFonts w:eastAsia="Times New Roman" w:cs="Times New Roman"/>
                <w:lang w:val="it-IT" w:eastAsia="it-IT"/>
              </w:rPr>
            </w:rPrChange>
          </w:rPr>
          <w:t xml:space="preserve"> context</w:t>
        </w:r>
        <w:r w:rsidRPr="00C57613">
          <w:rPr>
            <w:rFonts w:ascii="Cambria Math" w:eastAsia="Times New Roman" w:hAnsi="Cambria Math" w:cs="Cambria Math"/>
            <w:lang w:val="it-IT" w:eastAsia="it-IT"/>
          </w:rPr>
          <w:t>𝑛</w:t>
        </w:r>
        <w:r w:rsidRPr="00C57613">
          <w:rPr>
            <w:rFonts w:eastAsia="Times New Roman" w:cs="Times New Roman"/>
            <w:lang w:eastAsia="it-IT"/>
            <w:rPrChange w:id="775" w:author="COLPIZZI ILARIA" w:date="2024-10-16T17:04:00Z" w16du:dateUtc="2024-10-16T15:04:00Z">
              <w:rPr>
                <w:rFonts w:eastAsia="Times New Roman" w:cs="Times New Roman"/>
                <w:lang w:val="it-IT" w:eastAsia="it-IT"/>
              </w:rPr>
            </w:rPrChange>
          </w:rPr>
          <w:t xml:space="preserve"> + </w:t>
        </w:r>
        <w:r w:rsidRPr="00C57613">
          <w:rPr>
            <w:rFonts w:ascii="Cambria Math" w:eastAsia="Times New Roman" w:hAnsi="Cambria Math" w:cs="Cambria Math"/>
            <w:lang w:val="it-IT" w:eastAsia="it-IT"/>
          </w:rPr>
          <w:t>𝜙</w:t>
        </w:r>
        <w:r w:rsidRPr="00C57613">
          <w:rPr>
            <w:rFonts w:eastAsia="Times New Roman" w:cs="Times New Roman"/>
            <w:lang w:eastAsia="it-IT"/>
            <w:rPrChange w:id="776" w:author="COLPIZZI ILARIA" w:date="2024-10-16T17:04:00Z" w16du:dateUtc="2024-10-16T15:04:00Z">
              <w:rPr>
                <w:rFonts w:eastAsia="Times New Roman" w:cs="Times New Roman"/>
                <w:lang w:val="it-IT" w:eastAsia="it-IT"/>
              </w:rPr>
            </w:rPrChange>
          </w:rPr>
          <w:t xml:space="preserve"> </w:t>
        </w:r>
        <w:r w:rsidRPr="00C57613">
          <w:rPr>
            <w:rFonts w:ascii="Cambria Math" w:eastAsia="Times New Roman" w:hAnsi="Cambria Math" w:cs="Cambria Math"/>
            <w:lang w:eastAsia="it-IT"/>
            <w:rPrChange w:id="777" w:author="COLPIZZI ILARIA" w:date="2024-10-16T17:04:00Z" w16du:dateUtc="2024-10-16T15:04:00Z">
              <w:rPr>
                <w:rFonts w:ascii="Cambria Math" w:eastAsia="Times New Roman" w:hAnsi="Cambria Math" w:cs="Cambria Math"/>
                <w:lang w:val="it-IT" w:eastAsia="it-IT"/>
              </w:rPr>
            </w:rPrChange>
          </w:rPr>
          <w:t>⋅</w:t>
        </w:r>
        <w:r w:rsidRPr="00C57613">
          <w:rPr>
            <w:rFonts w:eastAsia="Times New Roman" w:cs="Times New Roman"/>
            <w:lang w:eastAsia="it-IT"/>
            <w:rPrChange w:id="778" w:author="COLPIZZI ILARIA" w:date="2024-10-16T17:04:00Z" w16du:dateUtc="2024-10-16T15:04:00Z">
              <w:rPr>
                <w:rFonts w:eastAsia="Times New Roman" w:cs="Times New Roman"/>
                <w:lang w:val="it-IT" w:eastAsia="it-IT"/>
              </w:rPr>
            </w:rPrChange>
          </w:rPr>
          <w:t xml:space="preserve"> </w:t>
        </w:r>
        <w:proofErr w:type="spellStart"/>
        <w:r w:rsidRPr="00C57613">
          <w:rPr>
            <w:rFonts w:eastAsia="Times New Roman" w:cs="Times New Roman"/>
            <w:lang w:eastAsia="it-IT"/>
            <w:rPrChange w:id="779" w:author="COLPIZZI ILARIA" w:date="2024-10-16T17:04:00Z" w16du:dateUtc="2024-10-16T15:04:00Z">
              <w:rPr>
                <w:rFonts w:eastAsia="Times New Roman" w:cs="Times New Roman"/>
                <w:lang w:val="it-IT" w:eastAsia="it-IT"/>
              </w:rPr>
            </w:rPrChange>
          </w:rPr>
          <w:t>lag_CS</w:t>
        </w:r>
        <w:proofErr w:type="spellEnd"/>
        <w:r w:rsidRPr="00C57613">
          <w:rPr>
            <w:rFonts w:ascii="Cambria Math" w:eastAsia="Times New Roman" w:hAnsi="Cambria Math" w:cs="Cambria Math"/>
            <w:lang w:val="it-IT" w:eastAsia="it-IT"/>
          </w:rPr>
          <w:t>𝑛</w:t>
        </w:r>
        <w:r w:rsidRPr="00C57613">
          <w:rPr>
            <w:rFonts w:eastAsia="Times New Roman" w:cs="Times New Roman"/>
            <w:lang w:eastAsia="it-IT"/>
            <w:rPrChange w:id="780" w:author="COLPIZZI ILARIA" w:date="2024-10-16T17:04:00Z" w16du:dateUtc="2024-10-16T15:04:00Z">
              <w:rPr>
                <w:rFonts w:eastAsia="Times New Roman" w:cs="Times New Roman"/>
                <w:lang w:val="it-IT" w:eastAsia="it-IT"/>
              </w:rPr>
            </w:rPrChange>
          </w:rPr>
          <w:t xml:space="preserve"> </w:t>
        </w:r>
      </w:ins>
    </w:p>
    <w:p w14:paraId="7370A307" w14:textId="77777777" w:rsidR="00C57613" w:rsidRDefault="00C57613" w:rsidP="00C57613">
      <w:pPr>
        <w:spacing w:before="100" w:beforeAutospacing="1" w:after="100" w:afterAutospacing="1"/>
        <w:ind w:firstLine="360"/>
        <w:rPr>
          <w:ins w:id="781" w:author="COLPIZZI ILARIA" w:date="2024-10-16T17:05:00Z" w16du:dateUtc="2024-10-16T15:05:00Z"/>
          <w:rFonts w:eastAsia="Times New Roman" w:cs="Times New Roman"/>
          <w:lang w:eastAsia="it-IT"/>
        </w:rPr>
      </w:pPr>
      <w:ins w:id="782" w:author="COLPIZZI ILARIA" w:date="2024-10-16T17:04:00Z">
        <w:r w:rsidRPr="00C57613">
          <w:rPr>
            <w:rFonts w:eastAsia="Times New Roman" w:cs="Times New Roman"/>
            <w:lang w:eastAsia="it-IT"/>
            <w:rPrChange w:id="783" w:author="COLPIZZI ILARIA" w:date="2024-10-16T17:05:00Z" w16du:dateUtc="2024-10-16T15:05:00Z">
              <w:rPr>
                <w:rFonts w:eastAsia="Times New Roman" w:cs="Times New Roman"/>
                <w:lang w:val="it-IT" w:eastAsia="it-IT"/>
              </w:rPr>
            </w:rPrChange>
          </w:rPr>
          <w:t xml:space="preserve">+ </w:t>
        </w:r>
        <w:r w:rsidRPr="00C57613">
          <w:rPr>
            <w:rFonts w:ascii="Cambria Math" w:eastAsia="Times New Roman" w:hAnsi="Cambria Math" w:cs="Cambria Math"/>
            <w:lang w:val="it-IT" w:eastAsia="it-IT"/>
          </w:rPr>
          <w:t>𝛾</w:t>
        </w:r>
        <w:r w:rsidRPr="00C57613">
          <w:rPr>
            <w:rFonts w:eastAsia="Times New Roman" w:cs="Times New Roman"/>
            <w:lang w:eastAsia="it-IT"/>
            <w:rPrChange w:id="784" w:author="COLPIZZI ILARIA" w:date="2024-10-16T17:05:00Z" w16du:dateUtc="2024-10-16T15:05:00Z">
              <w:rPr>
                <w:rFonts w:eastAsia="Times New Roman" w:cs="Times New Roman"/>
                <w:lang w:val="it-IT" w:eastAsia="it-IT"/>
              </w:rPr>
            </w:rPrChange>
          </w:rPr>
          <w:t xml:space="preserve">interaction </w:t>
        </w:r>
        <w:r w:rsidRPr="00C57613">
          <w:rPr>
            <w:rFonts w:ascii="Cambria Math" w:eastAsia="Times New Roman" w:hAnsi="Cambria Math" w:cs="Cambria Math"/>
            <w:lang w:eastAsia="it-IT"/>
            <w:rPrChange w:id="785" w:author="COLPIZZI ILARIA" w:date="2024-10-16T17:05:00Z" w16du:dateUtc="2024-10-16T15:05:00Z">
              <w:rPr>
                <w:rFonts w:ascii="Cambria Math" w:eastAsia="Times New Roman" w:hAnsi="Cambria Math" w:cs="Cambria Math"/>
                <w:lang w:val="it-IT" w:eastAsia="it-IT"/>
              </w:rPr>
            </w:rPrChange>
          </w:rPr>
          <w:t>⋅</w:t>
        </w:r>
        <w:r w:rsidRPr="00C57613">
          <w:rPr>
            <w:rFonts w:eastAsia="Times New Roman" w:cs="Times New Roman"/>
            <w:lang w:eastAsia="it-IT"/>
            <w:rPrChange w:id="786" w:author="COLPIZZI ILARIA" w:date="2024-10-16T17:05:00Z" w16du:dateUtc="2024-10-16T15:05:00Z">
              <w:rPr>
                <w:rFonts w:eastAsia="Times New Roman" w:cs="Times New Roman"/>
                <w:lang w:val="it-IT" w:eastAsia="it-IT"/>
              </w:rPr>
            </w:rPrChange>
          </w:rPr>
          <w:t xml:space="preserve"> CS</w:t>
        </w:r>
        <w:r w:rsidRPr="00C57613">
          <w:rPr>
            <w:rFonts w:ascii="Cambria Math" w:eastAsia="Times New Roman" w:hAnsi="Cambria Math" w:cs="Cambria Math"/>
            <w:lang w:val="it-IT" w:eastAsia="it-IT"/>
          </w:rPr>
          <w:t>𝑛</w:t>
        </w:r>
        <w:r w:rsidRPr="00C57613">
          <w:rPr>
            <w:rFonts w:eastAsia="Times New Roman" w:cs="Times New Roman"/>
            <w:lang w:eastAsia="it-IT"/>
            <w:rPrChange w:id="787" w:author="COLPIZZI ILARIA" w:date="2024-10-16T17:05:00Z" w16du:dateUtc="2024-10-16T15:05:00Z">
              <w:rPr>
                <w:rFonts w:eastAsia="Times New Roman" w:cs="Times New Roman"/>
                <w:lang w:val="it-IT" w:eastAsia="it-IT"/>
              </w:rPr>
            </w:rPrChange>
          </w:rPr>
          <w:t xml:space="preserve"> </w:t>
        </w:r>
        <w:r w:rsidRPr="00C57613">
          <w:rPr>
            <w:rFonts w:ascii="Cambria Math" w:eastAsia="Times New Roman" w:hAnsi="Cambria Math" w:cs="Cambria Math"/>
            <w:lang w:eastAsia="it-IT"/>
            <w:rPrChange w:id="788" w:author="COLPIZZI ILARIA" w:date="2024-10-16T17:05:00Z" w16du:dateUtc="2024-10-16T15:05:00Z">
              <w:rPr>
                <w:rFonts w:ascii="Cambria Math" w:eastAsia="Times New Roman" w:hAnsi="Cambria Math" w:cs="Cambria Math"/>
                <w:lang w:val="it-IT" w:eastAsia="it-IT"/>
              </w:rPr>
            </w:rPrChange>
          </w:rPr>
          <w:t>⋅</w:t>
        </w:r>
        <w:r w:rsidRPr="00C57613">
          <w:rPr>
            <w:rFonts w:eastAsia="Times New Roman" w:cs="Times New Roman"/>
            <w:lang w:eastAsia="it-IT"/>
            <w:rPrChange w:id="789" w:author="COLPIZZI ILARIA" w:date="2024-10-16T17:05:00Z" w16du:dateUtc="2024-10-16T15:05:00Z">
              <w:rPr>
                <w:rFonts w:eastAsia="Times New Roman" w:cs="Times New Roman"/>
                <w:lang w:val="it-IT" w:eastAsia="it-IT"/>
              </w:rPr>
            </w:rPrChange>
          </w:rPr>
          <w:t xml:space="preserve"> </w:t>
        </w:r>
        <w:proofErr w:type="spellStart"/>
        <w:r w:rsidRPr="00C57613">
          <w:rPr>
            <w:rFonts w:eastAsia="Times New Roman" w:cs="Times New Roman"/>
            <w:lang w:eastAsia="it-IT"/>
            <w:rPrChange w:id="790" w:author="COLPIZZI ILARIA" w:date="2024-10-16T17:05:00Z" w16du:dateUtc="2024-10-16T15:05:00Z">
              <w:rPr>
                <w:rFonts w:eastAsia="Times New Roman" w:cs="Times New Roman"/>
                <w:lang w:val="it-IT" w:eastAsia="it-IT"/>
              </w:rPr>
            </w:rPrChange>
          </w:rPr>
          <w:t>neg_aff</w:t>
        </w:r>
        <w:proofErr w:type="spellEnd"/>
        <w:r w:rsidRPr="00C57613">
          <w:rPr>
            <w:rFonts w:ascii="Cambria Math" w:eastAsia="Times New Roman" w:hAnsi="Cambria Math" w:cs="Cambria Math"/>
            <w:lang w:val="it-IT" w:eastAsia="it-IT"/>
          </w:rPr>
          <w:t>𝑛</w:t>
        </w:r>
        <w:r w:rsidRPr="00C57613">
          <w:rPr>
            <w:rFonts w:eastAsia="Times New Roman" w:cs="Times New Roman"/>
            <w:lang w:eastAsia="it-IT"/>
            <w:rPrChange w:id="791" w:author="COLPIZZI ILARIA" w:date="2024-10-16T17:05:00Z" w16du:dateUtc="2024-10-16T15:05:00Z">
              <w:rPr>
                <w:rFonts w:eastAsia="Times New Roman" w:cs="Times New Roman"/>
                <w:lang w:val="it-IT" w:eastAsia="it-IT"/>
              </w:rPr>
            </w:rPrChange>
          </w:rPr>
          <w:t xml:space="preserve">, </w:t>
        </w:r>
        <w:r w:rsidRPr="00C57613">
          <w:rPr>
            <w:rFonts w:ascii="Cambria Math" w:eastAsia="Times New Roman" w:hAnsi="Cambria Math" w:cs="Cambria Math"/>
            <w:lang w:val="it-IT" w:eastAsia="it-IT"/>
          </w:rPr>
          <w:t>𝜎</w:t>
        </w:r>
        <w:r w:rsidRPr="00C57613">
          <w:rPr>
            <w:rFonts w:eastAsia="Times New Roman" w:cs="Times New Roman"/>
            <w:lang w:eastAsia="it-IT"/>
            <w:rPrChange w:id="792" w:author="COLPIZZI ILARIA" w:date="2024-10-16T17:05:00Z" w16du:dateUtc="2024-10-16T15:05:00Z">
              <w:rPr>
                <w:rFonts w:eastAsia="Times New Roman" w:cs="Times New Roman"/>
                <w:lang w:val="it-IT" w:eastAsia="it-IT"/>
              </w:rPr>
            </w:rPrChange>
          </w:rPr>
          <w:t xml:space="preserve">), </w:t>
        </w:r>
      </w:ins>
    </w:p>
    <w:p w14:paraId="15F52500" w14:textId="730CE4CD" w:rsidR="00C57613" w:rsidRPr="00C57613" w:rsidRDefault="00C57613" w:rsidP="00C57613">
      <w:pPr>
        <w:spacing w:before="100" w:beforeAutospacing="1" w:after="100" w:afterAutospacing="1"/>
        <w:ind w:firstLine="360"/>
        <w:rPr>
          <w:ins w:id="793" w:author="COLPIZZI ILARIA" w:date="2024-10-16T17:04:00Z"/>
          <w:rFonts w:eastAsia="Times New Roman" w:cs="Times New Roman"/>
          <w:lang w:eastAsia="it-IT"/>
          <w:rPrChange w:id="794" w:author="COLPIZZI ILARIA" w:date="2024-10-16T17:05:00Z" w16du:dateUtc="2024-10-16T15:05:00Z">
            <w:rPr>
              <w:ins w:id="795" w:author="COLPIZZI ILARIA" w:date="2024-10-16T17:04:00Z"/>
              <w:rFonts w:eastAsia="Times New Roman" w:cs="Times New Roman"/>
              <w:lang w:val="it-IT" w:eastAsia="it-IT"/>
            </w:rPr>
          </w:rPrChange>
        </w:rPr>
      </w:pPr>
      <w:ins w:id="796" w:author="COLPIZZI ILARIA" w:date="2024-10-16T17:05:00Z" w16du:dateUtc="2024-10-16T15:05:00Z">
        <w:r>
          <w:rPr>
            <w:rFonts w:eastAsia="Times New Roman" w:cs="Times New Roman"/>
            <w:lang w:eastAsia="it-IT"/>
          </w:rPr>
          <w:t>Where:</w:t>
        </w:r>
      </w:ins>
    </w:p>
    <w:p w14:paraId="432B2912" w14:textId="77777777" w:rsidR="00C57613" w:rsidRPr="00C57613" w:rsidRDefault="00C57613" w:rsidP="00C57613">
      <w:pPr>
        <w:spacing w:before="100" w:beforeAutospacing="1" w:after="100" w:afterAutospacing="1"/>
        <w:ind w:firstLine="360"/>
        <w:rPr>
          <w:ins w:id="797" w:author="COLPIZZI ILARIA" w:date="2024-10-16T17:04:00Z"/>
          <w:rFonts w:eastAsia="Times New Roman" w:cs="Times New Roman"/>
          <w:lang w:eastAsia="it-IT"/>
          <w:rPrChange w:id="798" w:author="COLPIZZI ILARIA" w:date="2024-10-16T17:05:00Z" w16du:dateUtc="2024-10-16T15:05:00Z">
            <w:rPr>
              <w:ins w:id="799" w:author="COLPIZZI ILARIA" w:date="2024-10-16T17:04:00Z"/>
              <w:rFonts w:eastAsia="Times New Roman" w:cs="Times New Roman"/>
              <w:lang w:val="it-IT" w:eastAsia="it-IT"/>
            </w:rPr>
          </w:rPrChange>
        </w:rPr>
      </w:pPr>
      <w:ins w:id="800" w:author="COLPIZZI ILARIA" w:date="2024-10-16T17:04:00Z">
        <w:r w:rsidRPr="00C57613">
          <w:rPr>
            <w:rFonts w:eastAsia="Times New Roman" w:cs="Times New Roman"/>
            <w:lang w:eastAsia="it-IT"/>
            <w:rPrChange w:id="801" w:author="COLPIZZI ILARIA" w:date="2024-10-16T17:05:00Z" w16du:dateUtc="2024-10-16T15:05:00Z">
              <w:rPr>
                <w:rFonts w:eastAsia="Times New Roman" w:cs="Times New Roman"/>
                <w:lang w:val="it-IT" w:eastAsia="it-IT"/>
              </w:rPr>
            </w:rPrChange>
          </w:rPr>
          <w:t>• UCS</w:t>
        </w:r>
        <w:r w:rsidRPr="00C57613">
          <w:rPr>
            <w:rFonts w:ascii="Cambria Math" w:eastAsia="Times New Roman" w:hAnsi="Cambria Math" w:cs="Cambria Math"/>
            <w:lang w:val="it-IT" w:eastAsia="it-IT"/>
          </w:rPr>
          <w:t>𝑛</w:t>
        </w:r>
        <w:r w:rsidRPr="00C57613">
          <w:rPr>
            <w:rFonts w:eastAsia="Times New Roman" w:cs="Times New Roman"/>
            <w:lang w:eastAsia="it-IT"/>
            <w:rPrChange w:id="802" w:author="COLPIZZI ILARIA" w:date="2024-10-16T17:05:00Z" w16du:dateUtc="2024-10-16T15:05:00Z">
              <w:rPr>
                <w:rFonts w:eastAsia="Times New Roman" w:cs="Times New Roman"/>
                <w:lang w:val="it-IT" w:eastAsia="it-IT"/>
              </w:rPr>
            </w:rPrChange>
          </w:rPr>
          <w:t xml:space="preserve"> represents the CS score for observation </w:t>
        </w:r>
        <w:r w:rsidRPr="00C57613">
          <w:rPr>
            <w:rFonts w:ascii="Cambria Math" w:eastAsia="Times New Roman" w:hAnsi="Cambria Math" w:cs="Cambria Math"/>
            <w:lang w:val="it-IT" w:eastAsia="it-IT"/>
          </w:rPr>
          <w:t>𝑛</w:t>
        </w:r>
        <w:r w:rsidRPr="00C57613">
          <w:rPr>
            <w:rFonts w:eastAsia="Times New Roman" w:cs="Times New Roman"/>
            <w:lang w:eastAsia="it-IT"/>
            <w:rPrChange w:id="803" w:author="COLPIZZI ILARIA" w:date="2024-10-16T17:05:00Z" w16du:dateUtc="2024-10-16T15:05:00Z">
              <w:rPr>
                <w:rFonts w:eastAsia="Times New Roman" w:cs="Times New Roman"/>
                <w:lang w:val="it-IT" w:eastAsia="it-IT"/>
              </w:rPr>
            </w:rPrChange>
          </w:rPr>
          <w:t>,</w:t>
        </w:r>
        <w:r w:rsidRPr="00C57613">
          <w:rPr>
            <w:rFonts w:eastAsia="Times New Roman" w:cs="Times New Roman"/>
            <w:lang w:eastAsia="it-IT"/>
            <w:rPrChange w:id="804"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𝛼</w:t>
        </w:r>
        <w:r w:rsidRPr="00C57613">
          <w:rPr>
            <w:rFonts w:eastAsia="Times New Roman" w:cs="Times New Roman"/>
            <w:lang w:eastAsia="it-IT"/>
            <w:rPrChange w:id="805" w:author="COLPIZZI ILARIA" w:date="2024-10-16T17:05:00Z" w16du:dateUtc="2024-10-16T15:05:00Z">
              <w:rPr>
                <w:rFonts w:eastAsia="Times New Roman" w:cs="Times New Roman"/>
                <w:lang w:val="it-IT" w:eastAsia="it-IT"/>
              </w:rPr>
            </w:rPrChange>
          </w:rPr>
          <w:t xml:space="preserve"> denotes the intercept,</w:t>
        </w:r>
        <w:r w:rsidRPr="00C57613">
          <w:rPr>
            <w:rFonts w:eastAsia="Times New Roman" w:cs="Times New Roman"/>
            <w:lang w:eastAsia="it-IT"/>
            <w:rPrChange w:id="806"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𝛾</w:t>
        </w:r>
        <w:r w:rsidRPr="00C57613">
          <w:rPr>
            <w:rFonts w:eastAsia="Times New Roman" w:cs="Times New Roman"/>
            <w:lang w:eastAsia="it-IT"/>
            <w:rPrChange w:id="807" w:author="COLPIZZI ILARIA" w:date="2024-10-16T17:05:00Z" w16du:dateUtc="2024-10-16T15:05:00Z">
              <w:rPr>
                <w:rFonts w:eastAsia="Times New Roman" w:cs="Times New Roman"/>
                <w:lang w:val="it-IT" w:eastAsia="it-IT"/>
              </w:rPr>
            </w:rPrChange>
          </w:rPr>
          <w:t xml:space="preserve">CS is the </w:t>
        </w:r>
        <w:proofErr w:type="spellStart"/>
        <w:r w:rsidRPr="00C57613">
          <w:rPr>
            <w:rFonts w:eastAsia="Times New Roman" w:cs="Times New Roman"/>
            <w:lang w:eastAsia="it-IT"/>
            <w:rPrChange w:id="808" w:author="COLPIZZI ILARIA" w:date="2024-10-16T17:05:00Z" w16du:dateUtc="2024-10-16T15:05:00Z">
              <w:rPr>
                <w:rFonts w:eastAsia="Times New Roman" w:cs="Times New Roman"/>
                <w:lang w:val="it-IT" w:eastAsia="it-IT"/>
              </w:rPr>
            </w:rPrChange>
          </w:rPr>
          <w:t>coe</w:t>
        </w:r>
        <w:proofErr w:type="spellEnd"/>
        <w:r w:rsidRPr="00C57613">
          <w:rPr>
            <w:rFonts w:eastAsia="Times New Roman" w:cs="Times New Roman"/>
            <w:lang w:val="it-IT" w:eastAsia="it-IT"/>
          </w:rPr>
          <w:t>ﬀ</w:t>
        </w:r>
        <w:proofErr w:type="spellStart"/>
        <w:r w:rsidRPr="00C57613">
          <w:rPr>
            <w:rFonts w:eastAsia="Times New Roman" w:cs="Times New Roman"/>
            <w:lang w:eastAsia="it-IT"/>
            <w:rPrChange w:id="809" w:author="COLPIZZI ILARIA" w:date="2024-10-16T17:05:00Z" w16du:dateUtc="2024-10-16T15:05:00Z">
              <w:rPr>
                <w:rFonts w:eastAsia="Times New Roman" w:cs="Times New Roman"/>
                <w:lang w:val="it-IT" w:eastAsia="it-IT"/>
              </w:rPr>
            </w:rPrChange>
          </w:rPr>
          <w:t>icient</w:t>
        </w:r>
        <w:proofErr w:type="spellEnd"/>
        <w:r w:rsidRPr="00C57613">
          <w:rPr>
            <w:rFonts w:eastAsia="Times New Roman" w:cs="Times New Roman"/>
            <w:lang w:eastAsia="it-IT"/>
            <w:rPrChange w:id="810" w:author="COLPIZZI ILARIA" w:date="2024-10-16T17:05:00Z" w16du:dateUtc="2024-10-16T15:05:00Z">
              <w:rPr>
                <w:rFonts w:eastAsia="Times New Roman" w:cs="Times New Roman"/>
                <w:lang w:val="it-IT" w:eastAsia="it-IT"/>
              </w:rPr>
            </w:rPrChange>
          </w:rPr>
          <w:t xml:space="preserve"> for the primary predictor, CS (CS</w:t>
        </w:r>
        <w:r w:rsidRPr="00C57613">
          <w:rPr>
            <w:rFonts w:ascii="Cambria Math" w:eastAsia="Times New Roman" w:hAnsi="Cambria Math" w:cs="Cambria Math"/>
            <w:lang w:val="it-IT" w:eastAsia="it-IT"/>
          </w:rPr>
          <w:t>𝑛</w:t>
        </w:r>
        <w:r w:rsidRPr="00C57613">
          <w:rPr>
            <w:rFonts w:eastAsia="Times New Roman" w:cs="Times New Roman"/>
            <w:lang w:eastAsia="it-IT"/>
            <w:rPrChange w:id="811" w:author="COLPIZZI ILARIA" w:date="2024-10-16T17:05:00Z" w16du:dateUtc="2024-10-16T15:05:00Z">
              <w:rPr>
                <w:rFonts w:eastAsia="Times New Roman" w:cs="Times New Roman"/>
                <w:lang w:val="it-IT" w:eastAsia="it-IT"/>
              </w:rPr>
            </w:rPrChange>
          </w:rPr>
          <w:t>),</w:t>
        </w:r>
        <w:r w:rsidRPr="00C57613">
          <w:rPr>
            <w:rFonts w:eastAsia="Times New Roman" w:cs="Times New Roman"/>
            <w:lang w:eastAsia="it-IT"/>
            <w:rPrChange w:id="812"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𝛾</w:t>
        </w:r>
        <w:proofErr w:type="spellStart"/>
        <w:r w:rsidRPr="00C57613">
          <w:rPr>
            <w:rFonts w:eastAsia="Times New Roman" w:cs="Times New Roman"/>
            <w:lang w:eastAsia="it-IT"/>
            <w:rPrChange w:id="813" w:author="COLPIZZI ILARIA" w:date="2024-10-16T17:05:00Z" w16du:dateUtc="2024-10-16T15:05:00Z">
              <w:rPr>
                <w:rFonts w:eastAsia="Times New Roman" w:cs="Times New Roman"/>
                <w:lang w:val="it-IT" w:eastAsia="it-IT"/>
              </w:rPr>
            </w:rPrChange>
          </w:rPr>
          <w:t>neg_aff</w:t>
        </w:r>
        <w:proofErr w:type="spellEnd"/>
        <w:r w:rsidRPr="00C57613">
          <w:rPr>
            <w:rFonts w:eastAsia="Times New Roman" w:cs="Times New Roman"/>
            <w:lang w:eastAsia="it-IT"/>
            <w:rPrChange w:id="814" w:author="COLPIZZI ILARIA" w:date="2024-10-16T17:05:00Z" w16du:dateUtc="2024-10-16T15:05:00Z">
              <w:rPr>
                <w:rFonts w:eastAsia="Times New Roman" w:cs="Times New Roman"/>
                <w:lang w:val="it-IT" w:eastAsia="it-IT"/>
              </w:rPr>
            </w:rPrChange>
          </w:rPr>
          <w:t xml:space="preserve"> and </w:t>
        </w:r>
        <w:r w:rsidRPr="00C57613">
          <w:rPr>
            <w:rFonts w:ascii="Cambria Math" w:eastAsia="Times New Roman" w:hAnsi="Cambria Math" w:cs="Cambria Math"/>
            <w:lang w:val="it-IT" w:eastAsia="it-IT"/>
          </w:rPr>
          <w:t>𝛾</w:t>
        </w:r>
        <w:r w:rsidRPr="00C57613">
          <w:rPr>
            <w:rFonts w:eastAsia="Times New Roman" w:cs="Times New Roman"/>
            <w:lang w:eastAsia="it-IT"/>
            <w:rPrChange w:id="815" w:author="COLPIZZI ILARIA" w:date="2024-10-16T17:05:00Z" w16du:dateUtc="2024-10-16T15:05:00Z">
              <w:rPr>
                <w:rFonts w:eastAsia="Times New Roman" w:cs="Times New Roman"/>
                <w:lang w:val="it-IT" w:eastAsia="it-IT"/>
              </w:rPr>
            </w:rPrChange>
          </w:rPr>
          <w:t xml:space="preserve">context are </w:t>
        </w:r>
        <w:proofErr w:type="spellStart"/>
        <w:r w:rsidRPr="00C57613">
          <w:rPr>
            <w:rFonts w:eastAsia="Times New Roman" w:cs="Times New Roman"/>
            <w:lang w:eastAsia="it-IT"/>
            <w:rPrChange w:id="816" w:author="COLPIZZI ILARIA" w:date="2024-10-16T17:05:00Z" w16du:dateUtc="2024-10-16T15:05:00Z">
              <w:rPr>
                <w:rFonts w:eastAsia="Times New Roman" w:cs="Times New Roman"/>
                <w:lang w:val="it-IT" w:eastAsia="it-IT"/>
              </w:rPr>
            </w:rPrChange>
          </w:rPr>
          <w:t>coe</w:t>
        </w:r>
        <w:proofErr w:type="spellEnd"/>
        <w:r w:rsidRPr="00C57613">
          <w:rPr>
            <w:rFonts w:eastAsia="Times New Roman" w:cs="Times New Roman"/>
            <w:lang w:val="it-IT" w:eastAsia="it-IT"/>
          </w:rPr>
          <w:t>ﬀ</w:t>
        </w:r>
        <w:proofErr w:type="spellStart"/>
        <w:r w:rsidRPr="00C57613">
          <w:rPr>
            <w:rFonts w:eastAsia="Times New Roman" w:cs="Times New Roman"/>
            <w:lang w:eastAsia="it-IT"/>
            <w:rPrChange w:id="817" w:author="COLPIZZI ILARIA" w:date="2024-10-16T17:05:00Z" w16du:dateUtc="2024-10-16T15:05:00Z">
              <w:rPr>
                <w:rFonts w:eastAsia="Times New Roman" w:cs="Times New Roman"/>
                <w:lang w:val="it-IT" w:eastAsia="it-IT"/>
              </w:rPr>
            </w:rPrChange>
          </w:rPr>
          <w:t>icients</w:t>
        </w:r>
        <w:proofErr w:type="spellEnd"/>
        <w:r w:rsidRPr="00C57613">
          <w:rPr>
            <w:rFonts w:eastAsia="Times New Roman" w:cs="Times New Roman"/>
            <w:lang w:eastAsia="it-IT"/>
            <w:rPrChange w:id="818" w:author="COLPIZZI ILARIA" w:date="2024-10-16T17:05:00Z" w16du:dateUtc="2024-10-16T15:05:00Z">
              <w:rPr>
                <w:rFonts w:eastAsia="Times New Roman" w:cs="Times New Roman"/>
                <w:lang w:val="it-IT" w:eastAsia="it-IT"/>
              </w:rPr>
            </w:rPrChange>
          </w:rPr>
          <w:t xml:space="preserve"> for negative affect (</w:t>
        </w:r>
        <w:proofErr w:type="spellStart"/>
        <w:r w:rsidRPr="00C57613">
          <w:rPr>
            <w:rFonts w:eastAsia="Times New Roman" w:cs="Times New Roman"/>
            <w:lang w:eastAsia="it-IT"/>
            <w:rPrChange w:id="819" w:author="COLPIZZI ILARIA" w:date="2024-10-16T17:05:00Z" w16du:dateUtc="2024-10-16T15:05:00Z">
              <w:rPr>
                <w:rFonts w:eastAsia="Times New Roman" w:cs="Times New Roman"/>
                <w:lang w:val="it-IT" w:eastAsia="it-IT"/>
              </w:rPr>
            </w:rPrChange>
          </w:rPr>
          <w:t>neg_aff</w:t>
        </w:r>
        <w:proofErr w:type="spellEnd"/>
        <w:r w:rsidRPr="00C57613">
          <w:rPr>
            <w:rFonts w:ascii="Cambria Math" w:eastAsia="Times New Roman" w:hAnsi="Cambria Math" w:cs="Cambria Math"/>
            <w:lang w:val="it-IT" w:eastAsia="it-IT"/>
          </w:rPr>
          <w:t>𝑛</w:t>
        </w:r>
        <w:r w:rsidRPr="00C57613">
          <w:rPr>
            <w:rFonts w:eastAsia="Times New Roman" w:cs="Times New Roman"/>
            <w:lang w:eastAsia="it-IT"/>
            <w:rPrChange w:id="820" w:author="COLPIZZI ILARIA" w:date="2024-10-16T17:05:00Z" w16du:dateUtc="2024-10-16T15:05:00Z">
              <w:rPr>
                <w:rFonts w:eastAsia="Times New Roman" w:cs="Times New Roman"/>
                <w:lang w:val="it-IT" w:eastAsia="it-IT"/>
              </w:rPr>
            </w:rPrChange>
          </w:rPr>
          <w:t xml:space="preserve">) and context evaluation </w:t>
        </w:r>
      </w:ins>
    </w:p>
    <w:p w14:paraId="69D3762C" w14:textId="77777777" w:rsidR="00C57613" w:rsidRPr="00C57613" w:rsidRDefault="00C57613" w:rsidP="00C57613">
      <w:pPr>
        <w:spacing w:before="100" w:beforeAutospacing="1" w:after="100" w:afterAutospacing="1"/>
        <w:ind w:firstLine="360"/>
        <w:rPr>
          <w:ins w:id="821" w:author="COLPIZZI ILARIA" w:date="2024-10-16T17:04:00Z"/>
          <w:rFonts w:eastAsia="Times New Roman" w:cs="Times New Roman"/>
          <w:lang w:eastAsia="it-IT"/>
          <w:rPrChange w:id="822" w:author="COLPIZZI ILARIA" w:date="2024-10-16T17:05:00Z" w16du:dateUtc="2024-10-16T15:05:00Z">
            <w:rPr>
              <w:ins w:id="823" w:author="COLPIZZI ILARIA" w:date="2024-10-16T17:04:00Z"/>
              <w:rFonts w:eastAsia="Times New Roman" w:cs="Times New Roman"/>
              <w:lang w:val="it-IT" w:eastAsia="it-IT"/>
            </w:rPr>
          </w:rPrChange>
        </w:rPr>
      </w:pPr>
      <w:ins w:id="824" w:author="COLPIZZI ILARIA" w:date="2024-10-16T17:04:00Z">
        <w:r w:rsidRPr="00C57613">
          <w:rPr>
            <w:rFonts w:eastAsia="Times New Roman" w:cs="Times New Roman"/>
            <w:lang w:eastAsia="it-IT"/>
            <w:rPrChange w:id="825" w:author="COLPIZZI ILARIA" w:date="2024-10-16T17:05:00Z" w16du:dateUtc="2024-10-16T15:05:00Z">
              <w:rPr>
                <w:rFonts w:eastAsia="Times New Roman" w:cs="Times New Roman"/>
                <w:lang w:val="it-IT" w:eastAsia="it-IT"/>
              </w:rPr>
            </w:rPrChange>
          </w:rPr>
          <w:t>(context</w:t>
        </w:r>
        <w:r w:rsidRPr="00C57613">
          <w:rPr>
            <w:rFonts w:ascii="Cambria Math" w:eastAsia="Times New Roman" w:hAnsi="Cambria Math" w:cs="Cambria Math"/>
            <w:lang w:val="it-IT" w:eastAsia="it-IT"/>
          </w:rPr>
          <w:t>𝑛</w:t>
        </w:r>
        <w:r w:rsidRPr="00C57613">
          <w:rPr>
            <w:rFonts w:eastAsia="Times New Roman" w:cs="Times New Roman"/>
            <w:lang w:eastAsia="it-IT"/>
            <w:rPrChange w:id="826" w:author="COLPIZZI ILARIA" w:date="2024-10-16T17:05:00Z" w16du:dateUtc="2024-10-16T15:05:00Z">
              <w:rPr>
                <w:rFonts w:eastAsia="Times New Roman" w:cs="Times New Roman"/>
                <w:lang w:val="it-IT" w:eastAsia="it-IT"/>
              </w:rPr>
            </w:rPrChange>
          </w:rPr>
          <w:t>), respectively,</w:t>
        </w:r>
        <w:r w:rsidRPr="00C57613">
          <w:rPr>
            <w:rFonts w:eastAsia="Times New Roman" w:cs="Times New Roman"/>
            <w:lang w:eastAsia="it-IT"/>
            <w:rPrChange w:id="827"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𝜙</w:t>
        </w:r>
        <w:r w:rsidRPr="00C57613">
          <w:rPr>
            <w:rFonts w:eastAsia="Times New Roman" w:cs="Times New Roman"/>
            <w:lang w:eastAsia="it-IT"/>
            <w:rPrChange w:id="828" w:author="COLPIZZI ILARIA" w:date="2024-10-16T17:05:00Z" w16du:dateUtc="2024-10-16T15:05:00Z">
              <w:rPr>
                <w:rFonts w:eastAsia="Times New Roman" w:cs="Times New Roman"/>
                <w:lang w:val="it-IT" w:eastAsia="it-IT"/>
              </w:rPr>
            </w:rPrChange>
          </w:rPr>
          <w:t xml:space="preserve"> represents the autoregressive </w:t>
        </w:r>
        <w:proofErr w:type="spellStart"/>
        <w:r w:rsidRPr="00C57613">
          <w:rPr>
            <w:rFonts w:eastAsia="Times New Roman" w:cs="Times New Roman"/>
            <w:lang w:eastAsia="it-IT"/>
            <w:rPrChange w:id="829" w:author="COLPIZZI ILARIA" w:date="2024-10-16T17:05:00Z" w16du:dateUtc="2024-10-16T15:05:00Z">
              <w:rPr>
                <w:rFonts w:eastAsia="Times New Roman" w:cs="Times New Roman"/>
                <w:lang w:val="it-IT" w:eastAsia="it-IT"/>
              </w:rPr>
            </w:rPrChange>
          </w:rPr>
          <w:t>coe</w:t>
        </w:r>
        <w:proofErr w:type="spellEnd"/>
        <w:r w:rsidRPr="00C57613">
          <w:rPr>
            <w:rFonts w:eastAsia="Times New Roman" w:cs="Times New Roman"/>
            <w:lang w:val="it-IT" w:eastAsia="it-IT"/>
          </w:rPr>
          <w:t>ﬀ</w:t>
        </w:r>
        <w:proofErr w:type="spellStart"/>
        <w:r w:rsidRPr="00C57613">
          <w:rPr>
            <w:rFonts w:eastAsia="Times New Roman" w:cs="Times New Roman"/>
            <w:lang w:eastAsia="it-IT"/>
            <w:rPrChange w:id="830" w:author="COLPIZZI ILARIA" w:date="2024-10-16T17:05:00Z" w16du:dateUtc="2024-10-16T15:05:00Z">
              <w:rPr>
                <w:rFonts w:eastAsia="Times New Roman" w:cs="Times New Roman"/>
                <w:lang w:val="it-IT" w:eastAsia="it-IT"/>
              </w:rPr>
            </w:rPrChange>
          </w:rPr>
          <w:t>icient</w:t>
        </w:r>
        <w:proofErr w:type="spellEnd"/>
        <w:r w:rsidRPr="00C57613">
          <w:rPr>
            <w:rFonts w:eastAsia="Times New Roman" w:cs="Times New Roman"/>
            <w:lang w:eastAsia="it-IT"/>
            <w:rPrChange w:id="831" w:author="COLPIZZI ILARIA" w:date="2024-10-16T17:05:00Z" w16du:dateUtc="2024-10-16T15:05:00Z">
              <w:rPr>
                <w:rFonts w:eastAsia="Times New Roman" w:cs="Times New Roman"/>
                <w:lang w:val="it-IT" w:eastAsia="it-IT"/>
              </w:rPr>
            </w:rPrChange>
          </w:rPr>
          <w:t xml:space="preserve"> for the lagged CS within the same day </w:t>
        </w:r>
      </w:ins>
    </w:p>
    <w:p w14:paraId="70695FA1" w14:textId="77777777" w:rsidR="00C57613" w:rsidRPr="00C57613" w:rsidRDefault="00C57613" w:rsidP="00C57613">
      <w:pPr>
        <w:spacing w:before="100" w:beforeAutospacing="1" w:after="100" w:afterAutospacing="1"/>
        <w:ind w:firstLine="360"/>
        <w:rPr>
          <w:ins w:id="832" w:author="COLPIZZI ILARIA" w:date="2024-10-16T17:04:00Z"/>
          <w:rFonts w:eastAsia="Times New Roman" w:cs="Times New Roman"/>
          <w:lang w:eastAsia="it-IT"/>
          <w:rPrChange w:id="833" w:author="COLPIZZI ILARIA" w:date="2024-10-16T17:05:00Z" w16du:dateUtc="2024-10-16T15:05:00Z">
            <w:rPr>
              <w:ins w:id="834" w:author="COLPIZZI ILARIA" w:date="2024-10-16T17:04:00Z"/>
              <w:rFonts w:eastAsia="Times New Roman" w:cs="Times New Roman"/>
              <w:lang w:val="it-IT" w:eastAsia="it-IT"/>
            </w:rPr>
          </w:rPrChange>
        </w:rPr>
      </w:pPr>
      <w:ins w:id="835" w:author="COLPIZZI ILARIA" w:date="2024-10-16T17:04:00Z">
        <w:r w:rsidRPr="00C57613">
          <w:rPr>
            <w:rFonts w:eastAsia="Times New Roman" w:cs="Times New Roman"/>
            <w:lang w:eastAsia="it-IT"/>
            <w:rPrChange w:id="836" w:author="COLPIZZI ILARIA" w:date="2024-10-16T17:05:00Z" w16du:dateUtc="2024-10-16T15:05:00Z">
              <w:rPr>
                <w:rFonts w:eastAsia="Times New Roman" w:cs="Times New Roman"/>
                <w:lang w:val="it-IT" w:eastAsia="it-IT"/>
              </w:rPr>
            </w:rPrChange>
          </w:rPr>
          <w:t>(</w:t>
        </w:r>
        <w:proofErr w:type="spellStart"/>
        <w:r w:rsidRPr="00C57613">
          <w:rPr>
            <w:rFonts w:eastAsia="Times New Roman" w:cs="Times New Roman"/>
            <w:lang w:eastAsia="it-IT"/>
            <w:rPrChange w:id="837" w:author="COLPIZZI ILARIA" w:date="2024-10-16T17:05:00Z" w16du:dateUtc="2024-10-16T15:05:00Z">
              <w:rPr>
                <w:rFonts w:eastAsia="Times New Roman" w:cs="Times New Roman"/>
                <w:lang w:val="it-IT" w:eastAsia="it-IT"/>
              </w:rPr>
            </w:rPrChange>
          </w:rPr>
          <w:t>lag_CS</w:t>
        </w:r>
        <w:proofErr w:type="spellEnd"/>
        <w:r w:rsidRPr="00C57613">
          <w:rPr>
            <w:rFonts w:ascii="Cambria Math" w:eastAsia="Times New Roman" w:hAnsi="Cambria Math" w:cs="Cambria Math"/>
            <w:lang w:val="it-IT" w:eastAsia="it-IT"/>
          </w:rPr>
          <w:t>𝑛</w:t>
        </w:r>
        <w:r w:rsidRPr="00C57613">
          <w:rPr>
            <w:rFonts w:eastAsia="Times New Roman" w:cs="Times New Roman"/>
            <w:lang w:eastAsia="it-IT"/>
            <w:rPrChange w:id="838" w:author="COLPIZZI ILARIA" w:date="2024-10-16T17:05:00Z" w16du:dateUtc="2024-10-16T15:05:00Z">
              <w:rPr>
                <w:rFonts w:eastAsia="Times New Roman" w:cs="Times New Roman"/>
                <w:lang w:val="it-IT" w:eastAsia="it-IT"/>
              </w:rPr>
            </w:rPrChange>
          </w:rPr>
          <w:t xml:space="preserve"> ),</w:t>
        </w:r>
        <w:r w:rsidRPr="00C57613">
          <w:rPr>
            <w:rFonts w:eastAsia="Times New Roman" w:cs="Times New Roman"/>
            <w:lang w:eastAsia="it-IT"/>
            <w:rPrChange w:id="839"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𝜎</w:t>
        </w:r>
        <w:r w:rsidRPr="00C57613">
          <w:rPr>
            <w:rFonts w:eastAsia="Times New Roman" w:cs="Times New Roman"/>
            <w:lang w:eastAsia="it-IT"/>
            <w:rPrChange w:id="840" w:author="COLPIZZI ILARIA" w:date="2024-10-16T17:05:00Z" w16du:dateUtc="2024-10-16T15:05:00Z">
              <w:rPr>
                <w:rFonts w:eastAsia="Times New Roman" w:cs="Times New Roman"/>
                <w:lang w:val="it-IT" w:eastAsia="it-IT"/>
              </w:rPr>
            </w:rPrChange>
          </w:rPr>
          <w:t xml:space="preserve"> is the scale parameter (standard deviation) of the distribution,</w:t>
        </w:r>
        <w:r w:rsidRPr="00C57613">
          <w:rPr>
            <w:rFonts w:eastAsia="Times New Roman" w:cs="Times New Roman"/>
            <w:lang w:eastAsia="it-IT"/>
            <w:rPrChange w:id="841"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𝜈</w:t>
        </w:r>
        <w:r w:rsidRPr="00C57613">
          <w:rPr>
            <w:rFonts w:eastAsia="Times New Roman" w:cs="Times New Roman"/>
            <w:lang w:eastAsia="it-IT"/>
            <w:rPrChange w:id="842" w:author="COLPIZZI ILARIA" w:date="2024-10-16T17:05:00Z" w16du:dateUtc="2024-10-16T15:05:00Z">
              <w:rPr>
                <w:rFonts w:eastAsia="Times New Roman" w:cs="Times New Roman"/>
                <w:lang w:val="it-IT" w:eastAsia="it-IT"/>
              </w:rPr>
            </w:rPrChange>
          </w:rPr>
          <w:t xml:space="preserve"> denotes the degrees of freedom of the </w:t>
        </w:r>
        <w:proofErr w:type="gramStart"/>
        <w:r w:rsidRPr="00C57613">
          <w:rPr>
            <w:rFonts w:eastAsia="Times New Roman" w:cs="Times New Roman"/>
            <w:lang w:eastAsia="it-IT"/>
            <w:rPrChange w:id="843" w:author="COLPIZZI ILARIA" w:date="2024-10-16T17:05:00Z" w16du:dateUtc="2024-10-16T15:05:00Z">
              <w:rPr>
                <w:rFonts w:eastAsia="Times New Roman" w:cs="Times New Roman"/>
                <w:lang w:val="it-IT" w:eastAsia="it-IT"/>
              </w:rPr>
            </w:rPrChange>
          </w:rPr>
          <w:t>Student’s</w:t>
        </w:r>
        <w:proofErr w:type="gramEnd"/>
        <w:r w:rsidRPr="00C57613">
          <w:rPr>
            <w:rFonts w:eastAsia="Times New Roman" w:cs="Times New Roman"/>
            <w:lang w:eastAsia="it-IT"/>
            <w:rPrChange w:id="844" w:author="COLPIZZI ILARIA" w:date="2024-10-16T17:05:00Z" w16du:dateUtc="2024-10-16T15:05:00Z">
              <w:rPr>
                <w:rFonts w:eastAsia="Times New Roman" w:cs="Times New Roman"/>
                <w:lang w:val="it-IT" w:eastAsia="it-IT"/>
              </w:rPr>
            </w:rPrChange>
          </w:rPr>
          <w:t xml:space="preserve"> t-distribution,</w:t>
        </w:r>
        <w:r w:rsidRPr="00C57613">
          <w:rPr>
            <w:rFonts w:eastAsia="Times New Roman" w:cs="Times New Roman"/>
            <w:lang w:eastAsia="it-IT"/>
            <w:rPrChange w:id="845" w:author="COLPIZZI ILARIA" w:date="2024-10-16T17:05:00Z" w16du:dateUtc="2024-10-16T15:05:00Z">
              <w:rPr>
                <w:rFonts w:eastAsia="Times New Roman" w:cs="Times New Roman"/>
                <w:lang w:val="it-IT" w:eastAsia="it-IT"/>
              </w:rPr>
            </w:rPrChange>
          </w:rPr>
          <w:br/>
          <w:t xml:space="preserve">• </w:t>
        </w:r>
        <w:r w:rsidRPr="00C57613">
          <w:rPr>
            <w:rFonts w:ascii="Cambria Math" w:eastAsia="Times New Roman" w:hAnsi="Cambria Math" w:cs="Cambria Math"/>
            <w:lang w:val="it-IT" w:eastAsia="it-IT"/>
          </w:rPr>
          <w:t>𝛾</w:t>
        </w:r>
        <w:r w:rsidRPr="00C57613">
          <w:rPr>
            <w:rFonts w:eastAsia="Times New Roman" w:cs="Times New Roman"/>
            <w:lang w:eastAsia="it-IT"/>
            <w:rPrChange w:id="846" w:author="COLPIZZI ILARIA" w:date="2024-10-16T17:05:00Z" w16du:dateUtc="2024-10-16T15:05:00Z">
              <w:rPr>
                <w:rFonts w:eastAsia="Times New Roman" w:cs="Times New Roman"/>
                <w:lang w:val="it-IT" w:eastAsia="it-IT"/>
              </w:rPr>
            </w:rPrChange>
          </w:rPr>
          <w:t xml:space="preserve">interaction is the </w:t>
        </w:r>
        <w:proofErr w:type="spellStart"/>
        <w:r w:rsidRPr="00C57613">
          <w:rPr>
            <w:rFonts w:eastAsia="Times New Roman" w:cs="Times New Roman"/>
            <w:lang w:eastAsia="it-IT"/>
            <w:rPrChange w:id="847" w:author="COLPIZZI ILARIA" w:date="2024-10-16T17:05:00Z" w16du:dateUtc="2024-10-16T15:05:00Z">
              <w:rPr>
                <w:rFonts w:eastAsia="Times New Roman" w:cs="Times New Roman"/>
                <w:lang w:val="it-IT" w:eastAsia="it-IT"/>
              </w:rPr>
            </w:rPrChange>
          </w:rPr>
          <w:t>coe</w:t>
        </w:r>
        <w:proofErr w:type="spellEnd"/>
        <w:r w:rsidRPr="00C57613">
          <w:rPr>
            <w:rFonts w:eastAsia="Times New Roman" w:cs="Times New Roman"/>
            <w:lang w:val="it-IT" w:eastAsia="it-IT"/>
          </w:rPr>
          <w:t>ﬀ</w:t>
        </w:r>
        <w:proofErr w:type="spellStart"/>
        <w:r w:rsidRPr="00C57613">
          <w:rPr>
            <w:rFonts w:eastAsia="Times New Roman" w:cs="Times New Roman"/>
            <w:lang w:eastAsia="it-IT"/>
            <w:rPrChange w:id="848" w:author="COLPIZZI ILARIA" w:date="2024-10-16T17:05:00Z" w16du:dateUtc="2024-10-16T15:05:00Z">
              <w:rPr>
                <w:rFonts w:eastAsia="Times New Roman" w:cs="Times New Roman"/>
                <w:lang w:val="it-IT" w:eastAsia="it-IT"/>
              </w:rPr>
            </w:rPrChange>
          </w:rPr>
          <w:t>icient</w:t>
        </w:r>
        <w:proofErr w:type="spellEnd"/>
        <w:r w:rsidRPr="00C57613">
          <w:rPr>
            <w:rFonts w:eastAsia="Times New Roman" w:cs="Times New Roman"/>
            <w:lang w:eastAsia="it-IT"/>
            <w:rPrChange w:id="849" w:author="COLPIZZI ILARIA" w:date="2024-10-16T17:05:00Z" w16du:dateUtc="2024-10-16T15:05:00Z">
              <w:rPr>
                <w:rFonts w:eastAsia="Times New Roman" w:cs="Times New Roman"/>
                <w:lang w:val="it-IT" w:eastAsia="it-IT"/>
              </w:rPr>
            </w:rPrChange>
          </w:rPr>
          <w:t xml:space="preserve"> for the interaction term between CS and negative affect. </w:t>
        </w:r>
      </w:ins>
    </w:p>
    <w:p w14:paraId="1586A80A" w14:textId="77777777" w:rsidR="00C57613" w:rsidRPr="00C57613" w:rsidRDefault="00C57613" w:rsidP="00C57613">
      <w:pPr>
        <w:spacing w:before="100" w:beforeAutospacing="1" w:after="100" w:afterAutospacing="1"/>
        <w:ind w:firstLine="360"/>
        <w:rPr>
          <w:ins w:id="850" w:author="COLPIZZI ILARIA" w:date="2024-10-16T17:04:00Z"/>
          <w:rFonts w:eastAsia="Times New Roman" w:cs="Times New Roman"/>
          <w:lang w:eastAsia="it-IT"/>
          <w:rPrChange w:id="851" w:author="COLPIZZI ILARIA" w:date="2024-10-16T17:05:00Z" w16du:dateUtc="2024-10-16T15:05:00Z">
            <w:rPr>
              <w:ins w:id="852" w:author="COLPIZZI ILARIA" w:date="2024-10-16T17:04:00Z"/>
              <w:rFonts w:eastAsia="Times New Roman" w:cs="Times New Roman"/>
              <w:lang w:val="it-IT" w:eastAsia="it-IT"/>
            </w:rPr>
          </w:rPrChange>
        </w:rPr>
      </w:pPr>
      <w:ins w:id="853" w:author="COLPIZZI ILARIA" w:date="2024-10-16T17:04:00Z">
        <w:r w:rsidRPr="00C57613">
          <w:rPr>
            <w:rFonts w:eastAsia="Times New Roman" w:cs="Times New Roman"/>
            <w:lang w:eastAsia="it-IT"/>
            <w:rPrChange w:id="854" w:author="COLPIZZI ILARIA" w:date="2024-10-16T17:05:00Z" w16du:dateUtc="2024-10-16T15:05:00Z">
              <w:rPr>
                <w:rFonts w:eastAsia="Times New Roman" w:cs="Times New Roman"/>
                <w:lang w:val="it-IT" w:eastAsia="it-IT"/>
              </w:rPr>
            </w:rPrChange>
          </w:rPr>
          <w:lastRenderedPageBreak/>
          <w:t xml:space="preserve">This model allows for the examination of the association between UCS and CS while controlling for the effects of negative affect, context evaluation, lagged CS effects within the same day, and the CS × negative-affect interaction. We employed a </w:t>
        </w:r>
        <w:proofErr w:type="gramStart"/>
        <w:r w:rsidRPr="00C57613">
          <w:rPr>
            <w:rFonts w:eastAsia="Times New Roman" w:cs="Times New Roman"/>
            <w:lang w:eastAsia="it-IT"/>
            <w:rPrChange w:id="855" w:author="COLPIZZI ILARIA" w:date="2024-10-16T17:05:00Z" w16du:dateUtc="2024-10-16T15:05:00Z">
              <w:rPr>
                <w:rFonts w:eastAsia="Times New Roman" w:cs="Times New Roman"/>
                <w:lang w:val="it-IT" w:eastAsia="it-IT"/>
              </w:rPr>
            </w:rPrChange>
          </w:rPr>
          <w:t>Student’s</w:t>
        </w:r>
        <w:proofErr w:type="gramEnd"/>
        <w:r w:rsidRPr="00C57613">
          <w:rPr>
            <w:rFonts w:eastAsia="Times New Roman" w:cs="Times New Roman"/>
            <w:lang w:eastAsia="it-IT"/>
            <w:rPrChange w:id="856" w:author="COLPIZZI ILARIA" w:date="2024-10-16T17:05:00Z" w16du:dateUtc="2024-10-16T15:05:00Z">
              <w:rPr>
                <w:rFonts w:eastAsia="Times New Roman" w:cs="Times New Roman"/>
                <w:lang w:val="it-IT" w:eastAsia="it-IT"/>
              </w:rPr>
            </w:rPrChange>
          </w:rPr>
          <w:t xml:space="preserve"> t-distribution (</w:t>
        </w:r>
        <w:r w:rsidRPr="00C57613">
          <w:rPr>
            <w:rFonts w:ascii="Cambria Math" w:eastAsia="Times New Roman" w:hAnsi="Cambria Math" w:cs="Cambria Math"/>
            <w:lang w:val="it-IT" w:eastAsia="it-IT"/>
          </w:rPr>
          <w:t>𝑡𝜈</w:t>
        </w:r>
        <w:r w:rsidRPr="00C57613">
          <w:rPr>
            <w:rFonts w:eastAsia="Times New Roman" w:cs="Times New Roman"/>
            <w:lang w:eastAsia="it-IT"/>
            <w:rPrChange w:id="857" w:author="COLPIZZI ILARIA" w:date="2024-10-16T17:05:00Z" w16du:dateUtc="2024-10-16T15:05:00Z">
              <w:rPr>
                <w:rFonts w:eastAsia="Times New Roman" w:cs="Times New Roman"/>
                <w:lang w:val="it-IT" w:eastAsia="it-IT"/>
              </w:rPr>
            </w:rPrChange>
          </w:rPr>
          <w:t xml:space="preserve">) to account for potential outliers or heavy-tailed distributions in the data (see Supplementary Information for further details). </w:t>
        </w:r>
      </w:ins>
    </w:p>
    <w:p w14:paraId="69E9478B" w14:textId="77777777" w:rsidR="00C57613" w:rsidRPr="00C57613" w:rsidRDefault="00C57613" w:rsidP="00C57613">
      <w:pPr>
        <w:spacing w:before="100" w:beforeAutospacing="1" w:after="100" w:afterAutospacing="1"/>
        <w:ind w:firstLine="360"/>
        <w:rPr>
          <w:ins w:id="858" w:author="COLPIZZI ILARIA" w:date="2024-10-16T17:04:00Z"/>
          <w:rFonts w:eastAsia="Times New Roman" w:cs="Times New Roman"/>
          <w:lang w:eastAsia="it-IT"/>
          <w:rPrChange w:id="859" w:author="COLPIZZI ILARIA" w:date="2024-10-16T17:05:00Z" w16du:dateUtc="2024-10-16T15:05:00Z">
            <w:rPr>
              <w:ins w:id="860" w:author="COLPIZZI ILARIA" w:date="2024-10-16T17:04:00Z"/>
              <w:rFonts w:eastAsia="Times New Roman" w:cs="Times New Roman"/>
              <w:lang w:val="it-IT" w:eastAsia="it-IT"/>
            </w:rPr>
          </w:rPrChange>
        </w:rPr>
      </w:pPr>
      <w:ins w:id="861" w:author="COLPIZZI ILARIA" w:date="2024-10-16T17:04:00Z">
        <w:r w:rsidRPr="00C57613">
          <w:rPr>
            <w:rFonts w:eastAsia="Times New Roman" w:cs="Times New Roman"/>
            <w:lang w:eastAsia="it-IT"/>
            <w:rPrChange w:id="862" w:author="COLPIZZI ILARIA" w:date="2024-10-16T17:05:00Z" w16du:dateUtc="2024-10-16T15:05:00Z">
              <w:rPr>
                <w:rFonts w:eastAsia="Times New Roman" w:cs="Times New Roman"/>
                <w:lang w:val="it-IT" w:eastAsia="it-IT"/>
              </w:rPr>
            </w:rPrChange>
          </w:rPr>
          <w:t xml:space="preserve">For each participant, we examined the posterior distribution of the </w:t>
        </w:r>
        <w:proofErr w:type="spellStart"/>
        <w:r w:rsidRPr="00C57613">
          <w:rPr>
            <w:rFonts w:eastAsia="Times New Roman" w:cs="Times New Roman"/>
            <w:lang w:eastAsia="it-IT"/>
            <w:rPrChange w:id="863" w:author="COLPIZZI ILARIA" w:date="2024-10-16T17:05:00Z" w16du:dateUtc="2024-10-16T15:05:00Z">
              <w:rPr>
                <w:rFonts w:eastAsia="Times New Roman" w:cs="Times New Roman"/>
                <w:lang w:val="it-IT" w:eastAsia="it-IT"/>
              </w:rPr>
            </w:rPrChange>
          </w:rPr>
          <w:t>gamma_CS</w:t>
        </w:r>
        <w:proofErr w:type="spellEnd"/>
        <w:r w:rsidRPr="00C57613">
          <w:rPr>
            <w:rFonts w:eastAsia="Times New Roman" w:cs="Times New Roman"/>
            <w:lang w:eastAsia="it-IT"/>
            <w:rPrChange w:id="864" w:author="COLPIZZI ILARIA" w:date="2024-10-16T17:05:00Z" w16du:dateUtc="2024-10-16T15:05:00Z">
              <w:rPr>
                <w:rFonts w:eastAsia="Times New Roman" w:cs="Times New Roman"/>
                <w:lang w:val="it-IT" w:eastAsia="it-IT"/>
              </w:rPr>
            </w:rPrChange>
          </w:rPr>
          <w:t xml:space="preserve"> </w:t>
        </w:r>
        <w:proofErr w:type="spellStart"/>
        <w:r w:rsidRPr="00C57613">
          <w:rPr>
            <w:rFonts w:eastAsia="Times New Roman" w:cs="Times New Roman"/>
            <w:lang w:eastAsia="it-IT"/>
            <w:rPrChange w:id="865" w:author="COLPIZZI ILARIA" w:date="2024-10-16T17:05:00Z" w16du:dateUtc="2024-10-16T15:05:00Z">
              <w:rPr>
                <w:rFonts w:eastAsia="Times New Roman" w:cs="Times New Roman"/>
                <w:lang w:val="it-IT" w:eastAsia="it-IT"/>
              </w:rPr>
            </w:rPrChange>
          </w:rPr>
          <w:t>coe</w:t>
        </w:r>
        <w:proofErr w:type="spellEnd"/>
        <w:r w:rsidRPr="00C57613">
          <w:rPr>
            <w:rFonts w:eastAsia="Times New Roman" w:cs="Times New Roman"/>
            <w:lang w:val="it-IT" w:eastAsia="it-IT"/>
          </w:rPr>
          <w:t>ﬀ</w:t>
        </w:r>
        <w:proofErr w:type="spellStart"/>
        <w:r w:rsidRPr="00C57613">
          <w:rPr>
            <w:rFonts w:eastAsia="Times New Roman" w:cs="Times New Roman"/>
            <w:lang w:eastAsia="it-IT"/>
            <w:rPrChange w:id="866" w:author="COLPIZZI ILARIA" w:date="2024-10-16T17:05:00Z" w16du:dateUtc="2024-10-16T15:05:00Z">
              <w:rPr>
                <w:rFonts w:eastAsia="Times New Roman" w:cs="Times New Roman"/>
                <w:lang w:val="it-IT" w:eastAsia="it-IT"/>
              </w:rPr>
            </w:rPrChange>
          </w:rPr>
          <w:t>icient</w:t>
        </w:r>
        <w:proofErr w:type="spellEnd"/>
        <w:r w:rsidRPr="00C57613">
          <w:rPr>
            <w:rFonts w:eastAsia="Times New Roman" w:cs="Times New Roman"/>
            <w:lang w:eastAsia="it-IT"/>
            <w:rPrChange w:id="867" w:author="COLPIZZI ILARIA" w:date="2024-10-16T17:05:00Z" w16du:dateUtc="2024-10-16T15:05:00Z">
              <w:rPr>
                <w:rFonts w:eastAsia="Times New Roman" w:cs="Times New Roman"/>
                <w:lang w:val="it-IT" w:eastAsia="it-IT"/>
              </w:rPr>
            </w:rPrChange>
          </w:rPr>
          <w:t xml:space="preserve"> to estimate the proportion of posterior draws that were negative. This enabled us to evaluate whether there was evidence of a negative association between UCS and CS at the individual level, in line with Neff’s bipolar continuum hypothesis. Additionally, we computed the mean posterior estimates for the </w:t>
        </w:r>
        <w:proofErr w:type="spellStart"/>
        <w:r w:rsidRPr="00C57613">
          <w:rPr>
            <w:rFonts w:eastAsia="Times New Roman" w:cs="Times New Roman"/>
            <w:lang w:eastAsia="it-IT"/>
            <w:rPrChange w:id="868" w:author="COLPIZZI ILARIA" w:date="2024-10-16T17:05:00Z" w16du:dateUtc="2024-10-16T15:05:00Z">
              <w:rPr>
                <w:rFonts w:eastAsia="Times New Roman" w:cs="Times New Roman"/>
                <w:lang w:val="it-IT" w:eastAsia="it-IT"/>
              </w:rPr>
            </w:rPrChange>
          </w:rPr>
          <w:t>gamma_neg_aff</w:t>
        </w:r>
        <w:proofErr w:type="spellEnd"/>
        <w:r w:rsidRPr="00C57613">
          <w:rPr>
            <w:rFonts w:eastAsia="Times New Roman" w:cs="Times New Roman"/>
            <w:lang w:eastAsia="it-IT"/>
            <w:rPrChange w:id="869" w:author="COLPIZZI ILARIA" w:date="2024-10-16T17:05:00Z" w16du:dateUtc="2024-10-16T15:05:00Z">
              <w:rPr>
                <w:rFonts w:eastAsia="Times New Roman" w:cs="Times New Roman"/>
                <w:lang w:val="it-IT" w:eastAsia="it-IT"/>
              </w:rPr>
            </w:rPrChange>
          </w:rPr>
          <w:t xml:space="preserve">, </w:t>
        </w:r>
        <w:proofErr w:type="spellStart"/>
        <w:r w:rsidRPr="00C57613">
          <w:rPr>
            <w:rFonts w:eastAsia="Times New Roman" w:cs="Times New Roman"/>
            <w:lang w:eastAsia="it-IT"/>
            <w:rPrChange w:id="870" w:author="COLPIZZI ILARIA" w:date="2024-10-16T17:05:00Z" w16du:dateUtc="2024-10-16T15:05:00Z">
              <w:rPr>
                <w:rFonts w:eastAsia="Times New Roman" w:cs="Times New Roman"/>
                <w:lang w:val="it-IT" w:eastAsia="it-IT"/>
              </w:rPr>
            </w:rPrChange>
          </w:rPr>
          <w:t>gamma_context</w:t>
        </w:r>
        <w:proofErr w:type="spellEnd"/>
        <w:r w:rsidRPr="00C57613">
          <w:rPr>
            <w:rFonts w:eastAsia="Times New Roman" w:cs="Times New Roman"/>
            <w:lang w:eastAsia="it-IT"/>
            <w:rPrChange w:id="871" w:author="COLPIZZI ILARIA" w:date="2024-10-16T17:05:00Z" w16du:dateUtc="2024-10-16T15:05:00Z">
              <w:rPr>
                <w:rFonts w:eastAsia="Times New Roman" w:cs="Times New Roman"/>
                <w:lang w:val="it-IT" w:eastAsia="it-IT"/>
              </w:rPr>
            </w:rPrChange>
          </w:rPr>
          <w:t xml:space="preserve">, and </w:t>
        </w:r>
        <w:proofErr w:type="spellStart"/>
        <w:r w:rsidRPr="00C57613">
          <w:rPr>
            <w:rFonts w:eastAsia="Times New Roman" w:cs="Times New Roman"/>
            <w:lang w:eastAsia="it-IT"/>
            <w:rPrChange w:id="872" w:author="COLPIZZI ILARIA" w:date="2024-10-16T17:05:00Z" w16du:dateUtc="2024-10-16T15:05:00Z">
              <w:rPr>
                <w:rFonts w:eastAsia="Times New Roman" w:cs="Times New Roman"/>
                <w:lang w:val="it-IT" w:eastAsia="it-IT"/>
              </w:rPr>
            </w:rPrChange>
          </w:rPr>
          <w:t>gamma_interaction</w:t>
        </w:r>
        <w:proofErr w:type="spellEnd"/>
        <w:r w:rsidRPr="00C57613">
          <w:rPr>
            <w:rFonts w:eastAsia="Times New Roman" w:cs="Times New Roman"/>
            <w:lang w:eastAsia="it-IT"/>
            <w:rPrChange w:id="873" w:author="COLPIZZI ILARIA" w:date="2024-10-16T17:05:00Z" w16du:dateUtc="2024-10-16T15:05:00Z">
              <w:rPr>
                <w:rFonts w:eastAsia="Times New Roman" w:cs="Times New Roman"/>
                <w:lang w:val="it-IT" w:eastAsia="it-IT"/>
              </w:rPr>
            </w:rPrChange>
          </w:rPr>
          <w:t xml:space="preserve"> param- </w:t>
        </w:r>
        <w:proofErr w:type="spellStart"/>
        <w:r w:rsidRPr="00C57613">
          <w:rPr>
            <w:rFonts w:eastAsia="Times New Roman" w:cs="Times New Roman"/>
            <w:lang w:eastAsia="it-IT"/>
            <w:rPrChange w:id="874" w:author="COLPIZZI ILARIA" w:date="2024-10-16T17:05:00Z" w16du:dateUtc="2024-10-16T15:05:00Z">
              <w:rPr>
                <w:rFonts w:eastAsia="Times New Roman" w:cs="Times New Roman"/>
                <w:lang w:val="it-IT" w:eastAsia="it-IT"/>
              </w:rPr>
            </w:rPrChange>
          </w:rPr>
          <w:t>eters</w:t>
        </w:r>
        <w:proofErr w:type="spellEnd"/>
        <w:r w:rsidRPr="00C57613">
          <w:rPr>
            <w:rFonts w:eastAsia="Times New Roman" w:cs="Times New Roman"/>
            <w:lang w:eastAsia="it-IT"/>
            <w:rPrChange w:id="875" w:author="COLPIZZI ILARIA" w:date="2024-10-16T17:05:00Z" w16du:dateUtc="2024-10-16T15:05:00Z">
              <w:rPr>
                <w:rFonts w:eastAsia="Times New Roman" w:cs="Times New Roman"/>
                <w:lang w:val="it-IT" w:eastAsia="it-IT"/>
              </w:rPr>
            </w:rPrChange>
          </w:rPr>
          <w:t xml:space="preserve">, which represent the effects of negative affect, context evaluation, and the interaction between CS and negative affect, respectively, on UCS for each participant. </w:t>
        </w:r>
      </w:ins>
    </w:p>
    <w:p w14:paraId="356A9D60" w14:textId="11647EFC" w:rsidR="00C57613" w:rsidRDefault="00C57613" w:rsidP="00C57613">
      <w:pPr>
        <w:spacing w:before="100" w:beforeAutospacing="1" w:after="100" w:afterAutospacing="1"/>
        <w:ind w:firstLine="360"/>
        <w:rPr>
          <w:ins w:id="876" w:author="COLPIZZI ILARIA" w:date="2024-10-16T17:05:00Z" w16du:dateUtc="2024-10-16T15:05:00Z"/>
          <w:rFonts w:eastAsia="Times New Roman" w:cs="Times New Roman"/>
          <w:lang w:eastAsia="it-IT"/>
        </w:rPr>
      </w:pPr>
      <w:ins w:id="877" w:author="COLPIZZI ILARIA" w:date="2024-10-16T17:04:00Z">
        <w:r w:rsidRPr="00882294">
          <w:rPr>
            <w:rFonts w:eastAsia="Times New Roman" w:cs="Times New Roman"/>
            <w:b/>
            <w:bCs/>
            <w:lang w:eastAsia="it-IT"/>
            <w:rPrChange w:id="878" w:author="Corrado Caudek" w:date="2024-10-24T09:23:00Z" w16du:dateUtc="2024-10-24T07:23:00Z">
              <w:rPr>
                <w:rFonts w:eastAsia="Times New Roman" w:cs="Times New Roman"/>
                <w:lang w:val="it-IT" w:eastAsia="it-IT"/>
              </w:rPr>
            </w:rPrChange>
          </w:rPr>
          <w:t>Step 2</w:t>
        </w:r>
      </w:ins>
      <w:ins w:id="879" w:author="Corrado Caudek" w:date="2024-10-24T09:23:00Z" w16du:dateUtc="2024-10-24T07:23:00Z">
        <w:r w:rsidR="00882294" w:rsidRPr="00882294">
          <w:rPr>
            <w:rFonts w:eastAsia="Times New Roman" w:cs="Times New Roman"/>
            <w:b/>
            <w:bCs/>
            <w:lang w:eastAsia="it-IT"/>
            <w:rPrChange w:id="880" w:author="Corrado Caudek" w:date="2024-10-24T09:23:00Z" w16du:dateUtc="2024-10-24T07:23:00Z">
              <w:rPr>
                <w:rFonts w:eastAsia="Times New Roman" w:cs="Times New Roman"/>
                <w:lang w:eastAsia="it-IT"/>
              </w:rPr>
            </w:rPrChange>
          </w:rPr>
          <w:t>.</w:t>
        </w:r>
        <w:r w:rsidR="00882294">
          <w:rPr>
            <w:rFonts w:eastAsia="Times New Roman" w:cs="Times New Roman"/>
            <w:lang w:eastAsia="it-IT"/>
          </w:rPr>
          <w:t xml:space="preserve"> </w:t>
        </w:r>
      </w:ins>
      <w:ins w:id="881" w:author="COLPIZZI ILARIA" w:date="2024-10-16T17:04:00Z">
        <w:del w:id="882" w:author="Corrado Caudek" w:date="2024-10-24T09:23:00Z" w16du:dateUtc="2024-10-24T07:23:00Z">
          <w:r w:rsidRPr="00C57613" w:rsidDel="00882294">
            <w:rPr>
              <w:rFonts w:eastAsia="Times New Roman" w:cs="Times New Roman"/>
              <w:lang w:eastAsia="it-IT"/>
              <w:rPrChange w:id="883" w:author="COLPIZZI ILARIA" w:date="2024-10-16T17:05:00Z" w16du:dateUtc="2024-10-16T15:05:00Z">
                <w:rPr>
                  <w:rFonts w:eastAsia="Times New Roman" w:cs="Times New Roman"/>
                  <w:lang w:val="it-IT" w:eastAsia="it-IT"/>
                </w:rPr>
              </w:rPrChange>
            </w:rPr>
            <w:delText xml:space="preserve">: Aggregate Analysis Using a Hierarchical Model. </w:delText>
          </w:r>
        </w:del>
        <w:r w:rsidRPr="00C57613">
          <w:rPr>
            <w:rFonts w:eastAsia="Times New Roman" w:cs="Times New Roman"/>
            <w:lang w:eastAsia="it-IT"/>
            <w:rPrChange w:id="884" w:author="COLPIZZI ILARIA" w:date="2024-10-16T17:05:00Z" w16du:dateUtc="2024-10-16T15:05:00Z">
              <w:rPr>
                <w:rFonts w:eastAsia="Times New Roman" w:cs="Times New Roman"/>
                <w:lang w:val="it-IT" w:eastAsia="it-IT"/>
              </w:rPr>
            </w:rPrChange>
          </w:rPr>
          <w:t xml:space="preserve">After the idiographic analysis, we used a hierarchical model (e.g., </w:t>
        </w:r>
        <w:proofErr w:type="spellStart"/>
        <w:r w:rsidRPr="00C57613">
          <w:rPr>
            <w:rFonts w:eastAsia="Times New Roman" w:cs="Times New Roman"/>
            <w:lang w:eastAsia="it-IT"/>
            <w:rPrChange w:id="885" w:author="COLPIZZI ILARIA" w:date="2024-10-16T17:05:00Z" w16du:dateUtc="2024-10-16T15:05:00Z">
              <w:rPr>
                <w:rFonts w:eastAsia="Times New Roman" w:cs="Times New Roman"/>
                <w:lang w:val="it-IT" w:eastAsia="it-IT"/>
              </w:rPr>
            </w:rPrChange>
          </w:rPr>
          <w:t>Ciarrochi</w:t>
        </w:r>
        <w:proofErr w:type="spellEnd"/>
        <w:r w:rsidRPr="00C57613">
          <w:rPr>
            <w:rFonts w:eastAsia="Times New Roman" w:cs="Times New Roman"/>
            <w:lang w:eastAsia="it-IT"/>
            <w:rPrChange w:id="886" w:author="COLPIZZI ILARIA" w:date="2024-10-16T17:05:00Z" w16du:dateUtc="2024-10-16T15:05:00Z">
              <w:rPr>
                <w:rFonts w:eastAsia="Times New Roman" w:cs="Times New Roman"/>
                <w:lang w:val="it-IT" w:eastAsia="it-IT"/>
              </w:rPr>
            </w:rPrChange>
          </w:rPr>
          <w:t xml:space="preserve"> et al. 2024) in the brms package (R) to summarize the proportion of negative estimates for the </w:t>
        </w:r>
        <w:proofErr w:type="spellStart"/>
        <w:r w:rsidRPr="00C57613">
          <w:rPr>
            <w:rFonts w:eastAsia="Times New Roman" w:cs="Times New Roman"/>
            <w:lang w:eastAsia="it-IT"/>
            <w:rPrChange w:id="887" w:author="COLPIZZI ILARIA" w:date="2024-10-16T17:05:00Z" w16du:dateUtc="2024-10-16T15:05:00Z">
              <w:rPr>
                <w:rFonts w:eastAsia="Times New Roman" w:cs="Times New Roman"/>
                <w:lang w:val="it-IT" w:eastAsia="it-IT"/>
              </w:rPr>
            </w:rPrChange>
          </w:rPr>
          <w:t>gamma_CS</w:t>
        </w:r>
        <w:proofErr w:type="spellEnd"/>
        <w:r w:rsidRPr="00C57613">
          <w:rPr>
            <w:rFonts w:eastAsia="Times New Roman" w:cs="Times New Roman"/>
            <w:lang w:eastAsia="it-IT"/>
            <w:rPrChange w:id="888" w:author="COLPIZZI ILARIA" w:date="2024-10-16T17:05:00Z" w16du:dateUtc="2024-10-16T15:05:00Z">
              <w:rPr>
                <w:rFonts w:eastAsia="Times New Roman" w:cs="Times New Roman"/>
                <w:lang w:val="it-IT" w:eastAsia="it-IT"/>
              </w:rPr>
            </w:rPrChange>
          </w:rPr>
          <w:t xml:space="preserve"> parameter across participants. This model employed a binomial distribution, with the total number of posterior samples as the denominator and the proportion of negative estimates as the response. A random intercept for participants was included to account for individual variability. </w:t>
        </w:r>
      </w:ins>
    </w:p>
    <w:p w14:paraId="530F5D47" w14:textId="5F6950D2" w:rsidR="00FE4DDF" w:rsidRPr="00FE4DDF" w:rsidRDefault="00FE4DDF" w:rsidP="00FE4DDF">
      <w:pPr>
        <w:spacing w:before="100" w:beforeAutospacing="1" w:after="100" w:afterAutospacing="1"/>
        <w:ind w:firstLine="360"/>
        <w:rPr>
          <w:ins w:id="889" w:author="COLPIZZI ILARIA" w:date="2024-10-16T17:05:00Z"/>
          <w:rFonts w:eastAsia="Times New Roman" w:cs="Times New Roman"/>
          <w:lang w:eastAsia="it-IT"/>
          <w:rPrChange w:id="890" w:author="COLPIZZI ILARIA" w:date="2024-10-16T17:05:00Z" w16du:dateUtc="2024-10-16T15:05:00Z">
            <w:rPr>
              <w:ins w:id="891" w:author="COLPIZZI ILARIA" w:date="2024-10-16T17:05:00Z"/>
              <w:rFonts w:eastAsia="Times New Roman" w:cs="Times New Roman"/>
              <w:lang w:val="it-IT" w:eastAsia="it-IT"/>
            </w:rPr>
          </w:rPrChange>
        </w:rPr>
      </w:pPr>
      <w:ins w:id="892" w:author="COLPIZZI ILARIA" w:date="2024-10-16T17:05:00Z">
        <w:r w:rsidRPr="00FE4DDF">
          <w:rPr>
            <w:rFonts w:eastAsia="Times New Roman" w:cs="Times New Roman"/>
            <w:lang w:eastAsia="it-IT"/>
            <w:rPrChange w:id="893" w:author="COLPIZZI ILARIA" w:date="2024-10-16T17:05:00Z" w16du:dateUtc="2024-10-16T15:05:00Z">
              <w:rPr>
                <w:rFonts w:eastAsia="Times New Roman" w:cs="Times New Roman"/>
                <w:lang w:val="it-IT" w:eastAsia="it-IT"/>
              </w:rPr>
            </w:rPrChange>
          </w:rPr>
          <w:t xml:space="preserve">Hierarchical models were also applied to the mean posterior estimates of the </w:t>
        </w:r>
        <w:proofErr w:type="spellStart"/>
        <w:r w:rsidRPr="00FE4DDF">
          <w:rPr>
            <w:rFonts w:eastAsia="Times New Roman" w:cs="Times New Roman"/>
            <w:lang w:eastAsia="it-IT"/>
            <w:rPrChange w:id="894" w:author="COLPIZZI ILARIA" w:date="2024-10-16T17:05:00Z" w16du:dateUtc="2024-10-16T15:05:00Z">
              <w:rPr>
                <w:rFonts w:eastAsia="Times New Roman" w:cs="Times New Roman"/>
                <w:lang w:val="it-IT" w:eastAsia="it-IT"/>
              </w:rPr>
            </w:rPrChange>
          </w:rPr>
          <w:t>gamma_neg_aff</w:t>
        </w:r>
        <w:proofErr w:type="spellEnd"/>
        <w:r w:rsidRPr="00FE4DDF">
          <w:rPr>
            <w:rFonts w:eastAsia="Times New Roman" w:cs="Times New Roman"/>
            <w:lang w:eastAsia="it-IT"/>
            <w:rPrChange w:id="895" w:author="COLPIZZI ILARIA" w:date="2024-10-16T17:05:00Z" w16du:dateUtc="2024-10-16T15:05:00Z">
              <w:rPr>
                <w:rFonts w:eastAsia="Times New Roman" w:cs="Times New Roman"/>
                <w:lang w:val="it-IT" w:eastAsia="it-IT"/>
              </w:rPr>
            </w:rPrChange>
          </w:rPr>
          <w:t xml:space="preserve">, </w:t>
        </w:r>
        <w:proofErr w:type="spellStart"/>
        <w:r w:rsidRPr="00FE4DDF">
          <w:rPr>
            <w:rFonts w:eastAsia="Times New Roman" w:cs="Times New Roman"/>
            <w:lang w:eastAsia="it-IT"/>
            <w:rPrChange w:id="896" w:author="COLPIZZI ILARIA" w:date="2024-10-16T17:05:00Z" w16du:dateUtc="2024-10-16T15:05:00Z">
              <w:rPr>
                <w:rFonts w:eastAsia="Times New Roman" w:cs="Times New Roman"/>
                <w:lang w:val="it-IT" w:eastAsia="it-IT"/>
              </w:rPr>
            </w:rPrChange>
          </w:rPr>
          <w:t>gamma_context</w:t>
        </w:r>
        <w:proofErr w:type="spellEnd"/>
        <w:r w:rsidRPr="00FE4DDF">
          <w:rPr>
            <w:rFonts w:eastAsia="Times New Roman" w:cs="Times New Roman"/>
            <w:lang w:eastAsia="it-IT"/>
            <w:rPrChange w:id="897" w:author="COLPIZZI ILARIA" w:date="2024-10-16T17:05:00Z" w16du:dateUtc="2024-10-16T15:05:00Z">
              <w:rPr>
                <w:rFonts w:eastAsia="Times New Roman" w:cs="Times New Roman"/>
                <w:lang w:val="it-IT" w:eastAsia="it-IT"/>
              </w:rPr>
            </w:rPrChange>
          </w:rPr>
          <w:t xml:space="preserve">, and </w:t>
        </w:r>
        <w:proofErr w:type="spellStart"/>
        <w:r w:rsidRPr="00FE4DDF">
          <w:rPr>
            <w:rFonts w:eastAsia="Times New Roman" w:cs="Times New Roman"/>
            <w:lang w:eastAsia="it-IT"/>
            <w:rPrChange w:id="898" w:author="COLPIZZI ILARIA" w:date="2024-10-16T17:05:00Z" w16du:dateUtc="2024-10-16T15:05:00Z">
              <w:rPr>
                <w:rFonts w:eastAsia="Times New Roman" w:cs="Times New Roman"/>
                <w:lang w:val="it-IT" w:eastAsia="it-IT"/>
              </w:rPr>
            </w:rPrChange>
          </w:rPr>
          <w:t>gamma_interaction</w:t>
        </w:r>
        <w:proofErr w:type="spellEnd"/>
        <w:r w:rsidRPr="00FE4DDF">
          <w:rPr>
            <w:rFonts w:eastAsia="Times New Roman" w:cs="Times New Roman"/>
            <w:lang w:eastAsia="it-IT"/>
            <w:rPrChange w:id="899" w:author="COLPIZZI ILARIA" w:date="2024-10-16T17:05:00Z" w16du:dateUtc="2024-10-16T15:05:00Z">
              <w:rPr>
                <w:rFonts w:eastAsia="Times New Roman" w:cs="Times New Roman"/>
                <w:lang w:val="it-IT" w:eastAsia="it-IT"/>
              </w:rPr>
            </w:rPrChange>
          </w:rPr>
          <w:t xml:space="preserve"> parameters, representing the influences of negative affect, context evaluation, and the interaction between CS and negative affect on UCS. Each model included a fixed effect (intercept) and random intercepts for participants, capturing individual differences. A Student-t likelihood was used to account for potential outliers and </w:t>
        </w:r>
        <w:r w:rsidRPr="00FE4DDF">
          <w:rPr>
            <w:rFonts w:eastAsia="Times New Roman" w:cs="Times New Roman"/>
            <w:lang w:eastAsia="it-IT"/>
            <w:rPrChange w:id="900" w:author="COLPIZZI ILARIA" w:date="2024-10-16T17:05:00Z" w16du:dateUtc="2024-10-16T15:05:00Z">
              <w:rPr>
                <w:rFonts w:eastAsia="Times New Roman" w:cs="Times New Roman"/>
                <w:lang w:val="it-IT" w:eastAsia="it-IT"/>
              </w:rPr>
            </w:rPrChange>
          </w:rPr>
          <w:lastRenderedPageBreak/>
          <w:t xml:space="preserve">accommodate the heavy-tailed nature of the effect distributions, providing robust aggregate estimates of each parameter and the heterogeneity of their relationships with UCS (see </w:t>
        </w:r>
        <w:del w:id="901" w:author="Corrado Caudek" w:date="2024-10-24T09:25:00Z" w16du:dateUtc="2024-10-24T07:25:00Z">
          <w:r w:rsidRPr="00FE4DDF" w:rsidDel="00882294">
            <w:rPr>
              <w:rFonts w:eastAsia="Times New Roman" w:cs="Times New Roman"/>
              <w:lang w:eastAsia="it-IT"/>
              <w:rPrChange w:id="902" w:author="COLPIZZI ILARIA" w:date="2024-10-16T17:05:00Z" w16du:dateUtc="2024-10-16T15:05:00Z">
                <w:rPr>
                  <w:rFonts w:eastAsia="Times New Roman" w:cs="Times New Roman"/>
                  <w:lang w:val="it-IT" w:eastAsia="it-IT"/>
                </w:rPr>
              </w:rPrChange>
            </w:rPr>
            <w:delText>Sup-</w:delText>
          </w:r>
        </w:del>
      </w:ins>
      <w:ins w:id="903" w:author="Corrado Caudek" w:date="2024-10-24T09:25:00Z" w16du:dateUtc="2024-10-24T07:25:00Z">
        <w:r w:rsidR="00882294">
          <w:rPr>
            <w:rFonts w:eastAsia="Times New Roman" w:cs="Times New Roman"/>
            <w:lang w:eastAsia="it-IT"/>
          </w:rPr>
          <w:t>S</w:t>
        </w:r>
      </w:ins>
      <w:ins w:id="904" w:author="COLPIZZI ILARIA" w:date="2024-10-16T17:05:00Z">
        <w:del w:id="905" w:author="Corrado Caudek" w:date="2024-10-24T09:25:00Z" w16du:dateUtc="2024-10-24T07:25:00Z">
          <w:r w:rsidRPr="00FE4DDF" w:rsidDel="00882294">
            <w:rPr>
              <w:rFonts w:eastAsia="Times New Roman" w:cs="Times New Roman"/>
              <w:lang w:eastAsia="it-IT"/>
              <w:rPrChange w:id="906" w:author="COLPIZZI ILARIA" w:date="2024-10-16T17:05:00Z" w16du:dateUtc="2024-10-16T15:05:00Z">
                <w:rPr>
                  <w:rFonts w:eastAsia="Times New Roman" w:cs="Times New Roman"/>
                  <w:lang w:val="it-IT" w:eastAsia="it-IT"/>
                </w:rPr>
              </w:rPrChange>
            </w:rPr>
            <w:delText xml:space="preserve"> plementary </w:delText>
          </w:r>
        </w:del>
        <w:r w:rsidRPr="00FE4DDF">
          <w:rPr>
            <w:rFonts w:eastAsia="Times New Roman" w:cs="Times New Roman"/>
            <w:lang w:eastAsia="it-IT"/>
            <w:rPrChange w:id="907" w:author="COLPIZZI ILARIA" w:date="2024-10-16T17:05:00Z" w16du:dateUtc="2024-10-16T15:05:00Z">
              <w:rPr>
                <w:rFonts w:eastAsia="Times New Roman" w:cs="Times New Roman"/>
                <w:lang w:val="it-IT" w:eastAsia="it-IT"/>
              </w:rPr>
            </w:rPrChange>
          </w:rPr>
          <w:t>I</w:t>
        </w:r>
        <w:del w:id="908" w:author="Corrado Caudek" w:date="2024-10-24T09:25:00Z" w16du:dateUtc="2024-10-24T07:25:00Z">
          <w:r w:rsidRPr="00FE4DDF" w:rsidDel="00882294">
            <w:rPr>
              <w:rFonts w:eastAsia="Times New Roman" w:cs="Times New Roman"/>
              <w:lang w:eastAsia="it-IT"/>
              <w:rPrChange w:id="909" w:author="COLPIZZI ILARIA" w:date="2024-10-16T17:05:00Z" w16du:dateUtc="2024-10-16T15:05:00Z">
                <w:rPr>
                  <w:rFonts w:eastAsia="Times New Roman" w:cs="Times New Roman"/>
                  <w:lang w:val="it-IT" w:eastAsia="it-IT"/>
                </w:rPr>
              </w:rPrChange>
            </w:rPr>
            <w:delText>nformation</w:delText>
          </w:r>
        </w:del>
        <w:r w:rsidRPr="00FE4DDF">
          <w:rPr>
            <w:rFonts w:eastAsia="Times New Roman" w:cs="Times New Roman"/>
            <w:lang w:eastAsia="it-IT"/>
            <w:rPrChange w:id="910" w:author="COLPIZZI ILARIA" w:date="2024-10-16T17:05:00Z" w16du:dateUtc="2024-10-16T15:05:00Z">
              <w:rPr>
                <w:rFonts w:eastAsia="Times New Roman" w:cs="Times New Roman"/>
                <w:lang w:val="it-IT" w:eastAsia="it-IT"/>
              </w:rPr>
            </w:rPrChange>
          </w:rPr>
          <w:t xml:space="preserve"> for further details). </w:t>
        </w:r>
      </w:ins>
    </w:p>
    <w:p w14:paraId="7D6DCBD8" w14:textId="57C468A0" w:rsidR="00FE4DDF" w:rsidRPr="00FE4DDF" w:rsidRDefault="00882294" w:rsidP="00FE4DDF">
      <w:pPr>
        <w:spacing w:before="100" w:beforeAutospacing="1" w:after="100" w:afterAutospacing="1"/>
        <w:ind w:firstLine="360"/>
        <w:rPr>
          <w:ins w:id="911" w:author="COLPIZZI ILARIA" w:date="2024-10-16T17:05:00Z"/>
          <w:rFonts w:eastAsia="Times New Roman" w:cs="Times New Roman"/>
          <w:b/>
          <w:bCs/>
          <w:lang w:eastAsia="it-IT"/>
          <w:rPrChange w:id="912" w:author="COLPIZZI ILARIA" w:date="2024-10-16T17:06:00Z" w16du:dateUtc="2024-10-16T15:06:00Z">
            <w:rPr>
              <w:ins w:id="913" w:author="COLPIZZI ILARIA" w:date="2024-10-16T17:05:00Z"/>
              <w:rFonts w:eastAsia="Times New Roman" w:cs="Times New Roman"/>
              <w:lang w:val="it-IT" w:eastAsia="it-IT"/>
            </w:rPr>
          </w:rPrChange>
        </w:rPr>
      </w:pPr>
      <w:ins w:id="914" w:author="Corrado Caudek" w:date="2024-10-24T09:25:00Z" w16du:dateUtc="2024-10-24T07:25:00Z">
        <w:r>
          <w:rPr>
            <w:rFonts w:eastAsia="Times New Roman" w:cs="Times New Roman"/>
            <w:b/>
            <w:bCs/>
            <w:lang w:eastAsia="it-IT"/>
          </w:rPr>
          <w:t>Results</w:t>
        </w:r>
      </w:ins>
      <w:ins w:id="915" w:author="COLPIZZI ILARIA" w:date="2024-10-16T17:05:00Z">
        <w:del w:id="916" w:author="Corrado Caudek" w:date="2024-10-24T09:24:00Z" w16du:dateUtc="2024-10-24T07:24:00Z">
          <w:r w:rsidR="00FE4DDF" w:rsidRPr="00FE4DDF" w:rsidDel="00882294">
            <w:rPr>
              <w:rFonts w:eastAsia="Times New Roman" w:cs="Times New Roman"/>
              <w:b/>
              <w:bCs/>
              <w:lang w:eastAsia="it-IT"/>
              <w:rPrChange w:id="917" w:author="COLPIZZI ILARIA" w:date="2024-10-16T17:06:00Z" w16du:dateUtc="2024-10-16T15:06:00Z">
                <w:rPr>
                  <w:rFonts w:eastAsia="Times New Roman" w:cs="Times New Roman"/>
                  <w:lang w:val="it-IT" w:eastAsia="it-IT"/>
                </w:rPr>
              </w:rPrChange>
            </w:rPr>
            <w:delText>Results</w:delText>
          </w:r>
        </w:del>
        <w:del w:id="918" w:author="Corrado Caudek" w:date="2024-10-24T09:25:00Z" w16du:dateUtc="2024-10-24T07:25:00Z">
          <w:r w:rsidR="00FE4DDF" w:rsidRPr="00FE4DDF" w:rsidDel="00882294">
            <w:rPr>
              <w:rFonts w:eastAsia="Times New Roman" w:cs="Times New Roman"/>
              <w:b/>
              <w:bCs/>
              <w:lang w:eastAsia="it-IT"/>
              <w:rPrChange w:id="919" w:author="COLPIZZI ILARIA" w:date="2024-10-16T17:06:00Z" w16du:dateUtc="2024-10-16T15:06:00Z">
                <w:rPr>
                  <w:rFonts w:eastAsia="Times New Roman" w:cs="Times New Roman"/>
                  <w:lang w:val="it-IT" w:eastAsia="it-IT"/>
                </w:rPr>
              </w:rPrChange>
            </w:rPr>
            <w:delText xml:space="preserve"> </w:delText>
          </w:r>
        </w:del>
      </w:ins>
    </w:p>
    <w:p w14:paraId="78321A85" w14:textId="77777777" w:rsidR="00FE4DDF" w:rsidRPr="00FE4DDF" w:rsidRDefault="00FE4DDF" w:rsidP="00FE4DDF">
      <w:pPr>
        <w:spacing w:before="100" w:beforeAutospacing="1" w:after="100" w:afterAutospacing="1"/>
        <w:ind w:firstLine="360"/>
        <w:rPr>
          <w:ins w:id="920" w:author="COLPIZZI ILARIA" w:date="2024-10-16T17:05:00Z"/>
          <w:rFonts w:eastAsia="Times New Roman" w:cs="Times New Roman"/>
          <w:lang w:eastAsia="it-IT"/>
          <w:rPrChange w:id="921" w:author="COLPIZZI ILARIA" w:date="2024-10-16T17:06:00Z" w16du:dateUtc="2024-10-16T15:06:00Z">
            <w:rPr>
              <w:ins w:id="922" w:author="COLPIZZI ILARIA" w:date="2024-10-16T17:05:00Z"/>
              <w:rFonts w:eastAsia="Times New Roman" w:cs="Times New Roman"/>
              <w:lang w:val="it-IT" w:eastAsia="it-IT"/>
            </w:rPr>
          </w:rPrChange>
        </w:rPr>
      </w:pPr>
      <w:ins w:id="923" w:author="COLPIZZI ILARIA" w:date="2024-10-16T17:05:00Z">
        <w:r w:rsidRPr="00FE4DDF">
          <w:rPr>
            <w:rFonts w:eastAsia="Times New Roman" w:cs="Times New Roman"/>
            <w:lang w:eastAsia="it-IT"/>
            <w:rPrChange w:id="924" w:author="COLPIZZI ILARIA" w:date="2024-10-16T17:06:00Z" w16du:dateUtc="2024-10-16T15:06:00Z">
              <w:rPr>
                <w:rFonts w:eastAsia="Times New Roman" w:cs="Times New Roman"/>
                <w:lang w:val="it-IT" w:eastAsia="it-IT"/>
              </w:rPr>
            </w:rPrChange>
          </w:rPr>
          <w:t xml:space="preserve">The analysis of the </w:t>
        </w:r>
        <w:proofErr w:type="spellStart"/>
        <w:r w:rsidRPr="00FE4DDF">
          <w:rPr>
            <w:rFonts w:eastAsia="Times New Roman" w:cs="Times New Roman"/>
            <w:lang w:eastAsia="it-IT"/>
            <w:rPrChange w:id="925" w:author="COLPIZZI ILARIA" w:date="2024-10-16T17:06:00Z" w16du:dateUtc="2024-10-16T15:06:00Z">
              <w:rPr>
                <w:rFonts w:eastAsia="Times New Roman" w:cs="Times New Roman"/>
                <w:lang w:val="it-IT" w:eastAsia="it-IT"/>
              </w:rPr>
            </w:rPrChange>
          </w:rPr>
          <w:t>gamma_CS</w:t>
        </w:r>
        <w:proofErr w:type="spellEnd"/>
        <w:r w:rsidRPr="00FE4DDF">
          <w:rPr>
            <w:rFonts w:eastAsia="Times New Roman" w:cs="Times New Roman"/>
            <w:lang w:eastAsia="it-IT"/>
            <w:rPrChange w:id="926" w:author="COLPIZZI ILARIA" w:date="2024-10-16T17:06:00Z" w16du:dateUtc="2024-10-16T15:06:00Z">
              <w:rPr>
                <w:rFonts w:eastAsia="Times New Roman" w:cs="Times New Roman"/>
                <w:lang w:val="it-IT" w:eastAsia="it-IT"/>
              </w:rPr>
            </w:rPrChange>
          </w:rPr>
          <w:t xml:space="preserve"> parameter across participants indicated that 81.0% (89% CI [0.796, 0.823]) of the posterior estimates for the association between uncompassionate self- responding (UCS) and compassionate self-responding (CS) were negative. This supports Neff’s bipolar continuum hypothesis, which posits an inverse relationship between UCS and CS. However, the variability in individual effects (</w:t>
        </w:r>
        <w:proofErr w:type="spellStart"/>
        <w:proofErr w:type="gramStart"/>
        <w:r w:rsidRPr="00FE4DDF">
          <w:rPr>
            <w:rFonts w:eastAsia="Times New Roman" w:cs="Times New Roman"/>
            <w:lang w:eastAsia="it-IT"/>
            <w:rPrChange w:id="927" w:author="COLPIZZI ILARIA" w:date="2024-10-16T17:06:00Z" w16du:dateUtc="2024-10-16T15:06:00Z">
              <w:rPr>
                <w:rFonts w:eastAsia="Times New Roman" w:cs="Times New Roman"/>
                <w:lang w:val="it-IT" w:eastAsia="it-IT"/>
              </w:rPr>
            </w:rPrChange>
          </w:rPr>
          <w:t>sd</w:t>
        </w:r>
        <w:proofErr w:type="spellEnd"/>
        <w:r w:rsidRPr="00FE4DDF">
          <w:rPr>
            <w:rFonts w:eastAsia="Times New Roman" w:cs="Times New Roman"/>
            <w:lang w:eastAsia="it-IT"/>
            <w:rPrChange w:id="928" w:author="COLPIZZI ILARIA" w:date="2024-10-16T17:06:00Z" w16du:dateUtc="2024-10-16T15:06:00Z">
              <w:rPr>
                <w:rFonts w:eastAsia="Times New Roman" w:cs="Times New Roman"/>
                <w:lang w:val="it-IT" w:eastAsia="it-IT"/>
              </w:rPr>
            </w:rPrChange>
          </w:rPr>
          <w:t>(</w:t>
        </w:r>
        <w:proofErr w:type="gramEnd"/>
        <w:r w:rsidRPr="00FE4DDF">
          <w:rPr>
            <w:rFonts w:eastAsia="Times New Roman" w:cs="Times New Roman"/>
            <w:lang w:eastAsia="it-IT"/>
            <w:rPrChange w:id="929" w:author="COLPIZZI ILARIA" w:date="2024-10-16T17:06:00Z" w16du:dateUtc="2024-10-16T15:06:00Z">
              <w:rPr>
                <w:rFonts w:eastAsia="Times New Roman" w:cs="Times New Roman"/>
                <w:lang w:val="it-IT" w:eastAsia="it-IT"/>
              </w:rPr>
            </w:rPrChange>
          </w:rPr>
          <w:t xml:space="preserve">Intercept) = 1.25, corresponding to 0.196 on the probability scale) suggests moderate heterogeneity in the strength of this relationship across participants. </w:t>
        </w:r>
      </w:ins>
    </w:p>
    <w:p w14:paraId="353066AA" w14:textId="77777777" w:rsidR="00FE4DDF" w:rsidRPr="00FE4DDF" w:rsidRDefault="00FE4DDF" w:rsidP="00FE4DDF">
      <w:pPr>
        <w:spacing w:before="100" w:beforeAutospacing="1" w:after="100" w:afterAutospacing="1"/>
        <w:ind w:firstLine="360"/>
        <w:rPr>
          <w:ins w:id="930" w:author="COLPIZZI ILARIA" w:date="2024-10-16T17:05:00Z"/>
          <w:rFonts w:eastAsia="Times New Roman" w:cs="Times New Roman"/>
          <w:lang w:eastAsia="it-IT"/>
          <w:rPrChange w:id="931" w:author="COLPIZZI ILARIA" w:date="2024-10-16T17:06:00Z" w16du:dateUtc="2024-10-16T15:06:00Z">
            <w:rPr>
              <w:ins w:id="932" w:author="COLPIZZI ILARIA" w:date="2024-10-16T17:05:00Z"/>
              <w:rFonts w:eastAsia="Times New Roman" w:cs="Times New Roman"/>
              <w:lang w:val="it-IT" w:eastAsia="it-IT"/>
            </w:rPr>
          </w:rPrChange>
        </w:rPr>
      </w:pPr>
      <w:ins w:id="933" w:author="COLPIZZI ILARIA" w:date="2024-10-16T17:05:00Z">
        <w:r w:rsidRPr="00FE4DDF">
          <w:rPr>
            <w:rFonts w:eastAsia="Times New Roman" w:cs="Times New Roman"/>
            <w:lang w:eastAsia="it-IT"/>
            <w:rPrChange w:id="934" w:author="COLPIZZI ILARIA" w:date="2024-10-16T17:06:00Z" w16du:dateUtc="2024-10-16T15:06:00Z">
              <w:rPr>
                <w:rFonts w:eastAsia="Times New Roman" w:cs="Times New Roman"/>
                <w:lang w:val="it-IT" w:eastAsia="it-IT"/>
              </w:rPr>
            </w:rPrChange>
          </w:rPr>
          <w:t xml:space="preserve">For the influence of negative affect on UCS, represented by the </w:t>
        </w:r>
        <w:proofErr w:type="spellStart"/>
        <w:r w:rsidRPr="00FE4DDF">
          <w:rPr>
            <w:rFonts w:eastAsia="Times New Roman" w:cs="Times New Roman"/>
            <w:lang w:eastAsia="it-IT"/>
            <w:rPrChange w:id="935" w:author="COLPIZZI ILARIA" w:date="2024-10-16T17:06:00Z" w16du:dateUtc="2024-10-16T15:06:00Z">
              <w:rPr>
                <w:rFonts w:eastAsia="Times New Roman" w:cs="Times New Roman"/>
                <w:lang w:val="it-IT" w:eastAsia="it-IT"/>
              </w:rPr>
            </w:rPrChange>
          </w:rPr>
          <w:t>gamma_neg_aff</w:t>
        </w:r>
        <w:proofErr w:type="spellEnd"/>
        <w:r w:rsidRPr="00FE4DDF">
          <w:rPr>
            <w:rFonts w:eastAsia="Times New Roman" w:cs="Times New Roman"/>
            <w:lang w:eastAsia="it-IT"/>
            <w:rPrChange w:id="936" w:author="COLPIZZI ILARIA" w:date="2024-10-16T17:06:00Z" w16du:dateUtc="2024-10-16T15:06:00Z">
              <w:rPr>
                <w:rFonts w:eastAsia="Times New Roman" w:cs="Times New Roman"/>
                <w:lang w:val="it-IT" w:eastAsia="it-IT"/>
              </w:rPr>
            </w:rPrChange>
          </w:rPr>
          <w:t xml:space="preserve"> parameter, the analysis revealed a positive overall effect (intercept = 0.38, 89% CI [0.34, 0.42]), indicating that higher levels of negative affect are generally associated with increased UCS. The variability between individuals (</w:t>
        </w:r>
        <w:proofErr w:type="spellStart"/>
        <w:proofErr w:type="gramStart"/>
        <w:r w:rsidRPr="00FE4DDF">
          <w:rPr>
            <w:rFonts w:eastAsia="Times New Roman" w:cs="Times New Roman"/>
            <w:lang w:eastAsia="it-IT"/>
            <w:rPrChange w:id="937" w:author="COLPIZZI ILARIA" w:date="2024-10-16T17:06:00Z" w16du:dateUtc="2024-10-16T15:06:00Z">
              <w:rPr>
                <w:rFonts w:eastAsia="Times New Roman" w:cs="Times New Roman"/>
                <w:lang w:val="it-IT" w:eastAsia="it-IT"/>
              </w:rPr>
            </w:rPrChange>
          </w:rPr>
          <w:t>sd</w:t>
        </w:r>
        <w:proofErr w:type="spellEnd"/>
        <w:r w:rsidRPr="00FE4DDF">
          <w:rPr>
            <w:rFonts w:eastAsia="Times New Roman" w:cs="Times New Roman"/>
            <w:lang w:eastAsia="it-IT"/>
            <w:rPrChange w:id="938" w:author="COLPIZZI ILARIA" w:date="2024-10-16T17:06:00Z" w16du:dateUtc="2024-10-16T15:06:00Z">
              <w:rPr>
                <w:rFonts w:eastAsia="Times New Roman" w:cs="Times New Roman"/>
                <w:lang w:val="it-IT" w:eastAsia="it-IT"/>
              </w:rPr>
            </w:rPrChange>
          </w:rPr>
          <w:t>(</w:t>
        </w:r>
        <w:proofErr w:type="gramEnd"/>
        <w:r w:rsidRPr="00FE4DDF">
          <w:rPr>
            <w:rFonts w:eastAsia="Times New Roman" w:cs="Times New Roman"/>
            <w:lang w:eastAsia="it-IT"/>
            <w:rPrChange w:id="939" w:author="COLPIZZI ILARIA" w:date="2024-10-16T17:06:00Z" w16du:dateUtc="2024-10-16T15:06:00Z">
              <w:rPr>
                <w:rFonts w:eastAsia="Times New Roman" w:cs="Times New Roman"/>
                <w:lang w:val="it-IT" w:eastAsia="it-IT"/>
              </w:rPr>
            </w:rPrChange>
          </w:rPr>
          <w:t xml:space="preserve">Intercept) = 0.19, corresponding to 0.547 on the probability scale) suggests substantial heterogeneity in how strongly negative affect influences UCS. </w:t>
        </w:r>
      </w:ins>
    </w:p>
    <w:p w14:paraId="1CDF5576" w14:textId="77777777" w:rsidR="00FE4DDF" w:rsidRPr="00FE4DDF" w:rsidRDefault="00FE4DDF" w:rsidP="00FE4DDF">
      <w:pPr>
        <w:spacing w:before="100" w:beforeAutospacing="1" w:after="100" w:afterAutospacing="1"/>
        <w:ind w:firstLine="360"/>
        <w:rPr>
          <w:ins w:id="940" w:author="COLPIZZI ILARIA" w:date="2024-10-16T17:05:00Z"/>
          <w:rFonts w:eastAsia="Times New Roman" w:cs="Times New Roman"/>
          <w:lang w:eastAsia="it-IT"/>
          <w:rPrChange w:id="941" w:author="COLPIZZI ILARIA" w:date="2024-10-16T17:06:00Z" w16du:dateUtc="2024-10-16T15:06:00Z">
            <w:rPr>
              <w:ins w:id="942" w:author="COLPIZZI ILARIA" w:date="2024-10-16T17:05:00Z"/>
              <w:rFonts w:eastAsia="Times New Roman" w:cs="Times New Roman"/>
              <w:lang w:val="it-IT" w:eastAsia="it-IT"/>
            </w:rPr>
          </w:rPrChange>
        </w:rPr>
      </w:pPr>
      <w:ins w:id="943" w:author="COLPIZZI ILARIA" w:date="2024-10-16T17:05:00Z">
        <w:r w:rsidRPr="00FE4DDF">
          <w:rPr>
            <w:rFonts w:eastAsia="Times New Roman" w:cs="Times New Roman"/>
            <w:lang w:eastAsia="it-IT"/>
            <w:rPrChange w:id="944" w:author="COLPIZZI ILARIA" w:date="2024-10-16T17:06:00Z" w16du:dateUtc="2024-10-16T15:06:00Z">
              <w:rPr>
                <w:rFonts w:eastAsia="Times New Roman" w:cs="Times New Roman"/>
                <w:lang w:val="it-IT" w:eastAsia="it-IT"/>
              </w:rPr>
            </w:rPrChange>
          </w:rPr>
          <w:t>The analysis of context evaluation showed a small but credible negative effect on UCS (mean = -0.04, 95% CI [-0.07, -0.01]), suggesting that higher context evaluation scores are associated with a slight reduction in UCS. The variability in individual responses (</w:t>
        </w:r>
        <w:proofErr w:type="spellStart"/>
        <w:proofErr w:type="gramStart"/>
        <w:r w:rsidRPr="00FE4DDF">
          <w:rPr>
            <w:rFonts w:eastAsia="Times New Roman" w:cs="Times New Roman"/>
            <w:lang w:eastAsia="it-IT"/>
            <w:rPrChange w:id="945" w:author="COLPIZZI ILARIA" w:date="2024-10-16T17:06:00Z" w16du:dateUtc="2024-10-16T15:06:00Z">
              <w:rPr>
                <w:rFonts w:eastAsia="Times New Roman" w:cs="Times New Roman"/>
                <w:lang w:val="it-IT" w:eastAsia="it-IT"/>
              </w:rPr>
            </w:rPrChange>
          </w:rPr>
          <w:t>sd</w:t>
        </w:r>
        <w:proofErr w:type="spellEnd"/>
        <w:r w:rsidRPr="00FE4DDF">
          <w:rPr>
            <w:rFonts w:eastAsia="Times New Roman" w:cs="Times New Roman"/>
            <w:lang w:eastAsia="it-IT"/>
            <w:rPrChange w:id="946" w:author="COLPIZZI ILARIA" w:date="2024-10-16T17:06:00Z" w16du:dateUtc="2024-10-16T15:06:00Z">
              <w:rPr>
                <w:rFonts w:eastAsia="Times New Roman" w:cs="Times New Roman"/>
                <w:lang w:val="it-IT" w:eastAsia="it-IT"/>
              </w:rPr>
            </w:rPrChange>
          </w:rPr>
          <w:t>(</w:t>
        </w:r>
        <w:proofErr w:type="gramEnd"/>
        <w:r w:rsidRPr="00FE4DDF">
          <w:rPr>
            <w:rFonts w:eastAsia="Times New Roman" w:cs="Times New Roman"/>
            <w:lang w:eastAsia="it-IT"/>
            <w:rPrChange w:id="947" w:author="COLPIZZI ILARIA" w:date="2024-10-16T17:06:00Z" w16du:dateUtc="2024-10-16T15:06:00Z">
              <w:rPr>
                <w:rFonts w:eastAsia="Times New Roman" w:cs="Times New Roman"/>
                <w:lang w:val="it-IT" w:eastAsia="it-IT"/>
              </w:rPr>
            </w:rPrChange>
          </w:rPr>
          <w:t xml:space="preserve">Intercept) = 0.17, corresponding to 0.543 on the probability scale) also indicates substantial heterogeneity in the relationship between context evaluation and UCS across participants. </w:t>
        </w:r>
      </w:ins>
    </w:p>
    <w:p w14:paraId="38EE3162" w14:textId="7E7A3F26" w:rsidR="00FE4DDF" w:rsidRDefault="00FE4DDF" w:rsidP="00FE4DDF">
      <w:pPr>
        <w:spacing w:before="100" w:beforeAutospacing="1" w:after="100" w:afterAutospacing="1"/>
        <w:ind w:firstLine="360"/>
        <w:rPr>
          <w:ins w:id="948" w:author="Corrado Caudek" w:date="2024-10-24T09:27:00Z" w16du:dateUtc="2024-10-24T07:27:00Z"/>
          <w:rFonts w:eastAsia="Times New Roman" w:cs="Times New Roman"/>
          <w:lang w:eastAsia="it-IT"/>
        </w:rPr>
      </w:pPr>
      <w:ins w:id="949" w:author="COLPIZZI ILARIA" w:date="2024-10-16T17:05:00Z">
        <w:r w:rsidRPr="00FE4DDF">
          <w:rPr>
            <w:rFonts w:eastAsia="Times New Roman" w:cs="Times New Roman"/>
            <w:lang w:eastAsia="it-IT"/>
            <w:rPrChange w:id="950" w:author="COLPIZZI ILARIA" w:date="2024-10-16T17:06:00Z" w16du:dateUtc="2024-10-16T15:06:00Z">
              <w:rPr>
                <w:rFonts w:eastAsia="Times New Roman" w:cs="Times New Roman"/>
                <w:lang w:val="it-IT" w:eastAsia="it-IT"/>
              </w:rPr>
            </w:rPrChange>
          </w:rPr>
          <w:lastRenderedPageBreak/>
          <w:t xml:space="preserve">Finally, the interaction between CS and negative affect was negligible, with the 89% credible interval spanning zero (-0.03, 0.00), suggesting no meaningful interaction effect between these variables on UCS. </w:t>
        </w:r>
      </w:ins>
    </w:p>
    <w:p w14:paraId="5ADC4DE2" w14:textId="6B491071" w:rsidR="00882294" w:rsidRPr="00882294" w:rsidRDefault="00882294" w:rsidP="00882294">
      <w:pPr>
        <w:spacing w:before="100" w:beforeAutospacing="1" w:after="100" w:afterAutospacing="1"/>
        <w:ind w:firstLine="360"/>
        <w:rPr>
          <w:ins w:id="951" w:author="Corrado Caudek" w:date="2024-10-24T09:27:00Z" w16du:dateUtc="2024-10-24T07:27:00Z"/>
          <w:rFonts w:eastAsia="Times New Roman" w:cs="Times New Roman"/>
          <w:b/>
          <w:bCs/>
          <w:lang w:eastAsia="it-IT"/>
          <w:rPrChange w:id="952" w:author="Corrado Caudek" w:date="2024-10-24T09:28:00Z" w16du:dateUtc="2024-10-24T07:28:00Z">
            <w:rPr>
              <w:ins w:id="953" w:author="Corrado Caudek" w:date="2024-10-24T09:27:00Z" w16du:dateUtc="2024-10-24T07:27:00Z"/>
              <w:rFonts w:eastAsia="Times New Roman" w:cs="Times New Roman"/>
              <w:lang w:eastAsia="it-IT"/>
            </w:rPr>
          </w:rPrChange>
        </w:rPr>
      </w:pPr>
      <w:ins w:id="954" w:author="Corrado Caudek" w:date="2024-10-24T09:27:00Z" w16du:dateUtc="2024-10-24T07:27:00Z">
        <w:r w:rsidRPr="00882294">
          <w:rPr>
            <w:rFonts w:eastAsia="Times New Roman" w:cs="Times New Roman"/>
            <w:b/>
            <w:bCs/>
            <w:lang w:eastAsia="it-IT"/>
            <w:rPrChange w:id="955" w:author="Corrado Caudek" w:date="2024-10-24T09:28:00Z" w16du:dateUtc="2024-10-24T07:28:00Z">
              <w:rPr>
                <w:rFonts w:eastAsia="Times New Roman" w:cs="Times New Roman"/>
                <w:lang w:eastAsia="it-IT"/>
              </w:rPr>
            </w:rPrChange>
          </w:rPr>
          <w:t>Discussion</w:t>
        </w:r>
      </w:ins>
    </w:p>
    <w:p w14:paraId="5B2D27D0" w14:textId="03207F07" w:rsidR="00882294" w:rsidRPr="00882294" w:rsidRDefault="00882294" w:rsidP="00882294">
      <w:pPr>
        <w:spacing w:before="100" w:beforeAutospacing="1" w:after="100" w:afterAutospacing="1"/>
        <w:ind w:firstLine="360"/>
        <w:rPr>
          <w:ins w:id="956" w:author="Corrado Caudek" w:date="2024-10-24T09:27:00Z" w16du:dateUtc="2024-10-24T07:27:00Z"/>
          <w:rFonts w:eastAsia="Times New Roman" w:cs="Times New Roman"/>
          <w:lang w:eastAsia="it-IT"/>
        </w:rPr>
      </w:pPr>
      <w:ins w:id="957" w:author="Corrado Caudek" w:date="2024-10-24T09:27:00Z" w16du:dateUtc="2024-10-24T07:27:00Z">
        <w:r w:rsidRPr="00882294">
          <w:rPr>
            <w:rFonts w:eastAsia="Times New Roman" w:cs="Times New Roman"/>
            <w:lang w:eastAsia="it-IT"/>
          </w:rPr>
          <w:t xml:space="preserve">The </w:t>
        </w:r>
        <w:proofErr w:type="spellStart"/>
        <w:r w:rsidRPr="00882294">
          <w:rPr>
            <w:rFonts w:eastAsia="Times New Roman" w:cs="Times New Roman"/>
            <w:lang w:eastAsia="it-IT"/>
          </w:rPr>
          <w:t>idionomic</w:t>
        </w:r>
        <w:proofErr w:type="spellEnd"/>
        <w:r w:rsidRPr="00882294">
          <w:rPr>
            <w:rFonts w:eastAsia="Times New Roman" w:cs="Times New Roman"/>
            <w:lang w:eastAsia="it-IT"/>
          </w:rPr>
          <w:t xml:space="preserve"> analysis largely supported Neff's bipolar continuum hypothesis, showing an inverse relationship between UCS and CS for 81% of participants. However, there was considerable variability in the strength of this association across individuals, revealing that </w:t>
        </w:r>
      </w:ins>
      <w:ins w:id="958" w:author="Corrado Caudek" w:date="2024-10-24T09:28:00Z" w16du:dateUtc="2024-10-24T07:28:00Z">
        <w:r>
          <w:rPr>
            <w:rFonts w:eastAsia="Times New Roman" w:cs="Times New Roman"/>
            <w:lang w:eastAsia="it-IT"/>
          </w:rPr>
          <w:t>the Bipolar Continuum</w:t>
        </w:r>
      </w:ins>
      <w:ins w:id="959" w:author="Corrado Caudek" w:date="2024-10-24T09:27:00Z" w16du:dateUtc="2024-10-24T07:27:00Z">
        <w:r w:rsidRPr="00882294">
          <w:rPr>
            <w:rFonts w:eastAsia="Times New Roman" w:cs="Times New Roman"/>
            <w:lang w:eastAsia="it-IT"/>
          </w:rPr>
          <w:t xml:space="preserve"> </w:t>
        </w:r>
      </w:ins>
      <w:ins w:id="960" w:author="Corrado Caudek" w:date="2024-10-24T09:28:00Z" w16du:dateUtc="2024-10-24T07:28:00Z">
        <w:r>
          <w:rPr>
            <w:rFonts w:eastAsia="Times New Roman" w:cs="Times New Roman"/>
            <w:lang w:eastAsia="it-IT"/>
          </w:rPr>
          <w:t>H</w:t>
        </w:r>
      </w:ins>
      <w:ins w:id="961" w:author="Corrado Caudek" w:date="2024-10-24T09:27:00Z" w16du:dateUtc="2024-10-24T07:27:00Z">
        <w:r w:rsidRPr="00882294">
          <w:rPr>
            <w:rFonts w:eastAsia="Times New Roman" w:cs="Times New Roman"/>
            <w:lang w:eastAsia="it-IT"/>
          </w:rPr>
          <w:t>ypothesis does not hold equally for everyone.</w:t>
        </w:r>
      </w:ins>
    </w:p>
    <w:p w14:paraId="0B38AD03" w14:textId="1AB956A6" w:rsidR="00882294" w:rsidRPr="00882294" w:rsidRDefault="00882294" w:rsidP="00882294">
      <w:pPr>
        <w:spacing w:before="100" w:beforeAutospacing="1" w:after="100" w:afterAutospacing="1"/>
        <w:ind w:firstLine="360"/>
        <w:rPr>
          <w:ins w:id="962" w:author="Corrado Caudek" w:date="2024-10-24T09:27:00Z" w16du:dateUtc="2024-10-24T07:27:00Z"/>
          <w:rFonts w:eastAsia="Times New Roman" w:cs="Times New Roman"/>
          <w:lang w:eastAsia="it-IT"/>
        </w:rPr>
      </w:pPr>
      <w:ins w:id="963" w:author="Corrado Caudek" w:date="2024-10-24T09:27:00Z" w16du:dateUtc="2024-10-24T07:27:00Z">
        <w:r w:rsidRPr="00882294">
          <w:rPr>
            <w:rFonts w:eastAsia="Times New Roman" w:cs="Times New Roman"/>
            <w:lang w:eastAsia="it-IT"/>
          </w:rPr>
          <w:t xml:space="preserve">Negative affect </w:t>
        </w:r>
      </w:ins>
      <w:ins w:id="964" w:author="Corrado Caudek" w:date="2024-10-24T09:29:00Z" w16du:dateUtc="2024-10-24T07:29:00Z">
        <w:r>
          <w:rPr>
            <w:rFonts w:eastAsia="Times New Roman" w:cs="Times New Roman"/>
            <w:lang w:eastAsia="it-IT"/>
          </w:rPr>
          <w:t>robustly</w:t>
        </w:r>
      </w:ins>
      <w:ins w:id="965" w:author="Corrado Caudek" w:date="2024-10-24T09:27:00Z" w16du:dateUtc="2024-10-24T07:27:00Z">
        <w:r w:rsidRPr="00882294">
          <w:rPr>
            <w:rFonts w:eastAsia="Times New Roman" w:cs="Times New Roman"/>
            <w:lang w:eastAsia="it-IT"/>
          </w:rPr>
          <w:t xml:space="preserve"> increased UCS, demonstrating that heightened negative emotions are linked to greater self-criticism. This relationship also varied across participants, highlighting individual differences in emotional sensitivity. Context evaluation had a modest but consistent negative effect on UCS, suggesting that a more positive perception of one's situation slightly reduces self-criticism.</w:t>
        </w:r>
      </w:ins>
    </w:p>
    <w:p w14:paraId="1B5E9071" w14:textId="3CE88657" w:rsidR="002B7202" w:rsidRPr="002B7202" w:rsidRDefault="002B7202" w:rsidP="002B7202">
      <w:pPr>
        <w:spacing w:before="100" w:beforeAutospacing="1" w:after="100" w:afterAutospacing="1"/>
        <w:ind w:firstLine="360"/>
        <w:rPr>
          <w:ins w:id="966" w:author="Corrado Caudek" w:date="2024-10-24T09:32:00Z"/>
          <w:rFonts w:eastAsia="Times New Roman" w:cs="Times New Roman"/>
          <w:lang w:eastAsia="it-IT"/>
        </w:rPr>
      </w:pPr>
      <w:ins w:id="967" w:author="Corrado Caudek" w:date="2024-10-24T09:32:00Z">
        <w:r w:rsidRPr="002B7202">
          <w:rPr>
            <w:rFonts w:eastAsia="Times New Roman" w:cs="Times New Roman"/>
            <w:lang w:eastAsia="it-IT"/>
          </w:rPr>
          <w:t xml:space="preserve">However, the interaction between CS and negative affect was found to be negligible, which implies that the relationship between CS and UCS is not strongly moderated by momentary emotional states. In other words, the impact of </w:t>
        </w:r>
      </w:ins>
      <w:ins w:id="968" w:author="Corrado Caudek" w:date="2024-10-24T09:32:00Z" w16du:dateUtc="2024-10-24T07:32:00Z">
        <w:r>
          <w:rPr>
            <w:rFonts w:eastAsia="Times New Roman" w:cs="Times New Roman"/>
            <w:lang w:eastAsia="it-IT"/>
          </w:rPr>
          <w:t>CS</w:t>
        </w:r>
      </w:ins>
      <w:ins w:id="969" w:author="Corrado Caudek" w:date="2024-10-24T09:32:00Z">
        <w:r w:rsidRPr="002B7202">
          <w:rPr>
            <w:rFonts w:eastAsia="Times New Roman" w:cs="Times New Roman"/>
            <w:lang w:eastAsia="it-IT"/>
          </w:rPr>
          <w:t xml:space="preserve"> on reducing </w:t>
        </w:r>
      </w:ins>
      <w:ins w:id="970" w:author="Corrado Caudek" w:date="2024-10-24T09:32:00Z" w16du:dateUtc="2024-10-24T07:32:00Z">
        <w:r>
          <w:rPr>
            <w:rFonts w:eastAsia="Times New Roman" w:cs="Times New Roman"/>
            <w:lang w:eastAsia="it-IT"/>
          </w:rPr>
          <w:t>UCS</w:t>
        </w:r>
      </w:ins>
      <w:ins w:id="971" w:author="Corrado Caudek" w:date="2024-10-24T09:32:00Z">
        <w:r w:rsidRPr="002B7202">
          <w:rPr>
            <w:rFonts w:eastAsia="Times New Roman" w:cs="Times New Roman"/>
            <w:lang w:eastAsia="it-IT"/>
          </w:rPr>
          <w:t xml:space="preserve"> does not </w:t>
        </w:r>
      </w:ins>
      <w:ins w:id="972" w:author="Corrado Caudek" w:date="2024-10-24T09:33:00Z" w16du:dateUtc="2024-10-24T07:33:00Z">
        <w:r>
          <w:rPr>
            <w:rFonts w:eastAsia="Times New Roman" w:cs="Times New Roman"/>
            <w:lang w:eastAsia="it-IT"/>
          </w:rPr>
          <w:t>robustly</w:t>
        </w:r>
      </w:ins>
      <w:ins w:id="973" w:author="Corrado Caudek" w:date="2024-10-24T09:32:00Z">
        <w:r w:rsidRPr="002B7202">
          <w:rPr>
            <w:rFonts w:eastAsia="Times New Roman" w:cs="Times New Roman"/>
            <w:lang w:eastAsia="it-IT"/>
          </w:rPr>
          <w:t xml:space="preserve"> depend on fluctuations in negative affect. This suggests that in certain contexts, CS and UCS might not be as tightly coupled as the </w:t>
        </w:r>
      </w:ins>
      <w:ins w:id="974" w:author="Corrado Caudek" w:date="2024-10-24T09:33:00Z" w16du:dateUtc="2024-10-24T07:33:00Z">
        <w:r>
          <w:rPr>
            <w:rFonts w:eastAsia="Times New Roman" w:cs="Times New Roman"/>
            <w:lang w:eastAsia="it-IT"/>
          </w:rPr>
          <w:t>B</w:t>
        </w:r>
      </w:ins>
      <w:ins w:id="975" w:author="Corrado Caudek" w:date="2024-10-24T09:32:00Z">
        <w:r w:rsidRPr="002B7202">
          <w:rPr>
            <w:rFonts w:eastAsia="Times New Roman" w:cs="Times New Roman"/>
            <w:lang w:eastAsia="it-IT"/>
          </w:rPr>
          <w:t xml:space="preserve">ipolar </w:t>
        </w:r>
      </w:ins>
      <w:ins w:id="976" w:author="Corrado Caudek" w:date="2024-10-24T09:33:00Z" w16du:dateUtc="2024-10-24T07:33:00Z">
        <w:r>
          <w:rPr>
            <w:rFonts w:eastAsia="Times New Roman" w:cs="Times New Roman"/>
            <w:lang w:eastAsia="it-IT"/>
          </w:rPr>
          <w:t>C</w:t>
        </w:r>
      </w:ins>
      <w:ins w:id="977" w:author="Corrado Caudek" w:date="2024-10-24T09:32:00Z">
        <w:r w:rsidRPr="002B7202">
          <w:rPr>
            <w:rFonts w:eastAsia="Times New Roman" w:cs="Times New Roman"/>
            <w:lang w:eastAsia="it-IT"/>
          </w:rPr>
          <w:t xml:space="preserve">ontinuum </w:t>
        </w:r>
      </w:ins>
      <w:ins w:id="978" w:author="Corrado Caudek" w:date="2024-10-24T09:33:00Z" w16du:dateUtc="2024-10-24T07:33:00Z">
        <w:r>
          <w:rPr>
            <w:rFonts w:eastAsia="Times New Roman" w:cs="Times New Roman"/>
            <w:lang w:eastAsia="it-IT"/>
          </w:rPr>
          <w:t>H</w:t>
        </w:r>
      </w:ins>
      <w:ins w:id="979" w:author="Corrado Caudek" w:date="2024-10-24T09:32:00Z">
        <w:r w:rsidRPr="002B7202">
          <w:rPr>
            <w:rFonts w:eastAsia="Times New Roman" w:cs="Times New Roman"/>
            <w:lang w:eastAsia="it-IT"/>
          </w:rPr>
          <w:t xml:space="preserve">ypothesis predicts. Instead of always moving in opposite directions, they may operate more independently in response to varying emotional or situational factors. This challenges the idea that </w:t>
        </w:r>
      </w:ins>
      <w:ins w:id="980" w:author="Corrado Caudek" w:date="2024-10-24T09:33:00Z" w16du:dateUtc="2024-10-24T07:33:00Z">
        <w:r>
          <w:rPr>
            <w:rFonts w:eastAsia="Times New Roman" w:cs="Times New Roman"/>
            <w:lang w:eastAsia="it-IT"/>
          </w:rPr>
          <w:t>CS</w:t>
        </w:r>
      </w:ins>
      <w:ins w:id="981" w:author="Corrado Caudek" w:date="2024-10-24T09:32:00Z">
        <w:r w:rsidRPr="002B7202">
          <w:rPr>
            <w:rFonts w:eastAsia="Times New Roman" w:cs="Times New Roman"/>
            <w:lang w:eastAsia="it-IT"/>
          </w:rPr>
          <w:t xml:space="preserve"> and </w:t>
        </w:r>
      </w:ins>
      <w:ins w:id="982" w:author="Corrado Caudek" w:date="2024-10-24T09:33:00Z" w16du:dateUtc="2024-10-24T07:33:00Z">
        <w:r>
          <w:rPr>
            <w:rFonts w:eastAsia="Times New Roman" w:cs="Times New Roman"/>
            <w:lang w:eastAsia="it-IT"/>
          </w:rPr>
          <w:t>UCS</w:t>
        </w:r>
      </w:ins>
      <w:ins w:id="983" w:author="Corrado Caudek" w:date="2024-10-24T09:32:00Z">
        <w:r w:rsidRPr="002B7202">
          <w:rPr>
            <w:rFonts w:eastAsia="Times New Roman" w:cs="Times New Roman"/>
            <w:lang w:eastAsia="it-IT"/>
          </w:rPr>
          <w:t xml:space="preserve"> are strictly opposite poles of the same construct in all situations.</w:t>
        </w:r>
      </w:ins>
    </w:p>
    <w:p w14:paraId="15D7F0CE" w14:textId="7DCF8962" w:rsidR="002B7202" w:rsidRPr="002B7202" w:rsidRDefault="002B7202" w:rsidP="002B7202">
      <w:pPr>
        <w:spacing w:before="100" w:beforeAutospacing="1" w:after="100" w:afterAutospacing="1"/>
        <w:ind w:firstLine="360"/>
        <w:rPr>
          <w:ins w:id="984" w:author="Corrado Caudek" w:date="2024-10-24T09:32:00Z"/>
          <w:rFonts w:eastAsia="Times New Roman" w:cs="Times New Roman"/>
          <w:lang w:eastAsia="it-IT"/>
        </w:rPr>
      </w:pPr>
      <w:ins w:id="985" w:author="Corrado Caudek" w:date="2024-10-24T09:32:00Z">
        <w:r w:rsidRPr="002B7202">
          <w:rPr>
            <w:rFonts w:eastAsia="Times New Roman" w:cs="Times New Roman"/>
            <w:lang w:eastAsia="it-IT"/>
          </w:rPr>
          <w:lastRenderedPageBreak/>
          <w:t xml:space="preserve">In summary, while the overall results support </w:t>
        </w:r>
      </w:ins>
      <w:ins w:id="986" w:author="Corrado Caudek" w:date="2024-10-24T09:33:00Z" w16du:dateUtc="2024-10-24T07:33:00Z">
        <w:r>
          <w:rPr>
            <w:rFonts w:eastAsia="Times New Roman" w:cs="Times New Roman"/>
            <w:lang w:eastAsia="it-IT"/>
          </w:rPr>
          <w:t xml:space="preserve">the </w:t>
        </w:r>
        <w:r>
          <w:rPr>
            <w:rFonts w:eastAsia="Times New Roman" w:cs="Times New Roman"/>
            <w:lang w:eastAsia="it-IT"/>
          </w:rPr>
          <w:t>B</w:t>
        </w:r>
        <w:r w:rsidRPr="002B7202">
          <w:rPr>
            <w:rFonts w:eastAsia="Times New Roman" w:cs="Times New Roman"/>
            <w:lang w:eastAsia="it-IT"/>
          </w:rPr>
          <w:t xml:space="preserve">ipolar </w:t>
        </w:r>
        <w:r>
          <w:rPr>
            <w:rFonts w:eastAsia="Times New Roman" w:cs="Times New Roman"/>
            <w:lang w:eastAsia="it-IT"/>
          </w:rPr>
          <w:t>C</w:t>
        </w:r>
        <w:r w:rsidRPr="002B7202">
          <w:rPr>
            <w:rFonts w:eastAsia="Times New Roman" w:cs="Times New Roman"/>
            <w:lang w:eastAsia="it-IT"/>
          </w:rPr>
          <w:t xml:space="preserve">ontinuum </w:t>
        </w:r>
        <w:r>
          <w:rPr>
            <w:rFonts w:eastAsia="Times New Roman" w:cs="Times New Roman"/>
            <w:lang w:eastAsia="it-IT"/>
          </w:rPr>
          <w:t>H</w:t>
        </w:r>
        <w:r w:rsidRPr="002B7202">
          <w:rPr>
            <w:rFonts w:eastAsia="Times New Roman" w:cs="Times New Roman"/>
            <w:lang w:eastAsia="it-IT"/>
          </w:rPr>
          <w:t xml:space="preserve">ypothesis </w:t>
        </w:r>
      </w:ins>
      <w:ins w:id="987" w:author="Corrado Caudek" w:date="2024-10-24T09:32:00Z">
        <w:r w:rsidRPr="002B7202">
          <w:rPr>
            <w:rFonts w:eastAsia="Times New Roman" w:cs="Times New Roman"/>
            <w:lang w:eastAsia="it-IT"/>
          </w:rPr>
          <w:t xml:space="preserve">at the group level, these findings highlight its limitations in accounting for the complexity and variability of </w:t>
        </w:r>
        <w:r w:rsidRPr="002B7202">
          <w:rPr>
            <w:rFonts w:eastAsia="Times New Roman" w:cs="Times New Roman"/>
            <w:i/>
            <w:iCs/>
            <w:lang w:eastAsia="it-IT"/>
            <w:rPrChange w:id="988" w:author="Corrado Caudek" w:date="2024-10-24T09:34:00Z" w16du:dateUtc="2024-10-24T07:34:00Z">
              <w:rPr>
                <w:rFonts w:eastAsia="Times New Roman" w:cs="Times New Roman"/>
                <w:lang w:eastAsia="it-IT"/>
              </w:rPr>
            </w:rPrChange>
          </w:rPr>
          <w:t>momentary</w:t>
        </w:r>
        <w:r w:rsidRPr="002B7202">
          <w:rPr>
            <w:rFonts w:eastAsia="Times New Roman" w:cs="Times New Roman"/>
            <w:lang w:eastAsia="it-IT"/>
          </w:rPr>
          <w:t xml:space="preserve"> </w:t>
        </w:r>
        <w:r w:rsidRPr="002B7202">
          <w:rPr>
            <w:rFonts w:eastAsia="Times New Roman" w:cs="Times New Roman"/>
            <w:i/>
            <w:iCs/>
            <w:lang w:eastAsia="it-IT"/>
            <w:rPrChange w:id="989" w:author="Corrado Caudek" w:date="2024-10-24T09:34:00Z" w16du:dateUtc="2024-10-24T07:34:00Z">
              <w:rPr>
                <w:rFonts w:eastAsia="Times New Roman" w:cs="Times New Roman"/>
                <w:lang w:eastAsia="it-IT"/>
              </w:rPr>
            </w:rPrChange>
          </w:rPr>
          <w:t>self-compassion dynamics</w:t>
        </w:r>
        <w:r w:rsidRPr="002B7202">
          <w:rPr>
            <w:rFonts w:eastAsia="Times New Roman" w:cs="Times New Roman"/>
            <w:lang w:eastAsia="it-IT"/>
          </w:rPr>
          <w:t xml:space="preserve"> across individuals.</w:t>
        </w:r>
      </w:ins>
    </w:p>
    <w:p w14:paraId="7D7076D1" w14:textId="4065C5B5" w:rsidR="00882294" w:rsidDel="002B7202" w:rsidRDefault="00882294" w:rsidP="00882294">
      <w:pPr>
        <w:spacing w:before="100" w:beforeAutospacing="1" w:after="100" w:afterAutospacing="1"/>
        <w:ind w:firstLine="360"/>
        <w:rPr>
          <w:ins w:id="990" w:author="COLPIZZI ILARIA" w:date="2024-10-16T17:06:00Z" w16du:dateUtc="2024-10-16T15:06:00Z"/>
          <w:del w:id="991" w:author="Corrado Caudek" w:date="2024-10-24T09:32:00Z" w16du:dateUtc="2024-10-24T07:32:00Z"/>
          <w:rFonts w:eastAsia="Times New Roman" w:cs="Times New Roman"/>
          <w:lang w:eastAsia="it-IT"/>
        </w:rPr>
      </w:pPr>
    </w:p>
    <w:p w14:paraId="70AB7DB2" w14:textId="0CB0449D" w:rsidR="004C7EF6" w:rsidRDefault="00882294" w:rsidP="004C7EF6">
      <w:pPr>
        <w:pStyle w:val="Heading1"/>
        <w:rPr>
          <w:ins w:id="992" w:author="COLPIZZI ILARIA" w:date="2024-10-23T20:28:00Z" w16du:dateUtc="2024-10-23T18:28:00Z"/>
        </w:rPr>
      </w:pPr>
      <w:bookmarkStart w:id="993" w:name="discussion"/>
      <w:bookmarkEnd w:id="393"/>
      <w:bookmarkEnd w:id="445"/>
      <w:bookmarkEnd w:id="536"/>
      <w:ins w:id="994" w:author="Corrado Caudek" w:date="2024-10-24T09:24:00Z" w16du:dateUtc="2024-10-24T07:24:00Z">
        <w:r>
          <w:t>General D</w:t>
        </w:r>
      </w:ins>
      <w:del w:id="995" w:author="Corrado Caudek" w:date="2024-10-24T09:24:00Z" w16du:dateUtc="2024-10-24T07:24:00Z">
        <w:r w:rsidR="00703CF5" w:rsidDel="00882294">
          <w:delText>D</w:delText>
        </w:r>
      </w:del>
      <w:r w:rsidR="00703CF5">
        <w:t>iscussion</w:t>
      </w:r>
    </w:p>
    <w:p w14:paraId="3B4C4107" w14:textId="77777777" w:rsidR="006F0EF6" w:rsidRDefault="006F0EF6" w:rsidP="00C5215B">
      <w:pPr>
        <w:pStyle w:val="Heading1"/>
        <w:ind w:firstLine="720"/>
        <w:jc w:val="left"/>
        <w:rPr>
          <w:ins w:id="996" w:author="Corrado Caudek" w:date="2024-10-24T10:05:00Z" w16du:dateUtc="2024-10-24T08:05:00Z"/>
          <w:rFonts w:eastAsiaTheme="minorHAnsi" w:cs="Times New Roman"/>
          <w:b w:val="0"/>
          <w:bCs w:val="0"/>
          <w:szCs w:val="24"/>
        </w:rPr>
      </w:pPr>
      <w:ins w:id="997" w:author="Corrado Caudek" w:date="2024-10-24T10:05:00Z">
        <w:r w:rsidRPr="006F0EF6">
          <w:rPr>
            <w:rFonts w:eastAsiaTheme="minorHAnsi" w:cs="Times New Roman"/>
            <w:b w:val="0"/>
            <w:bCs w:val="0"/>
            <w:szCs w:val="24"/>
          </w:rPr>
          <w:t>In our two EMA studies, we explored the dynamic relationship between contextual factors and state self-compassion, emphasizing how these interactions vary within individuals over time. This research builds on Ferrari et al.'s (2022) call for a shift in self-compassion research, moving beyond the static, trait-level focus to capture the real-time fluctuations of state self-compassion in response to everyday contexts. By employing EMA, we were able to assess how state self-compassion is influenced by contextual factors such as negative affect, the salience of events, and stress.</w:t>
        </w:r>
      </w:ins>
    </w:p>
    <w:p w14:paraId="62C651EE" w14:textId="3E378E90" w:rsidR="006F0EF6" w:rsidRDefault="006F0EF6" w:rsidP="00C5215B">
      <w:pPr>
        <w:pStyle w:val="Heading1"/>
        <w:ind w:firstLine="720"/>
        <w:jc w:val="left"/>
        <w:rPr>
          <w:ins w:id="998" w:author="Corrado Caudek" w:date="2024-10-24T10:06:00Z" w16du:dateUtc="2024-10-24T08:06:00Z"/>
          <w:rFonts w:eastAsiaTheme="minorHAnsi" w:cs="Times New Roman"/>
          <w:b w:val="0"/>
          <w:bCs w:val="0"/>
          <w:szCs w:val="24"/>
        </w:rPr>
      </w:pPr>
      <w:ins w:id="999" w:author="Corrado Caudek" w:date="2024-10-24T10:05:00Z">
        <w:r w:rsidRPr="006F0EF6">
          <w:rPr>
            <w:rFonts w:eastAsiaTheme="minorHAnsi" w:cs="Times New Roman"/>
            <w:b w:val="0"/>
            <w:bCs w:val="0"/>
            <w:szCs w:val="24"/>
          </w:rPr>
          <w:t>Our findings provide partial support for the Bipolar Continuum Hypothesis, which posits an inverse relationship between CS and UCS. Across daily assessments, particularly during high-stress situations like university exams, we observed a clear pattern: as CS increased, UCS decreased, and vice versa. This suggests that under stress, the inverse relationship between these two components becomes more pronounced, lending support to the</w:t>
        </w:r>
      </w:ins>
      <w:ins w:id="1000" w:author="Corrado Caudek" w:date="2024-10-24T10:07:00Z" w16du:dateUtc="2024-10-24T08:07:00Z">
        <w:r>
          <w:rPr>
            <w:rFonts w:eastAsiaTheme="minorHAnsi" w:cs="Times New Roman"/>
            <w:b w:val="0"/>
            <w:bCs w:val="0"/>
            <w:szCs w:val="24"/>
          </w:rPr>
          <w:t xml:space="preserve"> </w:t>
        </w:r>
        <w:r w:rsidRPr="006F0EF6">
          <w:rPr>
            <w:rFonts w:eastAsiaTheme="minorHAnsi" w:cs="Times New Roman"/>
            <w:b w:val="0"/>
            <w:bCs w:val="0"/>
            <w:szCs w:val="24"/>
          </w:rPr>
          <w:t>Bipolar Continuum Hypothesis</w:t>
        </w:r>
      </w:ins>
      <w:ins w:id="1001" w:author="Corrado Caudek" w:date="2024-10-24T10:05:00Z">
        <w:r w:rsidRPr="006F0EF6">
          <w:rPr>
            <w:rFonts w:eastAsiaTheme="minorHAnsi" w:cs="Times New Roman"/>
            <w:b w:val="0"/>
            <w:bCs w:val="0"/>
            <w:szCs w:val="24"/>
          </w:rPr>
          <w:t xml:space="preserve"> in these contexts.</w:t>
        </w:r>
      </w:ins>
    </w:p>
    <w:p w14:paraId="0B64F1E9" w14:textId="20AE3741" w:rsidR="00C5215B" w:rsidRDefault="006F0EF6" w:rsidP="006F0EF6">
      <w:pPr>
        <w:pStyle w:val="BodyText"/>
        <w:rPr>
          <w:ins w:id="1002" w:author="Corrado Caudek" w:date="2024-10-24T10:06:00Z" w16du:dateUtc="2024-10-24T08:06:00Z"/>
          <w:rFonts w:cs="Times New Roman"/>
        </w:rPr>
      </w:pPr>
      <w:ins w:id="1003" w:author="Corrado Caudek" w:date="2024-10-24T10:06:00Z">
        <w:r w:rsidRPr="006F0EF6">
          <w:t xml:space="preserve">In addition to stress, negative affect and decentering emerged as </w:t>
        </w:r>
      </w:ins>
      <w:ins w:id="1004" w:author="Corrado Caudek" w:date="2024-10-24T10:06:00Z" w16du:dateUtc="2024-10-24T08:06:00Z">
        <w:r>
          <w:t>robust</w:t>
        </w:r>
      </w:ins>
      <w:ins w:id="1005" w:author="Corrado Caudek" w:date="2024-10-24T10:06:00Z">
        <w:r w:rsidRPr="006F0EF6">
          <w:t xml:space="preserve"> influences on state self-compassion. Negative affect had symmetrical but opposite effects on CS and UCS, reinforcing the bipolarity of the construct as proposed by Neff. However, decentering, a measure of mindfulness and emotional regulation, had a stronger impact on reducing UCS than on </w:t>
        </w:r>
        <w:r w:rsidRPr="006F0EF6">
          <w:lastRenderedPageBreak/>
          <w:t xml:space="preserve">increasing CS. This imbalance raises questions about whether the </w:t>
        </w:r>
      </w:ins>
      <w:ins w:id="1006" w:author="Corrado Caudek" w:date="2024-10-24T10:07:00Z" w16du:dateUtc="2024-10-24T08:07:00Z">
        <w:r w:rsidRPr="006F0EF6">
          <w:rPr>
            <w:rFonts w:cs="Times New Roman"/>
          </w:rPr>
          <w:t>Bipolar Continuum Hypothesis</w:t>
        </w:r>
      </w:ins>
      <w:ins w:id="1007" w:author="Corrado Caudek" w:date="2024-10-24T10:06:00Z">
        <w:r w:rsidRPr="006F0EF6">
          <w:t xml:space="preserve"> fully captures the complexity of self-compassion dynamics. While decentering reduces self-criticism, it may not equally promote self-compassion, challenging the notion of a strictly bipolar model.</w:t>
        </w:r>
      </w:ins>
    </w:p>
    <w:p w14:paraId="3E349996" w14:textId="42050535" w:rsidR="006F0EF6" w:rsidRDefault="006F0EF6" w:rsidP="006F0EF6">
      <w:pPr>
        <w:pStyle w:val="BodyText"/>
        <w:rPr>
          <w:ins w:id="1008" w:author="Corrado Caudek" w:date="2024-10-24T10:07:00Z" w16du:dateUtc="2024-10-24T08:07:00Z"/>
          <w:rFonts w:cs="Times New Roman"/>
        </w:rPr>
      </w:pPr>
      <w:ins w:id="1009" w:author="Corrado Caudek" w:date="2024-10-24T10:08:00Z">
        <w:r w:rsidRPr="006F0EF6">
          <w:rPr>
            <w:rFonts w:cs="Times New Roman"/>
          </w:rPr>
          <w:t xml:space="preserve">The stronger association between decentering and UCS aligns with previous research linking uncompassionate self-responding to rumination and stress (López et al., 2015). These results suggest that mindfulness practices may have a more potent role in mitigating self-criticism than in enhancing self-compassion, hinting at a more nuanced interaction between these components than the </w:t>
        </w:r>
      </w:ins>
      <w:ins w:id="1010" w:author="Corrado Caudek" w:date="2024-10-24T10:08:00Z" w16du:dateUtc="2024-10-24T08:08:00Z">
        <w:r w:rsidRPr="006F0EF6">
          <w:rPr>
            <w:rFonts w:cs="Times New Roman"/>
          </w:rPr>
          <w:t>Bipolar Continuum Hypothesis</w:t>
        </w:r>
        <w:r w:rsidRPr="006F0EF6">
          <w:t xml:space="preserve"> </w:t>
        </w:r>
      </w:ins>
      <w:ins w:id="1011" w:author="Corrado Caudek" w:date="2024-10-24T10:08:00Z">
        <w:r w:rsidRPr="006F0EF6">
          <w:rPr>
            <w:rFonts w:cs="Times New Roman"/>
          </w:rPr>
          <w:t>suggests.</w:t>
        </w:r>
      </w:ins>
    </w:p>
    <w:p w14:paraId="230DEB11" w14:textId="6B931E51" w:rsidR="00C5215B" w:rsidRDefault="006F0EF6" w:rsidP="006F0EF6">
      <w:pPr>
        <w:pStyle w:val="BodyText"/>
        <w:rPr>
          <w:ins w:id="1012" w:author="Corrado Caudek" w:date="2024-10-24T10:08:00Z" w16du:dateUtc="2024-10-24T08:08:00Z"/>
          <w:rFonts w:cs="Times New Roman"/>
        </w:rPr>
      </w:pPr>
      <w:ins w:id="1013" w:author="Corrado Caudek" w:date="2024-10-24T10:08:00Z">
        <w:r w:rsidRPr="006F0EF6">
          <w:rPr>
            <w:rFonts w:cs="Times New Roman"/>
          </w:rPr>
          <w:t>Interestingly, the level of unpleasantness of specific events had only a modest impact on state self-compassion, suggesting that broader emotional and cognitive factors, such as negative affect and mindfulness, play more significant roles. This finding is consistent with prior research (Neff et al., 2021; Mey et al., 2023)</w:t>
        </w:r>
      </w:ins>
      <w:ins w:id="1014" w:author="Corrado Caudek" w:date="2024-10-24T10:08:00Z" w16du:dateUtc="2024-10-24T08:08:00Z">
        <w:r>
          <w:rPr>
            <w:rFonts w:cs="Times New Roman"/>
          </w:rPr>
          <w:t>,</w:t>
        </w:r>
      </w:ins>
      <w:ins w:id="1015" w:author="Corrado Caudek" w:date="2024-10-24T10:08:00Z">
        <w:r w:rsidRPr="006F0EF6">
          <w:rPr>
            <w:rFonts w:cs="Times New Roman"/>
          </w:rPr>
          <w:t xml:space="preserve"> but also highlights a reciprocal relationship: while self-compassion can buffer against negative emotions, heightened emotional states can also reduce momentary self-compassion. This underscores the context-sensitive nature of state self-compassion and its vulnerability to external factors.</w:t>
        </w:r>
      </w:ins>
    </w:p>
    <w:p w14:paraId="62C0963F" w14:textId="37F9BB5E" w:rsidR="006F0EF6" w:rsidRDefault="006F0EF6" w:rsidP="006F0EF6">
      <w:pPr>
        <w:pStyle w:val="BodyText"/>
        <w:rPr>
          <w:ins w:id="1016" w:author="Corrado Caudek" w:date="2024-10-24T10:10:00Z" w16du:dateUtc="2024-10-24T08:10:00Z"/>
          <w:rFonts w:cs="Times New Roman"/>
        </w:rPr>
      </w:pPr>
      <w:ins w:id="1017" w:author="Corrado Caudek" w:date="2024-10-24T10:09:00Z">
        <w:r w:rsidRPr="006F0EF6">
          <w:rPr>
            <w:rFonts w:cs="Times New Roman"/>
          </w:rPr>
          <w:t>Our results also demonstrated how state self-compassion adapts to fluctuating stress levels, particularly around exam periods. Before exams, CS decreased while UCS increased, aligning with the BCH. After exams, this pattern reversed, highlighting the flexibility and responsiveness of state self-compassion in high-stress environments. These findings emphasize the utility of EMA in capturing the dynamic, real-time processes of self-compassion, providing deeper insights than static, trait-based self-reports.</w:t>
        </w:r>
      </w:ins>
    </w:p>
    <w:p w14:paraId="63E39139" w14:textId="471A24BA" w:rsidR="006F0EF6" w:rsidRDefault="006F0EF6" w:rsidP="00E54D90">
      <w:pPr>
        <w:pStyle w:val="BodyText"/>
        <w:rPr>
          <w:ins w:id="1018" w:author="Corrado Caudek" w:date="2024-10-24T10:08:00Z" w16du:dateUtc="2024-10-24T08:08:00Z"/>
          <w:rFonts w:cs="Times New Roman"/>
        </w:rPr>
      </w:pPr>
      <w:ins w:id="1019" w:author="Corrado Caudek" w:date="2024-10-24T10:10:00Z" w16du:dateUtc="2024-10-24T08:10:00Z">
        <w:r>
          <w:rPr>
            <w:rFonts w:cs="Times New Roman"/>
          </w:rPr>
          <w:lastRenderedPageBreak/>
          <w:t>I</w:t>
        </w:r>
      </w:ins>
      <w:ins w:id="1020" w:author="Corrado Caudek" w:date="2024-10-24T10:10:00Z">
        <w:r w:rsidRPr="006F0EF6">
          <w:rPr>
            <w:rFonts w:cs="Times New Roman"/>
          </w:rPr>
          <w:t xml:space="preserve">n </w:t>
        </w:r>
      </w:ins>
      <w:ins w:id="1021" w:author="Corrado Caudek" w:date="2024-10-24T10:10:00Z" w16du:dateUtc="2024-10-24T08:10:00Z">
        <w:r>
          <w:rPr>
            <w:rFonts w:cs="Times New Roman"/>
          </w:rPr>
          <w:t>summary</w:t>
        </w:r>
      </w:ins>
      <w:ins w:id="1022" w:author="Corrado Caudek" w:date="2024-10-24T10:10:00Z">
        <w:r w:rsidRPr="006F0EF6">
          <w:rPr>
            <w:rFonts w:cs="Times New Roman"/>
          </w:rPr>
          <w:t>, while our findings support key aspects of the Bipolar Continuum Hypothesis, they also point to complexities that may not be fully explained by a purely bipolar model. Contextual factors like negative affect and mindfulness, particularly decentering, influence CS and UCS in asymmetrical ways, suggesting th</w:t>
        </w:r>
      </w:ins>
      <w:ins w:id="1023" w:author="Corrado Caudek" w:date="2024-10-24T10:11:00Z" w16du:dateUtc="2024-10-24T08:11:00Z">
        <w:r w:rsidR="00E54D90">
          <w:rPr>
            <w:rFonts w:cs="Times New Roman"/>
          </w:rPr>
          <w:t>e need of</w:t>
        </w:r>
      </w:ins>
      <w:ins w:id="1024" w:author="Corrado Caudek" w:date="2024-10-24T10:10:00Z">
        <w:r w:rsidRPr="006F0EF6">
          <w:rPr>
            <w:rFonts w:cs="Times New Roman"/>
          </w:rPr>
          <w:t xml:space="preserve"> more flexible models to capture the full range of self-compassion dynamics.</w:t>
        </w:r>
      </w:ins>
    </w:p>
    <w:p w14:paraId="60CB0A33" w14:textId="3A974668" w:rsidR="004C7EF6" w:rsidDel="00E54D90" w:rsidRDefault="00E54D90" w:rsidP="004C7EF6">
      <w:pPr>
        <w:ind w:firstLine="708"/>
        <w:rPr>
          <w:del w:id="1025" w:author="Corrado Caudek" w:date="2024-10-24T09:36:00Z" w16du:dateUtc="2024-10-24T07:36:00Z"/>
          <w:rFonts w:cs="Times New Roman"/>
        </w:rPr>
      </w:pPr>
      <w:ins w:id="1026" w:author="Corrado Caudek" w:date="2024-10-24T10:13:00Z">
        <w:r w:rsidRPr="00E54D90">
          <w:rPr>
            <w:rFonts w:cs="Times New Roman"/>
          </w:rPr>
          <w:t>Our psychometric analysis of the EMA data showed that a Two-Factor Model and a Bifactor Model provided superior statistical fit compared to a One-Factor Model when examining the dimensionality of state self-compassion. However, practical importance considerations raised concerns about overfitting, suggesting that a simpler, unidimensional model may offer similar explanatory power while maintaining parsimony. These psychometric analyses</w:t>
        </w:r>
      </w:ins>
      <w:ins w:id="1027" w:author="Corrado Caudek" w:date="2024-10-24T10:14:00Z" w16du:dateUtc="2024-10-24T08:14:00Z">
        <w:r>
          <w:rPr>
            <w:rFonts w:cs="Times New Roman"/>
          </w:rPr>
          <w:t xml:space="preserve"> thus</w:t>
        </w:r>
      </w:ins>
      <w:ins w:id="1028" w:author="Corrado Caudek" w:date="2024-10-24T10:13:00Z">
        <w:r w:rsidRPr="00E54D90">
          <w:rPr>
            <w:rFonts w:cs="Times New Roman"/>
          </w:rPr>
          <w:t xml:space="preserve"> provide partial support for the Bipolar Continuum Hypothesis' central tenet of an inverse relationship between CS and UCS.</w:t>
        </w:r>
      </w:ins>
      <w:ins w:id="1029" w:author="COLPIZZI ILARIA" w:date="2024-10-23T20:28:00Z" w16du:dateUtc="2024-10-23T18:28:00Z">
        <w:del w:id="1030" w:author="Corrado Caudek" w:date="2024-10-24T09:36:00Z" w16du:dateUtc="2024-10-24T07:36:00Z">
          <w:r w:rsidR="004C7EF6" w:rsidRPr="004231E9" w:rsidDel="00C242DE">
            <w:rPr>
              <w:rFonts w:cs="Times New Roman"/>
            </w:rPr>
            <w:delText>In our EMA studies, we investigated the relationship between contextual factors and state self-compassion, focusing on inter-individual differences, daily variations within individuals, and intra-day fluctuations. This approach aligns with Ferrari et al. (2022), who argued for a paradigm shift in self-compassion research by proposing three hypotheses. They critiqued the traditional focus on the "true structure" of the Self-Compassion Scale (SCS) using standard factor models, which often yield statistically similar results, and instead advocated for a more dynamic approach, emphasizing time (hypothesis 1), context (hypothesis 2), and individual differences (hypothesis 3).</w:delText>
          </w:r>
        </w:del>
      </w:ins>
    </w:p>
    <w:p w14:paraId="27BD769B" w14:textId="77777777" w:rsidR="00E54D90" w:rsidRDefault="00E54D90" w:rsidP="00E54D90">
      <w:pPr>
        <w:ind w:firstLine="708"/>
        <w:rPr>
          <w:ins w:id="1031" w:author="Corrado Caudek" w:date="2024-10-24T10:13:00Z" w16du:dateUtc="2024-10-24T08:13:00Z"/>
          <w:rFonts w:cs="Times New Roman"/>
        </w:rPr>
      </w:pPr>
    </w:p>
    <w:p w14:paraId="6853436E" w14:textId="09604085" w:rsidR="004C7EF6" w:rsidDel="00C5215B" w:rsidRDefault="00E54D90" w:rsidP="00C5215B">
      <w:pPr>
        <w:ind w:firstLine="708"/>
        <w:rPr>
          <w:del w:id="1032" w:author="Corrado Caudek" w:date="2024-10-24T09:37:00Z" w16du:dateUtc="2024-10-24T07:37:00Z"/>
          <w:rFonts w:cs="Times New Roman"/>
        </w:rPr>
        <w:pPrChange w:id="1033" w:author="Corrado Caudek" w:date="2024-10-24T10:00:00Z" w16du:dateUtc="2024-10-24T08:00:00Z">
          <w:pPr/>
        </w:pPrChange>
      </w:pPr>
      <w:ins w:id="1034" w:author="Corrado Caudek" w:date="2024-10-24T10:14:00Z" w16du:dateUtc="2024-10-24T08:14:00Z">
        <w:r>
          <w:rPr>
            <w:rFonts w:cs="Times New Roman"/>
          </w:rPr>
          <w:t>It is important to point out that, w</w:t>
        </w:r>
      </w:ins>
      <w:ins w:id="1035" w:author="COLPIZZI ILARIA" w:date="2024-10-23T20:28:00Z" w16du:dateUtc="2024-10-23T18:28:00Z">
        <w:del w:id="1036" w:author="Corrado Caudek" w:date="2024-10-24T09:37:00Z" w16du:dateUtc="2024-10-24T07:37:00Z">
          <w:r w:rsidR="004C7EF6" w:rsidRPr="004231E9" w:rsidDel="00C242DE">
            <w:rPr>
              <w:rFonts w:cs="Times New Roman"/>
            </w:rPr>
            <w:delText>Following Ferrari et al.’s first hypothesis, we conducted two EMA studies that focused on state self-compassion rather than trait self-compassion. EMA allows for investigating self-compassion in real-time (“In this moment, I feel…”), as opposed to a longer reflective period typical of trait self-compassion assessments. Additionally, by using EMA, we were able to test the second hypothesis by examining how the two components of state self-compassion, CS and UCS, fluctuate over time—both within a day and across days—while considering external contextual factors such as negative affect and the salience of a recent event.</w:delText>
          </w:r>
        </w:del>
      </w:ins>
    </w:p>
    <w:p w14:paraId="5D4ECB4B" w14:textId="6837B001" w:rsidR="004C7EF6" w:rsidDel="00E54D90" w:rsidRDefault="00027B7C" w:rsidP="00E54D90">
      <w:pPr>
        <w:ind w:firstLine="708"/>
        <w:rPr>
          <w:del w:id="1037" w:author="Corrado Caudek" w:date="2024-10-24T09:37:00Z" w16du:dateUtc="2024-10-24T07:37:00Z"/>
          <w:rFonts w:cs="Times New Roman"/>
        </w:rPr>
      </w:pPr>
      <w:ins w:id="1038" w:author="Corrado Caudek" w:date="2024-10-24T09:48:00Z">
        <w:r w:rsidRPr="00027B7C">
          <w:rPr>
            <w:rFonts w:cs="Times New Roman"/>
          </w:rPr>
          <w:t xml:space="preserve">hile all previous nomothetic (group-level) analyses </w:t>
        </w:r>
      </w:ins>
      <w:ins w:id="1039" w:author="Corrado Caudek" w:date="2024-10-24T10:14:00Z" w16du:dateUtc="2024-10-24T08:14:00Z">
        <w:r w:rsidR="00E54D90">
          <w:rPr>
            <w:rFonts w:cs="Times New Roman"/>
          </w:rPr>
          <w:t xml:space="preserve">partially </w:t>
        </w:r>
      </w:ins>
      <w:ins w:id="1040" w:author="Corrado Caudek" w:date="2024-10-24T09:48:00Z">
        <w:r w:rsidRPr="00027B7C">
          <w:rPr>
            <w:rFonts w:cs="Times New Roman"/>
          </w:rPr>
          <w:t xml:space="preserve">support the Bipolar Continuum Hypothesis, they may also obscure important individual differences. </w:t>
        </w:r>
      </w:ins>
      <w:ins w:id="1041" w:author="Corrado Caudek" w:date="2024-10-24T10:14:00Z" w16du:dateUtc="2024-10-24T08:14:00Z">
        <w:r w:rsidR="00E54D90">
          <w:rPr>
            <w:rFonts w:cs="Times New Roman"/>
          </w:rPr>
          <w:t>To address this limitation</w:t>
        </w:r>
      </w:ins>
      <w:ins w:id="1042" w:author="Corrado Caudek" w:date="2024-10-24T10:15:00Z" w16du:dateUtc="2024-10-24T08:15:00Z">
        <w:r w:rsidR="00E54D90">
          <w:rPr>
            <w:rFonts w:cs="Times New Roman"/>
          </w:rPr>
          <w:t xml:space="preserve">, we performed </w:t>
        </w:r>
      </w:ins>
      <w:ins w:id="1043" w:author="Corrado Caudek" w:date="2024-10-24T10:16:00Z" w16du:dateUtc="2024-10-24T08:16:00Z">
        <w:r w:rsidR="00E54D90">
          <w:rPr>
            <w:rFonts w:cs="Times New Roman"/>
          </w:rPr>
          <w:t>an</w:t>
        </w:r>
      </w:ins>
      <w:ins w:id="1044" w:author="Corrado Caudek" w:date="2024-10-24T10:15:00Z" w16du:dateUtc="2024-10-24T08:15:00Z">
        <w:r w:rsidR="00E54D90" w:rsidRPr="00027B7C">
          <w:rPr>
            <w:rFonts w:cs="Times New Roman"/>
          </w:rPr>
          <w:t xml:space="preserve"> </w:t>
        </w:r>
        <w:proofErr w:type="spellStart"/>
        <w:r w:rsidR="00E54D90" w:rsidRPr="00027B7C">
          <w:rPr>
            <w:rFonts w:cs="Times New Roman"/>
          </w:rPr>
          <w:t>idiomic</w:t>
        </w:r>
        <w:proofErr w:type="spellEnd"/>
        <w:r w:rsidR="00E54D90" w:rsidRPr="00027B7C">
          <w:rPr>
            <w:rFonts w:cs="Times New Roman"/>
          </w:rPr>
          <w:t xml:space="preserve"> (individual-level) analysis of the combined data</w:t>
        </w:r>
        <w:r w:rsidR="00E54D90">
          <w:rPr>
            <w:rFonts w:cs="Times New Roman"/>
          </w:rPr>
          <w:t xml:space="preserve"> of the two studies. This analysis </w:t>
        </w:r>
      </w:ins>
      <w:ins w:id="1045" w:author="Corrado Caudek" w:date="2024-10-24T09:48:00Z">
        <w:r w:rsidRPr="00027B7C">
          <w:rPr>
            <w:rFonts w:cs="Times New Roman"/>
          </w:rPr>
          <w:t xml:space="preserve">revealed substantial variability in the CS-UCS relationship. Although most participants displayed an inverse relationship, a subset of individuals showed no clear association or a positive correlation between CS and UCS. This suggests that for some individuals CS and UCS may fluctuate together rather than inversely, challenging the universality of the Bipolar Continuum Hypothesis and highlighting the need for more individualized </w:t>
        </w:r>
      </w:ins>
      <w:ins w:id="1046" w:author="Corrado Caudek" w:date="2024-10-24T09:49:00Z" w16du:dateUtc="2024-10-24T07:49:00Z">
        <w:r>
          <w:rPr>
            <w:rFonts w:cs="Times New Roman"/>
          </w:rPr>
          <w:t>descriptions of the relation between the two components of state self-compassion</w:t>
        </w:r>
      </w:ins>
      <w:ins w:id="1047" w:author="Corrado Caudek" w:date="2024-10-24T09:48:00Z">
        <w:r w:rsidRPr="00027B7C">
          <w:rPr>
            <w:rFonts w:cs="Times New Roman"/>
          </w:rPr>
          <w:t>.</w:t>
        </w:r>
      </w:ins>
      <w:ins w:id="1048" w:author="COLPIZZI ILARIA" w:date="2024-10-23T20:28:00Z" w16du:dateUtc="2024-10-23T18:28:00Z">
        <w:del w:id="1049" w:author="Corrado Caudek" w:date="2024-10-24T09:37:00Z" w16du:dateUtc="2024-10-24T07:37:00Z">
          <w:r w:rsidR="004C7EF6" w:rsidRPr="00E077DB" w:rsidDel="00C242DE">
            <w:rPr>
              <w:rFonts w:cs="Times New Roman"/>
            </w:rPr>
            <w:delText xml:space="preserve">Our findings, based on multiple measurements per day and across different days, revealed that CS and UCS are influenced by contextual factors like negative affect and the </w:delText>
          </w:r>
          <w:r w:rsidR="004C7EF6" w:rsidDel="00C242DE">
            <w:rPr>
              <w:rFonts w:cs="Times New Roman"/>
            </w:rPr>
            <w:delText xml:space="preserve">subjective </w:delText>
          </w:r>
          <w:r w:rsidR="004C7EF6" w:rsidRPr="00E077DB" w:rsidDel="00C242DE">
            <w:rPr>
              <w:rFonts w:cs="Times New Roman"/>
            </w:rPr>
            <w:delText>valence of the context. Importantly, these effects followed the same qualitative pattern but in opposite directions, consistent with the BCH. This pattern became more pronounced in Study 2 when examining salient events like university exams</w:delText>
          </w:r>
          <w:r w:rsidR="004C7EF6" w:rsidDel="00C242DE">
            <w:rPr>
              <w:rFonts w:cs="Times New Roman"/>
            </w:rPr>
            <w:delText xml:space="preserve"> for a student sample</w:delText>
          </w:r>
          <w:r w:rsidR="004C7EF6" w:rsidRPr="00E077DB" w:rsidDel="00C242DE">
            <w:rPr>
              <w:rFonts w:cs="Times New Roman"/>
            </w:rPr>
            <w:delText>, where the relationship between CS and UCS became more polarized, further supporting Neff’s BCH</w:delText>
          </w:r>
          <w:r w:rsidR="004C7EF6" w:rsidDel="00C242DE">
            <w:rPr>
              <w:rFonts w:cs="Times New Roman"/>
            </w:rPr>
            <w:delText xml:space="preserve"> (Ferrari et al., 2022)</w:delText>
          </w:r>
          <w:r w:rsidR="004C7EF6" w:rsidRPr="00E077DB" w:rsidDel="00C242DE">
            <w:rPr>
              <w:rFonts w:cs="Times New Roman"/>
            </w:rPr>
            <w:delText>.</w:delText>
          </w:r>
        </w:del>
      </w:ins>
    </w:p>
    <w:p w14:paraId="32D9F183" w14:textId="4C49119C" w:rsidR="004C7EF6" w:rsidRPr="00E077DB" w:rsidDel="00027B7C" w:rsidRDefault="004C7EF6" w:rsidP="009B1309">
      <w:pPr>
        <w:rPr>
          <w:ins w:id="1050" w:author="COLPIZZI ILARIA" w:date="2024-10-23T20:28:00Z" w16du:dateUtc="2024-10-23T18:28:00Z"/>
          <w:del w:id="1051" w:author="Corrado Caudek" w:date="2024-10-24T09:42:00Z" w16du:dateUtc="2024-10-24T07:42:00Z"/>
          <w:rFonts w:cs="Times New Roman"/>
        </w:rPr>
        <w:pPrChange w:id="1052" w:author="Corrado Caudek" w:date="2024-10-24T10:22:00Z" w16du:dateUtc="2024-10-24T08:22:00Z">
          <w:pPr>
            <w:ind w:firstLine="708"/>
          </w:pPr>
        </w:pPrChange>
      </w:pPr>
      <w:ins w:id="1053" w:author="COLPIZZI ILARIA" w:date="2024-10-23T20:28:00Z" w16du:dateUtc="2024-10-23T18:28:00Z">
        <w:del w:id="1054" w:author="Corrado Caudek" w:date="2024-10-24T09:42:00Z" w16du:dateUtc="2024-10-24T07:42:00Z">
          <w:r w:rsidRPr="00E077DB" w:rsidDel="00027B7C">
            <w:rPr>
              <w:rFonts w:cs="Times New Roman"/>
            </w:rPr>
            <w:delText>Th</w:delText>
          </w:r>
          <w:r w:rsidDel="00027B7C">
            <w:rPr>
              <w:rFonts w:cs="Times New Roman"/>
            </w:rPr>
            <w:delText>is</w:delText>
          </w:r>
          <w:r w:rsidRPr="00E077DB" w:rsidDel="00027B7C">
            <w:rPr>
              <w:rFonts w:cs="Times New Roman"/>
            </w:rPr>
            <w:delText xml:space="preserve"> first set of analyses was conducted at the </w:delText>
          </w:r>
          <w:r w:rsidRPr="00CB1C9C" w:rsidDel="00027B7C">
            <w:rPr>
              <w:rFonts w:cs="Times New Roman"/>
              <w:i/>
              <w:iCs/>
            </w:rPr>
            <w:delText>nomothetic level</w:delText>
          </w:r>
          <w:r w:rsidRPr="00E077DB" w:rsidDel="00027B7C">
            <w:rPr>
              <w:rFonts w:cs="Times New Roman"/>
            </w:rPr>
            <w:delText xml:space="preserve">, examining group-level patterns. While these findings are consistent with Neff’s theory, this approach may obscure important individual differences in how </w:delText>
          </w:r>
          <w:r w:rsidDel="00027B7C">
            <w:rPr>
              <w:rFonts w:cs="Times New Roman"/>
            </w:rPr>
            <w:delText>CS and UCS</w:delText>
          </w:r>
          <w:r w:rsidRPr="00E077DB" w:rsidDel="00027B7C">
            <w:rPr>
              <w:rFonts w:cs="Times New Roman"/>
            </w:rPr>
            <w:delText xml:space="preserve"> operates in everyday life.</w:delText>
          </w:r>
          <w:r w:rsidDel="00027B7C">
            <w:rPr>
              <w:rFonts w:cs="Times New Roman"/>
            </w:rPr>
            <w:delText xml:space="preserve"> </w:delText>
          </w:r>
          <w:r w:rsidRPr="00997B80" w:rsidDel="00027B7C">
            <w:rPr>
              <w:rFonts w:cs="Times New Roman"/>
            </w:rPr>
            <w:delText xml:space="preserve">To address this </w:delText>
          </w:r>
          <w:r w:rsidDel="00027B7C">
            <w:rPr>
              <w:rFonts w:cs="Times New Roman"/>
            </w:rPr>
            <w:delText>issue</w:delText>
          </w:r>
          <w:r w:rsidRPr="00997B80" w:rsidDel="00027B7C">
            <w:rPr>
              <w:rFonts w:cs="Times New Roman"/>
            </w:rPr>
            <w:delText>, we employed an idionomic approach (Sahdra et al., 2024), which integrates both idiographic (individual-specific) and nomothetic (group-level) perspectives, in line with Ferrari et al.'s third hypothesis. </w:delText>
          </w:r>
          <w:r w:rsidRPr="00E077DB" w:rsidDel="00027B7C">
            <w:rPr>
              <w:rFonts w:cs="Times New Roman"/>
            </w:rPr>
            <w:delText xml:space="preserve">Unlike traditional methods, which focus on group averages and assume uniformity across individuals, the idionomic approach recognizes and preserves individual variability. This is crucial in psychology, where processes often vary </w:delText>
          </w:r>
          <w:r w:rsidDel="00027B7C">
            <w:rPr>
              <w:rFonts w:cs="Times New Roman"/>
            </w:rPr>
            <w:delText>greatly</w:delText>
          </w:r>
          <w:r w:rsidRPr="00E077DB" w:rsidDel="00027B7C">
            <w:rPr>
              <w:rFonts w:cs="Times New Roman"/>
            </w:rPr>
            <w:delText xml:space="preserve"> between individuals. Given that the BCH assumes universality, it is essential to explore whether group-level findings hold at the individual level. Our idionomic analysis revealed heterogeneity in the CS-UCS relationship across individuals. While most participants displayed the expected inverse relationship,</w:delText>
          </w:r>
          <w:r w:rsidDel="00027B7C">
            <w:rPr>
              <w:rFonts w:cs="Times New Roman"/>
            </w:rPr>
            <w:delText xml:space="preserve"> by sustaining the BCH,</w:delText>
          </w:r>
          <w:r w:rsidRPr="00E077DB" w:rsidDel="00027B7C">
            <w:rPr>
              <w:rFonts w:cs="Times New Roman"/>
            </w:rPr>
            <w:delText xml:space="preserve"> a </w:delText>
          </w:r>
          <w:r w:rsidDel="00027B7C">
            <w:rPr>
              <w:rFonts w:cs="Times New Roman"/>
            </w:rPr>
            <w:delText xml:space="preserve">certain </w:delText>
          </w:r>
          <w:r w:rsidRPr="00E077DB" w:rsidDel="00027B7C">
            <w:rPr>
              <w:rFonts w:cs="Times New Roman"/>
            </w:rPr>
            <w:delText>proportion showed no clear association, and a smaller subset exhibited positive correlations</w:delText>
          </w:r>
          <w:r w:rsidDel="00027B7C">
            <w:rPr>
              <w:rFonts w:cs="Times New Roman"/>
            </w:rPr>
            <w:delText xml:space="preserve"> (%)</w:delText>
          </w:r>
          <w:r w:rsidRPr="00E077DB" w:rsidDel="00027B7C">
            <w:rPr>
              <w:rFonts w:cs="Times New Roman"/>
            </w:rPr>
            <w:delText xml:space="preserve">—suggesting that for some individuals, CS and UCS may vary together rather than inversely. </w:delText>
          </w:r>
          <w:r w:rsidRPr="00E07408" w:rsidDel="00027B7C">
            <w:rPr>
              <w:rFonts w:cs="Times New Roman"/>
            </w:rPr>
            <w:delText>These findings suggest that while the BCH holds for the majority of individuals within the sample, there is a subset for whom it does not apply. This highlights the need for a more cautious interpretation of the BCH, which appears valid at the group level but may not fully capture individual-level variability.</w:delText>
          </w:r>
          <w:r w:rsidDel="00027B7C">
            <w:rPr>
              <w:rFonts w:cs="Times New Roman"/>
            </w:rPr>
            <w:delText xml:space="preserve"> </w:delText>
          </w:r>
        </w:del>
      </w:ins>
    </w:p>
    <w:p w14:paraId="6E12EC54" w14:textId="3D35D504" w:rsidR="004C7EF6" w:rsidDel="00027B7C" w:rsidRDefault="004C7EF6" w:rsidP="009B1309">
      <w:pPr>
        <w:rPr>
          <w:ins w:id="1055" w:author="COLPIZZI ILARIA" w:date="2024-10-23T20:28:00Z" w16du:dateUtc="2024-10-23T18:28:00Z"/>
          <w:del w:id="1056" w:author="Corrado Caudek" w:date="2024-10-24T09:48:00Z" w16du:dateUtc="2024-10-24T07:48:00Z"/>
          <w:rFonts w:cs="Times New Roman"/>
        </w:rPr>
        <w:pPrChange w:id="1057" w:author="Corrado Caudek" w:date="2024-10-24T10:22:00Z" w16du:dateUtc="2024-10-24T08:22:00Z">
          <w:pPr>
            <w:ind w:firstLine="708"/>
          </w:pPr>
        </w:pPrChange>
      </w:pPr>
      <w:ins w:id="1058" w:author="COLPIZZI ILARIA" w:date="2024-10-23T20:28:00Z" w16du:dateUtc="2024-10-23T18:28:00Z">
        <w:del w:id="1059" w:author="Corrado Caudek" w:date="2024-10-24T09:48:00Z" w16du:dateUtc="2024-10-24T07:48:00Z">
          <w:r w:rsidRPr="00E077DB" w:rsidDel="00027B7C">
            <w:rPr>
              <w:rFonts w:cs="Times New Roman"/>
            </w:rPr>
            <w:delText xml:space="preserve">We </w:delText>
          </w:r>
          <w:r w:rsidRPr="00997B80" w:rsidDel="00027B7C">
            <w:rPr>
              <w:rFonts w:cs="Times New Roman"/>
            </w:rPr>
            <w:delText>further</w:delText>
          </w:r>
          <w:r w:rsidRPr="00E077DB" w:rsidDel="00027B7C">
            <w:rPr>
              <w:rFonts w:cs="Times New Roman"/>
            </w:rPr>
            <w:delText xml:space="preserve"> </w:delText>
          </w:r>
          <w:r w:rsidDel="00027B7C">
            <w:rPr>
              <w:rFonts w:cs="Times New Roman"/>
            </w:rPr>
            <w:delText>employed a</w:delText>
          </w:r>
          <w:r w:rsidRPr="00E077DB" w:rsidDel="00027B7C">
            <w:rPr>
              <w:rFonts w:cs="Times New Roman"/>
            </w:rPr>
            <w:delText xml:space="preserve"> multilevel SEM analysis—the first applied to EMA data on state self-compassion—to test whether the factor structure aligns with the BCH. We compared three models: a One-Factor Model, a Two-Factor Model (separating CS and UCS), and a Bifactor Model (with a general self-compassion factor and orthogonal specific factors). The Bifactor Model provided the best overall fit, as indicated by goodness-of-fit indices and Likelihood Ratio Test results. However, the general factor explained most of the variance, with minimal contribution from the specific factors, raising concerns about overfitting. This suggests that a simpler unidimensional solution may provide similar explanatory power without added complexity</w:delText>
          </w:r>
          <w:r w:rsidDel="00027B7C">
            <w:rPr>
              <w:rFonts w:cs="Times New Roman"/>
            </w:rPr>
            <w:delText xml:space="preserve">. </w:delText>
          </w:r>
          <w:r w:rsidRPr="00CC25F2" w:rsidDel="00027B7C">
            <w:rPr>
              <w:rFonts w:cs="Times New Roman"/>
            </w:rPr>
            <w:delText>This provides further support for Neff’s hypothesis that CS and UCS are inversely related not only at the trait level but also at the state level.</w:delText>
          </w:r>
        </w:del>
      </w:ins>
    </w:p>
    <w:p w14:paraId="67014621" w14:textId="1B7B8345" w:rsidR="004C7EF6" w:rsidRPr="00D04D82" w:rsidDel="00C5215B" w:rsidRDefault="004C7EF6" w:rsidP="009B1309">
      <w:pPr>
        <w:rPr>
          <w:ins w:id="1060" w:author="COLPIZZI ILARIA" w:date="2024-10-23T20:28:00Z" w16du:dateUtc="2024-10-23T18:28:00Z"/>
          <w:del w:id="1061" w:author="Corrado Caudek" w:date="2024-10-24T09:52:00Z" w16du:dateUtc="2024-10-24T07:52:00Z"/>
          <w:rFonts w:cs="Times New Roman"/>
        </w:rPr>
        <w:pPrChange w:id="1062" w:author="Corrado Caudek" w:date="2024-10-24T10:22:00Z" w16du:dateUtc="2024-10-24T08:22:00Z">
          <w:pPr>
            <w:ind w:firstLine="708"/>
          </w:pPr>
        </w:pPrChange>
      </w:pPr>
      <w:ins w:id="1063" w:author="COLPIZZI ILARIA" w:date="2024-10-23T20:28:00Z" w16du:dateUtc="2024-10-23T18:28:00Z">
        <w:del w:id="1064" w:author="Corrado Caudek" w:date="2024-10-24T09:52:00Z" w16du:dateUtc="2024-10-24T07:52:00Z">
          <w:r w:rsidRPr="00D04D82" w:rsidDel="00C5215B">
            <w:rPr>
              <w:rFonts w:cs="Times New Roman"/>
            </w:rPr>
            <w:delText>In our longitudinal field study involving 494 participants over three months, we found support for the BCH. Various contextual factors affected CS and UCS in inversely related ways, with similar effect sizes, suggesting a symmetrical interplay between different dimensions of self-compassion in response to contextual stimuli. Notably, negative affect and decentering emerged as the most influential factors. Negative affect exerted symmetrical yet inverse influences on CS and UCS, reinforcing the bipolarity of the construct. In contrast, decentering showed a stronger positive association with CS and a more pronounced negative association with UCS. This suggests that mindfulness practices (as reflected by decentering) enhance compassionate self-responding and reduce uncompassionate self-responding, with a stronger impact on reducing self-criticism than on increasing self-compassion.</w:delText>
          </w:r>
        </w:del>
      </w:ins>
    </w:p>
    <w:p w14:paraId="36EC4451" w14:textId="604830AC" w:rsidR="004C7EF6" w:rsidRPr="00D04D82" w:rsidDel="00C5215B" w:rsidRDefault="004C7EF6" w:rsidP="009B1309">
      <w:pPr>
        <w:rPr>
          <w:ins w:id="1065" w:author="COLPIZZI ILARIA" w:date="2024-10-23T20:28:00Z" w16du:dateUtc="2024-10-23T18:28:00Z"/>
          <w:del w:id="1066" w:author="Corrado Caudek" w:date="2024-10-24T09:52:00Z" w16du:dateUtc="2024-10-24T07:52:00Z"/>
          <w:rFonts w:cs="Times New Roman"/>
        </w:rPr>
        <w:pPrChange w:id="1067" w:author="Corrado Caudek" w:date="2024-10-24T10:22:00Z" w16du:dateUtc="2024-10-24T08:22:00Z">
          <w:pPr>
            <w:ind w:firstLine="708"/>
          </w:pPr>
        </w:pPrChange>
      </w:pPr>
      <w:ins w:id="1068" w:author="COLPIZZI ILARIA" w:date="2024-10-23T20:28:00Z" w16du:dateUtc="2024-10-23T18:28:00Z">
        <w:del w:id="1069" w:author="Corrado Caudek" w:date="2024-10-24T09:52:00Z" w16du:dateUtc="2024-10-24T07:52:00Z">
          <w:r w:rsidRPr="00D04D82" w:rsidDel="00C5215B">
            <w:rPr>
              <w:rFonts w:cs="Times New Roman"/>
            </w:rPr>
            <w:delText>These findings underscore key distinctions in how negative affect and decentering influence the bipolar relationship between CS and UCS. While negative affect impacts CS and UCS symmetrically, decentering's influence is more strongly weighted toward reducing UCS, creating an imbalance in the relationship between CS and UCS, which is not entirely consistent with the BCH in quantitative terms. However, qualitatively, the results align with the BCH.</w:delText>
          </w:r>
        </w:del>
      </w:ins>
    </w:p>
    <w:p w14:paraId="2105B996" w14:textId="6B9CA82E" w:rsidR="004C7EF6" w:rsidRPr="00D04D82" w:rsidDel="00C5215B" w:rsidRDefault="004C7EF6" w:rsidP="009B1309">
      <w:pPr>
        <w:rPr>
          <w:ins w:id="1070" w:author="COLPIZZI ILARIA" w:date="2024-10-23T20:28:00Z" w16du:dateUtc="2024-10-23T18:28:00Z"/>
          <w:del w:id="1071" w:author="Corrado Caudek" w:date="2024-10-24T09:52:00Z" w16du:dateUtc="2024-10-24T07:52:00Z"/>
          <w:rFonts w:cs="Times New Roman"/>
        </w:rPr>
        <w:pPrChange w:id="1072" w:author="Corrado Caudek" w:date="2024-10-24T10:22:00Z" w16du:dateUtc="2024-10-24T08:22:00Z">
          <w:pPr>
            <w:ind w:firstLine="708"/>
          </w:pPr>
        </w:pPrChange>
      </w:pPr>
      <w:ins w:id="1073" w:author="COLPIZZI ILARIA" w:date="2024-10-23T20:28:00Z" w16du:dateUtc="2024-10-23T18:28:00Z">
        <w:del w:id="1074" w:author="Corrado Caudek" w:date="2024-10-24T09:52:00Z" w16du:dateUtc="2024-10-24T07:52:00Z">
          <w:r w:rsidRPr="00D04D82" w:rsidDel="00C5215B">
            <w:rPr>
              <w:rFonts w:cs="Times New Roman"/>
            </w:rPr>
            <w:delText>In contrast, the level of unpleasantness of events had only modest and inconsistent relationships with both CS and UCS, suggesting that broader emotional and cognitive factors, such as negative affect and decentering, play more influential roles in shaping state self-compassion.</w:delText>
          </w:r>
        </w:del>
      </w:ins>
    </w:p>
    <w:p w14:paraId="73AD6104" w14:textId="663B777A" w:rsidR="004C7EF6" w:rsidRPr="00D04D82" w:rsidDel="00C5215B" w:rsidRDefault="004C7EF6" w:rsidP="009B1309">
      <w:pPr>
        <w:rPr>
          <w:ins w:id="1075" w:author="COLPIZZI ILARIA" w:date="2024-10-23T20:28:00Z" w16du:dateUtc="2024-10-23T18:28:00Z"/>
          <w:del w:id="1076" w:author="Corrado Caudek" w:date="2024-10-24T09:52:00Z" w16du:dateUtc="2024-10-24T07:52:00Z"/>
          <w:rFonts w:cs="Times New Roman"/>
        </w:rPr>
        <w:pPrChange w:id="1077" w:author="Corrado Caudek" w:date="2024-10-24T10:22:00Z" w16du:dateUtc="2024-10-24T08:22:00Z">
          <w:pPr>
            <w:ind w:firstLine="708"/>
          </w:pPr>
        </w:pPrChange>
      </w:pPr>
      <w:ins w:id="1078" w:author="COLPIZZI ILARIA" w:date="2024-10-23T20:28:00Z" w16du:dateUtc="2024-10-23T18:28:00Z">
        <w:del w:id="1079" w:author="Corrado Caudek" w:date="2024-10-24T09:52:00Z" w16du:dateUtc="2024-10-24T07:52:00Z">
          <w:r w:rsidRPr="00D04D82" w:rsidDel="00C5215B">
            <w:rPr>
              <w:rFonts w:cs="Times New Roman"/>
            </w:rPr>
            <w:delText>The association between negative affect and self-compassion has been explored in several previous studies (citations). Consistent with our findings, Neff et al. (2021) reported that higher momentary SC was negatively associated with lower negative affect at the same time point in a laboratory setting. Similarly, Mey et al. (2023) found that CS was negatively correlated with negative affect, while UCS showed a positive correlation. These studies suggest that SC might act as a protective factor against negative affect or internalizing symptoms, focusing primarily on how negative affect influences momentary SC. However, our study also found evidence of a reciprocal relationship, indicating that the connection between SC and negative affect is more complex than previously assumed. While SC may function as a buffer against negative affect, our results suggest that experiencing unpleasant events or heightened emotional states can also influence state SC. Unlike trait SC, which is relatively stable, state SC fluctuates considerably in response to contextual factors such as negative affect.</w:delText>
          </w:r>
        </w:del>
      </w:ins>
    </w:p>
    <w:p w14:paraId="5D6FD920" w14:textId="0D9FCA07" w:rsidR="004C7EF6" w:rsidRPr="00D04D82" w:rsidDel="00C5215B" w:rsidRDefault="004C7EF6" w:rsidP="009B1309">
      <w:pPr>
        <w:rPr>
          <w:ins w:id="1080" w:author="COLPIZZI ILARIA" w:date="2024-10-23T20:28:00Z" w16du:dateUtc="2024-10-23T18:28:00Z"/>
          <w:del w:id="1081" w:author="Corrado Caudek" w:date="2024-10-24T09:52:00Z" w16du:dateUtc="2024-10-24T07:52:00Z"/>
          <w:rFonts w:cs="Times New Roman"/>
        </w:rPr>
        <w:pPrChange w:id="1082" w:author="Corrado Caudek" w:date="2024-10-24T10:22:00Z" w16du:dateUtc="2024-10-24T08:22:00Z">
          <w:pPr>
            <w:ind w:firstLine="708"/>
          </w:pPr>
        </w:pPrChange>
      </w:pPr>
      <w:ins w:id="1083" w:author="COLPIZZI ILARIA" w:date="2024-10-23T20:28:00Z" w16du:dateUtc="2024-10-23T18:28:00Z">
        <w:del w:id="1084" w:author="Corrado Caudek" w:date="2024-10-24T09:52:00Z" w16du:dateUtc="2024-10-24T07:52:00Z">
          <w:r w:rsidRPr="00D04D82" w:rsidDel="00C5215B">
            <w:rPr>
              <w:rFonts w:cs="Times New Roman"/>
            </w:rPr>
            <w:delText>This highlights the importance of considering both the protective role of SC and its vulnerability to situational influences when investigating its relationship with negative emotions.</w:delText>
          </w:r>
        </w:del>
      </w:ins>
    </w:p>
    <w:p w14:paraId="26E99870" w14:textId="67AB26EF" w:rsidR="004C7EF6" w:rsidDel="00C5215B" w:rsidRDefault="004C7EF6" w:rsidP="009B1309">
      <w:pPr>
        <w:rPr>
          <w:ins w:id="1085" w:author="COLPIZZI ILARIA" w:date="2024-10-23T20:28:00Z" w16du:dateUtc="2024-10-23T18:28:00Z"/>
          <w:del w:id="1086" w:author="Corrado Caudek" w:date="2024-10-24T09:52:00Z" w16du:dateUtc="2024-10-24T07:52:00Z"/>
          <w:rFonts w:cs="Times New Roman"/>
        </w:rPr>
        <w:pPrChange w:id="1087" w:author="Corrado Caudek" w:date="2024-10-24T10:22:00Z" w16du:dateUtc="2024-10-24T08:22:00Z">
          <w:pPr>
            <w:ind w:firstLine="708"/>
          </w:pPr>
        </w:pPrChange>
      </w:pPr>
      <w:ins w:id="1088" w:author="COLPIZZI ILARIA" w:date="2024-10-23T20:28:00Z" w16du:dateUtc="2024-10-23T18:28:00Z">
        <w:del w:id="1089" w:author="Corrado Caudek" w:date="2024-10-24T09:52:00Z" w16du:dateUtc="2024-10-24T07:52:00Z">
          <w:r w:rsidRPr="00D04D82" w:rsidDel="00C5215B">
            <w:rPr>
              <w:rFonts w:cs="Times New Roman"/>
            </w:rPr>
            <w:delText>Regarding decentering, our findings show that it is more strongly negatively correlated with UCS than positively correlated with CS, with a notably stronger association with UCS. These results align with previous studies that have found the negative components of SC (such as UCS) are more strongly related to negative indicators of well-being, including perceived stress, rumination, and neuroticism (López et al., 2015). Given that low decentering reflects a higher tendency toward rumination or over-identification, our results are consistent with the existing literature. Additionally, these findings resonate with critiques of the BCH (e.g., Muris), suggesting that the relationship between decentering and SC components may be more complex than a purely bipolar model suggests.</w:delText>
          </w:r>
        </w:del>
      </w:ins>
    </w:p>
    <w:p w14:paraId="6A89C52B" w14:textId="25EAD684" w:rsidR="004C7EF6" w:rsidRPr="00E077DB" w:rsidDel="00C5215B" w:rsidRDefault="004C7EF6" w:rsidP="009B1309">
      <w:pPr>
        <w:rPr>
          <w:ins w:id="1090" w:author="COLPIZZI ILARIA" w:date="2024-10-23T20:28:00Z" w16du:dateUtc="2024-10-23T18:28:00Z"/>
          <w:del w:id="1091" w:author="Corrado Caudek" w:date="2024-10-24T09:52:00Z" w16du:dateUtc="2024-10-24T07:52:00Z"/>
          <w:rFonts w:cs="Times New Roman"/>
        </w:rPr>
        <w:pPrChange w:id="1092" w:author="Corrado Caudek" w:date="2024-10-24T10:22:00Z" w16du:dateUtc="2024-10-24T08:22:00Z">
          <w:pPr>
            <w:ind w:firstLine="708"/>
          </w:pPr>
        </w:pPrChange>
      </w:pPr>
      <w:ins w:id="1093" w:author="COLPIZZI ILARIA" w:date="2024-10-23T20:28:00Z" w16du:dateUtc="2024-10-23T18:28:00Z">
        <w:del w:id="1094" w:author="Corrado Caudek" w:date="2024-10-24T09:52:00Z" w16du:dateUtc="2024-10-24T07:52:00Z">
          <w:r w:rsidRPr="00E077DB" w:rsidDel="00C5215B">
            <w:rPr>
              <w:rFonts w:cs="Times New Roman"/>
            </w:rPr>
            <w:delText>Our findings also demonstrated how stress and personal relevance, particularly around exam dates, influence state self-compassion. Before exams, students showed a significant decrease in CS and an increase in UCS, consistent with the BCH. After exams, this pattern reversed, with a resurgence of CS and a decline in UCS. This dynamic response pattern further supports the adaptability of state self-compassion to varying stress levels</w:delText>
          </w:r>
          <w:r w:rsidDel="00C5215B">
            <w:rPr>
              <w:rFonts w:cs="Times New Roman"/>
            </w:rPr>
            <w:delText xml:space="preserve"> (see also Ferrari et al., 2022)</w:delText>
          </w:r>
          <w:r w:rsidRPr="00E077DB" w:rsidDel="00C5215B">
            <w:rPr>
              <w:rFonts w:cs="Times New Roman"/>
            </w:rPr>
            <w:delText>.</w:delText>
          </w:r>
        </w:del>
      </w:ins>
    </w:p>
    <w:p w14:paraId="425E0393" w14:textId="1CC1C6A1" w:rsidR="004C7EF6" w:rsidDel="00C5215B" w:rsidRDefault="004C7EF6" w:rsidP="009B1309">
      <w:pPr>
        <w:rPr>
          <w:ins w:id="1095" w:author="COLPIZZI ILARIA" w:date="2024-10-23T20:28:00Z" w16du:dateUtc="2024-10-23T18:28:00Z"/>
          <w:del w:id="1096" w:author="Corrado Caudek" w:date="2024-10-24T09:52:00Z" w16du:dateUtc="2024-10-24T07:52:00Z"/>
          <w:rFonts w:cs="Times New Roman"/>
        </w:rPr>
        <w:pPrChange w:id="1097" w:author="Corrado Caudek" w:date="2024-10-24T10:22:00Z" w16du:dateUtc="2024-10-24T08:22:00Z">
          <w:pPr>
            <w:ind w:firstLine="708"/>
          </w:pPr>
        </w:pPrChange>
      </w:pPr>
      <w:ins w:id="1098" w:author="COLPIZZI ILARIA" w:date="2024-10-23T20:28:00Z" w16du:dateUtc="2024-10-23T18:28:00Z">
        <w:del w:id="1099" w:author="Corrado Caudek" w:date="2024-10-24T09:52:00Z" w16du:dateUtc="2024-10-24T07:52:00Z">
          <w:r w:rsidRPr="00BB48A4" w:rsidDel="00C5215B">
            <w:rPr>
              <w:rFonts w:cs="Times New Roman"/>
            </w:rPr>
            <w:delText>Our results highlight the critical role of context in shaping state SC (Biehler &amp; Naragon-Gainey, 2022; Aldao, 2013), supporting the use of EMA methods as a valuable tool for capturing these dynamic, context-dependent processes and offering insights that traditional self-reports might miss.</w:delText>
          </w:r>
        </w:del>
      </w:ins>
    </w:p>
    <w:p w14:paraId="2BBBE908" w14:textId="08C6CD77" w:rsidR="004C7EF6" w:rsidRDefault="004C7EF6" w:rsidP="009B1309">
      <w:pPr>
        <w:rPr>
          <w:ins w:id="1100" w:author="COLPIZZI ILARIA" w:date="2024-10-23T20:28:00Z" w16du:dateUtc="2024-10-23T18:28:00Z"/>
          <w:rFonts w:cs="Times New Roman"/>
        </w:rPr>
        <w:pPrChange w:id="1101" w:author="Corrado Caudek" w:date="2024-10-24T10:22:00Z" w16du:dateUtc="2024-10-24T08:22:00Z">
          <w:pPr>
            <w:ind w:firstLine="708"/>
          </w:pPr>
        </w:pPrChange>
      </w:pPr>
      <w:ins w:id="1102" w:author="COLPIZZI ILARIA" w:date="2024-10-23T20:28:00Z" w16du:dateUtc="2024-10-23T18:28:00Z">
        <w:del w:id="1103" w:author="Corrado Caudek" w:date="2024-10-24T09:52:00Z" w16du:dateUtc="2024-10-24T07:52:00Z">
          <w:r w:rsidRPr="00E077DB" w:rsidDel="00C5215B">
            <w:rPr>
              <w:rFonts w:cs="Times New Roman"/>
            </w:rPr>
            <w:delText xml:space="preserve">In summary, our </w:delText>
          </w:r>
          <w:r w:rsidDel="00C5215B">
            <w:rPr>
              <w:rFonts w:cs="Times New Roman"/>
            </w:rPr>
            <w:delText>findings</w:delText>
          </w:r>
          <w:r w:rsidRPr="00E077DB" w:rsidDel="00C5215B">
            <w:rPr>
              <w:rFonts w:cs="Times New Roman"/>
            </w:rPr>
            <w:delText xml:space="preserve"> support the BCH, emphasizing the dynamic nature of self-compassion and its responsiveness to real-time emotional experiences. Maintaining self-compassion in the face of immediate emotional fluctuations is crucial for effective emotion regulation, with significant implications for both theoretical understanding and practical psychological interventions</w:delText>
          </w:r>
          <w:r w:rsidDel="00C5215B">
            <w:rPr>
              <w:rFonts w:cs="Times New Roman"/>
            </w:rPr>
            <w:delText xml:space="preserve"> (</w:delText>
          </w:r>
          <w:r w:rsidRPr="00BB48A4" w:rsidDel="00C5215B">
            <w:rPr>
              <w:rFonts w:cs="Times New Roman"/>
              <w:highlight w:val="yellow"/>
            </w:rPr>
            <w:delText>citations</w:delText>
          </w:r>
          <w:r w:rsidDel="00C5215B">
            <w:rPr>
              <w:rFonts w:cs="Times New Roman"/>
            </w:rPr>
            <w:delText>)</w:delText>
          </w:r>
          <w:r w:rsidRPr="00E077DB" w:rsidDel="00C5215B">
            <w:rPr>
              <w:rFonts w:cs="Times New Roman"/>
            </w:rPr>
            <w:delText>. These findings primarily reflect a nomothetic approach; however, when taking an idionomic perspective, the support for the BCH weakens. While the BCH holds for most participants, a small subset displayed CS and UCS as independent phenomena. This suggests that for some individuals, the BCH may not fully apply, emphasizing the need for further investigation at the individual level.</w:delText>
          </w:r>
          <w:r w:rsidDel="00C5215B">
            <w:rPr>
              <w:rFonts w:cs="Times New Roman"/>
            </w:rPr>
            <w:delText xml:space="preserve"> </w:delText>
          </w:r>
          <w:r w:rsidRPr="00D04D82" w:rsidDel="00C5215B">
            <w:rPr>
              <w:rFonts w:cs="Times New Roman"/>
            </w:rPr>
            <w:delText>This also implies that it is important to highlight how group-level results can obscure nuanced individual patterns, suggesting the need for greater application of the idionomic approach in psychological research (Sahadra et al., 2024)</w:delText>
          </w:r>
          <w:r w:rsidDel="00C5215B">
            <w:rPr>
              <w:rFonts w:cs="Times New Roman"/>
            </w:rPr>
            <w:delText>.</w:delText>
          </w:r>
        </w:del>
      </w:ins>
    </w:p>
    <w:p w14:paraId="31106322" w14:textId="5B0F4607" w:rsidR="004C7EF6" w:rsidDel="00E54D90" w:rsidRDefault="00E54D90" w:rsidP="004130AF">
      <w:pPr>
        <w:pStyle w:val="BodyText"/>
        <w:ind w:firstLine="0"/>
        <w:rPr>
          <w:del w:id="1104" w:author="Corrado Caudek" w:date="2024-10-24T10:20:00Z" w16du:dateUtc="2024-10-24T08:20:00Z"/>
          <w:rFonts w:cs="Times New Roman"/>
        </w:rPr>
      </w:pPr>
      <w:ins w:id="1105" w:author="Corrado Caudek" w:date="2024-10-24T10:20:00Z" w16du:dateUtc="2024-10-24T08:20:00Z">
        <w:r w:rsidRPr="00E54D90">
          <w:rPr>
            <w:rFonts w:cs="Times New Roman"/>
          </w:rPr>
          <w:t xml:space="preserve">In terms of clinical applications, our findings support the Bipolar Continuum Hypothesis </w:t>
        </w:r>
      </w:ins>
      <w:ins w:id="1106" w:author="Corrado Caudek" w:date="2024-10-24T10:21:00Z" w16du:dateUtc="2024-10-24T08:21:00Z">
        <w:r>
          <w:rPr>
            <w:rFonts w:cs="Times New Roman"/>
          </w:rPr>
          <w:t>by</w:t>
        </w:r>
      </w:ins>
      <w:ins w:id="1107" w:author="Corrado Caudek" w:date="2024-10-24T10:20:00Z" w16du:dateUtc="2024-10-24T08:20:00Z">
        <w:r w:rsidRPr="00E54D90">
          <w:rPr>
            <w:rFonts w:cs="Times New Roman"/>
          </w:rPr>
          <w:t xml:space="preserve"> indicating that increasing CS can effectively reduce psychopathological symptoms (Neff, </w:t>
        </w:r>
        <w:r w:rsidRPr="00E54D90">
          <w:rPr>
            <w:rFonts w:cs="Times New Roman"/>
          </w:rPr>
          <w:lastRenderedPageBreak/>
          <w:t xml:space="preserve">2022). This suggests that enhancing CS may serve as a protective factor in therapeutic contexts. Some researchers, however, argue that CS and UCS should be addressed as separate constructs in therapy (Ullrich-French &amp; Cox, 2020). While our longitudinal study suggests that increasing CS typically results in a natural reduction of UCS, </w:t>
        </w:r>
      </w:ins>
      <w:ins w:id="1108" w:author="Corrado Caudek" w:date="2024-10-24T10:21:00Z" w16du:dateUtc="2024-10-24T08:21:00Z">
        <w:r w:rsidR="009B1309">
          <w:rPr>
            <w:rFonts w:cs="Times New Roman"/>
          </w:rPr>
          <w:t xml:space="preserve">our </w:t>
        </w:r>
      </w:ins>
      <w:proofErr w:type="spellStart"/>
      <w:ins w:id="1109" w:author="Corrado Caudek" w:date="2024-10-24T10:20:00Z" w16du:dateUtc="2024-10-24T08:20:00Z">
        <w:r w:rsidRPr="00E54D90">
          <w:rPr>
            <w:rFonts w:cs="Times New Roman"/>
          </w:rPr>
          <w:t>idio</w:t>
        </w:r>
      </w:ins>
      <w:ins w:id="1110" w:author="Corrado Caudek" w:date="2024-10-24T10:21:00Z" w16du:dateUtc="2024-10-24T08:21:00Z">
        <w:r w:rsidR="009B1309">
          <w:rPr>
            <w:rFonts w:cs="Times New Roman"/>
          </w:rPr>
          <w:t>nomic</w:t>
        </w:r>
      </w:ins>
      <w:proofErr w:type="spellEnd"/>
      <w:ins w:id="1111" w:author="Corrado Caudek" w:date="2024-10-24T10:20:00Z" w16du:dateUtc="2024-10-24T08:20:00Z">
        <w:r w:rsidRPr="00E54D90">
          <w:rPr>
            <w:rFonts w:cs="Times New Roman"/>
          </w:rPr>
          <w:t xml:space="preserve"> analys</w:t>
        </w:r>
      </w:ins>
      <w:ins w:id="1112" w:author="Corrado Caudek" w:date="2024-10-24T10:21:00Z" w16du:dateUtc="2024-10-24T08:21:00Z">
        <w:r w:rsidR="009B1309">
          <w:rPr>
            <w:rFonts w:cs="Times New Roman"/>
          </w:rPr>
          <w:t>i</w:t>
        </w:r>
      </w:ins>
      <w:ins w:id="1113" w:author="Corrado Caudek" w:date="2024-10-24T10:20:00Z" w16du:dateUtc="2024-10-24T08:20:00Z">
        <w:r w:rsidRPr="00E54D90">
          <w:rPr>
            <w:rFonts w:cs="Times New Roman"/>
          </w:rPr>
          <w:t>s revealed that</w:t>
        </w:r>
      </w:ins>
      <w:ins w:id="1114" w:author="Corrado Caudek" w:date="2024-10-24T10:21:00Z" w16du:dateUtc="2024-10-24T08:21:00Z">
        <w:r w:rsidR="009B1309">
          <w:rPr>
            <w:rFonts w:cs="Times New Roman"/>
          </w:rPr>
          <w:t>,</w:t>
        </w:r>
      </w:ins>
      <w:ins w:id="1115" w:author="Corrado Caudek" w:date="2024-10-24T10:20:00Z" w16du:dateUtc="2024-10-24T08:20:00Z">
        <w:r w:rsidRPr="00E54D90">
          <w:rPr>
            <w:rFonts w:cs="Times New Roman"/>
          </w:rPr>
          <w:t xml:space="preserve"> for some individuals, CS and UCS may function more independently. This finding underscores the need for tailored interventions, where for certain individuals, focusing separately on CS and UCS may be necessary to achieve optimal therapeutic outcomes.</w:t>
        </w:r>
      </w:ins>
      <w:ins w:id="1116" w:author="COLPIZZI ILARIA" w:date="2024-10-23T20:28:00Z" w16du:dateUtc="2024-10-23T18:28:00Z">
        <w:del w:id="1117" w:author="Corrado Caudek" w:date="2024-10-24T10:20:00Z" w16du:dateUtc="2024-10-24T08:20:00Z">
          <w:r w:rsidR="004C7EF6" w:rsidRPr="00E077DB" w:rsidDel="00E54D90">
            <w:rPr>
              <w:rFonts w:cs="Times New Roman"/>
            </w:rPr>
            <w:delText>In terms of clinical applications, our findings support the BCH, indicating that increasing CS can reduce psychopathological symptoms (Neff, 2022). While some argue that CS and UCS should be addressed separately in therapeutic interventions (Ullrich-French &amp; Cox, 2020), our longitudinal study suggests that increasing CS naturally decreases UCS. Nonetheless, at the idiographic level, for certain individuals, CS and UCS may need to be treated as separate constructs, indicating the necessity for tailored interventions.</w:delText>
          </w:r>
        </w:del>
      </w:ins>
    </w:p>
    <w:p w14:paraId="7561B936" w14:textId="77777777" w:rsidR="00E54D90" w:rsidRPr="004C7EF6" w:rsidRDefault="00E54D90">
      <w:pPr>
        <w:ind w:firstLine="708"/>
        <w:rPr>
          <w:ins w:id="1118" w:author="Corrado Caudek" w:date="2024-10-24T10:20:00Z" w16du:dateUtc="2024-10-24T08:20:00Z"/>
          <w:rFonts w:cs="Times New Roman"/>
        </w:rPr>
        <w:pPrChange w:id="1119" w:author="COLPIZZI ILARIA" w:date="2024-10-23T20:29:00Z" w16du:dateUtc="2024-10-23T18:29:00Z">
          <w:pPr>
            <w:pStyle w:val="Heading1"/>
          </w:pPr>
        </w:pPrChange>
      </w:pPr>
    </w:p>
    <w:p w14:paraId="6E3ACDD0" w14:textId="2CE7C805" w:rsidR="009944A7" w:rsidDel="00C6064D" w:rsidRDefault="00703CF5" w:rsidP="00D3526E">
      <w:pPr>
        <w:pStyle w:val="FirstParagraph"/>
        <w:rPr>
          <w:del w:id="1120" w:author="COLPIZZI ILARIA" w:date="2024-10-18T13:39:00Z" w16du:dateUtc="2024-10-18T11:39:00Z"/>
        </w:rPr>
      </w:pPr>
      <w:del w:id="1121" w:author="COLPIZZI ILARIA" w:date="2024-10-23T20:28:00Z" w16du:dateUtc="2024-10-23T18:28:00Z">
        <w:r w:rsidDel="004C7EF6">
          <w:delText>In our EMA stud</w:delText>
        </w:r>
        <w:r w:rsidR="00B17741" w:rsidDel="004C7EF6">
          <w:delText>ies</w:delText>
        </w:r>
        <w:r w:rsidDel="004C7EF6">
          <w:delText xml:space="preserve">, we examined a variety of contextual factors and their relationships with state self-compassion. Our methodology encompassed analyzing inter-individual differences, variations in daily contexts within individuals, and the intra-day fluctuations of these contextual factors. This approach aligns closely with the views presented by Ferrari et al. (2022),who advocated for a paradigm shift in the study of self-compassion. They questioned the conventional focus on the “true structure” of the Self-Compassion Scale (SCS) through standard factor models, which often yield statistically similar or equivalent results. Instead, they proposed a more dynamic approach, emphasizing the importance of understanding self-compassionate behavior as a system influenced by time, context, and individual differences. Our </w:delText>
        </w:r>
        <w:r w:rsidR="00653C8C" w:rsidDel="004C7EF6">
          <w:delText>studies</w:delText>
        </w:r>
        <w:r w:rsidR="00B17741" w:rsidDel="004C7EF6">
          <w:delText>’</w:delText>
        </w:r>
        <w:r w:rsidDel="004C7EF6">
          <w:delText xml:space="preserve"> objectives and methodology resonate with this point of view, offering a more nuanced understanding of self-compassionate behavior in real-life settings</w:delText>
        </w:r>
      </w:del>
      <w:del w:id="1122" w:author="COLPIZZI ILARIA" w:date="2024-10-18T13:20:00Z" w16du:dateUtc="2024-10-18T11:20:00Z">
        <w:r w:rsidDel="009944A7">
          <w:delText>.</w:delText>
        </w:r>
      </w:del>
    </w:p>
    <w:p w14:paraId="49582FD2" w14:textId="23863F9F" w:rsidR="009A6B7E" w:rsidDel="004C7EF6" w:rsidRDefault="00703CF5" w:rsidP="009A6B7E">
      <w:pPr>
        <w:pStyle w:val="BodyText"/>
        <w:rPr>
          <w:del w:id="1123" w:author="COLPIZZI ILARIA" w:date="2024-10-23T20:28:00Z" w16du:dateUtc="2024-10-23T18:28:00Z"/>
        </w:rPr>
      </w:pPr>
      <w:del w:id="1124" w:author="COLPIZZI ILARIA" w:date="2024-10-23T20:28:00Z" w16du:dateUtc="2024-10-23T18:28:00Z">
        <w:r w:rsidRPr="00F2718C" w:rsidDel="004C7EF6">
          <w:rPr>
            <w:highlight w:val="yellow"/>
            <w:rPrChange w:id="1125" w:author="COLPIZZI ILARIA" w:date="2024-10-18T11:22:00Z" w16du:dateUtc="2024-10-18T09:22:00Z">
              <w:rPr/>
            </w:rPrChange>
          </w:rPr>
          <w:delText xml:space="preserve">In two longitudinal field studies, involving a total of 494 participants over a span of 3 months each, with weekly data collection intervals, we gathered </w:delText>
        </w:r>
        <w:r w:rsidR="00594559" w:rsidRPr="00F2718C" w:rsidDel="004C7EF6">
          <w:rPr>
            <w:highlight w:val="yellow"/>
            <w:rPrChange w:id="1126" w:author="COLPIZZI ILARIA" w:date="2024-10-18T11:22:00Z" w16du:dateUtc="2024-10-18T09:22:00Z">
              <w:rPr/>
            </w:rPrChange>
          </w:rPr>
          <w:delText xml:space="preserve">robust </w:delText>
        </w:r>
        <w:r w:rsidRPr="00F2718C" w:rsidDel="004C7EF6">
          <w:rPr>
            <w:highlight w:val="yellow"/>
            <w:rPrChange w:id="1127" w:author="COLPIZZI ILARIA" w:date="2024-10-18T11:22:00Z" w16du:dateUtc="2024-10-18T09:22:00Z">
              <w:rPr/>
            </w:rPrChange>
          </w:rPr>
          <w:delText>evidence supporting the BCH.</w:delText>
        </w:r>
        <w:r w:rsidDel="004C7EF6">
          <w:delText xml:space="preserve"> Our findings revealed that various contextual factors affected the C</w:delText>
        </w:r>
        <w:r w:rsidR="002073F7" w:rsidDel="004C7EF6">
          <w:delText>S</w:delText>
        </w:r>
        <w:r w:rsidDel="004C7EF6">
          <w:delText xml:space="preserve"> and UC</w:delText>
        </w:r>
        <w:r w:rsidR="002073F7" w:rsidDel="004C7EF6">
          <w:delText>S</w:delText>
        </w:r>
        <w:r w:rsidDel="004C7EF6">
          <w:delText xml:space="preserve"> components of state self-compassion in inversely related manners. </w:delText>
        </w:r>
        <w:r w:rsidRPr="00F2718C" w:rsidDel="004C7EF6">
          <w:rPr>
            <w:highlight w:val="yellow"/>
            <w:rPrChange w:id="1128" w:author="COLPIZZI ILARIA" w:date="2024-10-18T11:23:00Z" w16du:dateUtc="2024-10-18T09:23:00Z">
              <w:rPr/>
            </w:rPrChange>
          </w:rPr>
          <w:delText>Specifically, we observed that these impact</w:delText>
        </w:r>
      </w:del>
      <w:del w:id="1129" w:author="COLPIZZI ILARIA" w:date="2024-10-18T11:23:00Z" w16du:dateUtc="2024-10-18T09:23:00Z">
        <w:r w:rsidRPr="00F2718C" w:rsidDel="00F2718C">
          <w:rPr>
            <w:highlight w:val="yellow"/>
            <w:rPrChange w:id="1130" w:author="COLPIZZI ILARIA" w:date="2024-10-18T11:23:00Z" w16du:dateUtc="2024-10-18T09:23:00Z">
              <w:rPr/>
            </w:rPrChange>
          </w:rPr>
          <w:delText>s</w:delText>
        </w:r>
      </w:del>
      <w:del w:id="1131" w:author="COLPIZZI ILARIA" w:date="2024-10-23T20:28:00Z" w16du:dateUtc="2024-10-23T18:28:00Z">
        <w:r w:rsidRPr="00F2718C" w:rsidDel="004C7EF6">
          <w:rPr>
            <w:highlight w:val="yellow"/>
            <w:rPrChange w:id="1132" w:author="COLPIZZI ILARIA" w:date="2024-10-18T11:23:00Z" w16du:dateUtc="2024-10-18T09:23:00Z">
              <w:rPr/>
            </w:rPrChange>
          </w:rPr>
          <w:delText xml:space="preserve"> not only showed opposing directions but also similar effect sizes</w:delText>
        </w:r>
        <w:r w:rsidDel="004C7EF6">
          <w:delText xml:space="preserve">. This pattern aligns consistently with the predictions of the BCH, indicating a </w:delText>
        </w:r>
        <w:r w:rsidR="00E7553C" w:rsidDel="004C7EF6">
          <w:delText xml:space="preserve">symmetrical </w:delText>
        </w:r>
        <w:r w:rsidDel="004C7EF6">
          <w:delText>interplay between different dimensions of self-compassion in response to varying contextual stimuli.</w:delText>
        </w:r>
      </w:del>
    </w:p>
    <w:p w14:paraId="4E5ECAA5" w14:textId="68C7AFDE" w:rsidR="009A6B7E" w:rsidDel="004C7EF6" w:rsidRDefault="009A6B7E" w:rsidP="009A6B7E">
      <w:pPr>
        <w:pStyle w:val="BodyText"/>
        <w:rPr>
          <w:del w:id="1133" w:author="COLPIZZI ILARIA" w:date="2024-10-23T20:28:00Z" w16du:dateUtc="2024-10-23T18:28:00Z"/>
        </w:rPr>
      </w:pPr>
      <w:del w:id="1134" w:author="COLPIZZI ILARIA" w:date="2024-10-23T20:28:00Z" w16du:dateUtc="2024-10-23T18:28:00Z">
        <w:r w:rsidDel="004C7EF6">
          <w:delText>Examining the regression coefficients for various momentary contextual factors provides valuable insights into the dynamics of state self-compassion. Among these factors, momentary decentering had the most pronounced effect on the relationship between CS and UCS. Decentering allows individuals to detach from their thoughts and emotions, viewing them as temporary and not reflective of their core identity. This detachment fosters greater self-compassion and less self-criticism, reinforcing the BCH.</w:delText>
        </w:r>
      </w:del>
    </w:p>
    <w:p w14:paraId="5F576BBE" w14:textId="73A6F468" w:rsidR="009A6B7E" w:rsidRPr="00D85080" w:rsidDel="004C7EF6" w:rsidRDefault="009A6B7E" w:rsidP="009A6B7E">
      <w:pPr>
        <w:pStyle w:val="BodyText"/>
        <w:rPr>
          <w:del w:id="1135" w:author="COLPIZZI ILARIA" w:date="2024-10-23T20:28:00Z" w16du:dateUtc="2024-10-23T18:28:00Z"/>
        </w:rPr>
      </w:pPr>
      <w:del w:id="1136" w:author="COLPIZZI ILARIA" w:date="2024-10-23T20:28:00Z" w16du:dateUtc="2024-10-23T18:28:00Z">
        <w:r w:rsidRPr="00D85080" w:rsidDel="004C7EF6">
          <w:rPr>
            <w:highlight w:val="yellow"/>
            <w:rPrChange w:id="1137" w:author="COLPIZZI ILARIA" w:date="2024-10-18T13:53:00Z" w16du:dateUtc="2024-10-18T11:53:00Z">
              <w:rPr/>
            </w:rPrChange>
          </w:rPr>
          <w:delText>Individuals with heightened decentering levels exhibited a more pronounced negative correlation between the CS and UCS components of state self-compassion. This suggests several key points. First, it highlights notable individual differences in how CS and UCS interact. Second, for individuals with high decentering levels, the stronger negative correlation between CS and UCS indicates a deeper connection between state self-compassion and mindfulness-related attributes. Decentering, a key aspect of mindfulness, involves perceiving thoughts and emotions as transient and objective occurrences rather than reflections of self-identity. Thus, individuals with a higher propensity for decentering may experience a more integrated form of self-compassion, facilitating smoother transitions between CS and UCS and leading to a more unified state self-compassion experience.</w:delText>
        </w:r>
      </w:del>
    </w:p>
    <w:p w14:paraId="36F93B5B" w14:textId="7EB1198C" w:rsidR="002B596E" w:rsidRPr="007F04DF" w:rsidDel="004C7EF6" w:rsidRDefault="00594559" w:rsidP="002A4320">
      <w:pPr>
        <w:pStyle w:val="BodyText"/>
        <w:rPr>
          <w:del w:id="1138" w:author="COLPIZZI ILARIA" w:date="2024-10-23T20:28:00Z" w16du:dateUtc="2024-10-23T18:28:00Z"/>
        </w:rPr>
      </w:pPr>
      <w:del w:id="1139" w:author="COLPIZZI ILARIA" w:date="2024-10-23T20:28:00Z" w16du:dateUtc="2024-10-23T18:28:00Z">
        <w:r w:rsidRPr="00594559" w:rsidDel="004C7EF6">
          <w:delText>Momentary negative affect closely followed decentering in terms of impact. Higher levels of negative affect were associated with increased levels of UCS and decreased levels of CS, demonstrating the crucial role of emotional states in influencing self-compassion</w:delText>
        </w:r>
        <w:r w:rsidR="00E7553C" w:rsidRPr="007F04DF" w:rsidDel="004C7EF6">
          <w:delText xml:space="preserve">. The strong association between negative affect and UCS highlights how challenging emotional states can exacerbate self-critical tendencies, while low negative affect can facilitate self-compassion. Level of unpleasantness of the event showed relatively minor influence compared to decentering and negative affect. This suggests that while the unpleasantness of specific events can affect state self-compassion, its impact is not as </w:delText>
        </w:r>
        <w:r w:rsidDel="004C7EF6">
          <w:delText>important</w:delText>
        </w:r>
        <w:r w:rsidRPr="007F04DF" w:rsidDel="004C7EF6">
          <w:delText xml:space="preserve"> </w:delText>
        </w:r>
        <w:r w:rsidR="00E7553C" w:rsidRPr="007F04DF" w:rsidDel="004C7EF6">
          <w:delText xml:space="preserve">as the broader emotional and cognitive factors represented by negative affect and decentering. Together, these results show that decentering plays a crucial role in the dynamic interplay between compassionate and uncompassionate self-responding. These results provide strong evidence for the BCH, highlighting the importance of mindfulness practices in shaping the structure and function of state self-compassion. </w:delText>
        </w:r>
      </w:del>
    </w:p>
    <w:p w14:paraId="7774DF11" w14:textId="3A41CCDC" w:rsidR="002B596E" w:rsidDel="004C7EF6" w:rsidRDefault="002B596E" w:rsidP="002B596E">
      <w:pPr>
        <w:pStyle w:val="BodyText"/>
        <w:rPr>
          <w:del w:id="1140" w:author="COLPIZZI ILARIA" w:date="2024-10-23T20:28:00Z" w16du:dateUtc="2024-10-23T18:28:00Z"/>
        </w:rPr>
      </w:pPr>
      <w:del w:id="1141" w:author="COLPIZZI ILARIA" w:date="2024-10-23T20:28:00Z" w16du:dateUtc="2024-10-23T18:28:00Z">
        <w:r w:rsidRPr="007F04DF" w:rsidDel="004C7EF6">
          <w:delText xml:space="preserve">Our study also investigated how stress and personal relevance, specifically in the context of exam dates, affect state self-compassion. By examining state self-compassion in response to varying stress levels, we aimed to understand its adaptability and alignment with BCH predictions. Prior to an exam, students demonstrated a </w:delText>
        </w:r>
        <w:r w:rsidR="00594559" w:rsidDel="004C7EF6">
          <w:delText>robust</w:delText>
        </w:r>
        <w:r w:rsidR="00594559" w:rsidRPr="007F04DF" w:rsidDel="004C7EF6">
          <w:delText xml:space="preserve"> </w:delText>
        </w:r>
        <w:r w:rsidRPr="007F04DF" w:rsidDel="004C7EF6">
          <w:delText xml:space="preserve">decrease in compassionate responses, indicating heightened self-criticism or reduced self-kindness during periods of increased stress. This reduction in CS aligns with an increase in </w:delText>
        </w:r>
        <w:r w:rsidR="00FC10E1" w:rsidRPr="007F04DF" w:rsidDel="004C7EF6">
          <w:delText>UCS,</w:delText>
        </w:r>
        <w:r w:rsidRPr="007F04DF" w:rsidDel="004C7EF6">
          <w:delText xml:space="preserve"> reflecting the expected inverse relationship posited by the BCH. Following exams, there was a noticeable uptick in compassionate responses, indicating a resurgence of self-compassion once the stressor had passed. Conversely, UCS decreased during these periods, further supporting the BCH's prediction of an inverse relationship between CS and UCS. This mirrored response pattern highlights the dynamic nature of state self-compassion and its responsiveness to changing stressors. The findings suggest that state self-compassion components are inversely related both in periods of low and high stress, consistent with the BCH. This adaptability to stress levels underscores the continuum's validity, demonstrating how individuals shift between compassionate and uncompassionate self-responding depending on their stress context.</w:delText>
        </w:r>
      </w:del>
    </w:p>
    <w:p w14:paraId="5CA61DD3" w14:textId="6AD65CF4" w:rsidR="00A72FDB" w:rsidDel="004C7EF6" w:rsidRDefault="00A72FDB">
      <w:pPr>
        <w:pStyle w:val="BodyText"/>
        <w:rPr>
          <w:del w:id="1142" w:author="COLPIZZI ILARIA" w:date="2024-10-23T20:28:00Z" w16du:dateUtc="2024-10-23T18:28:00Z"/>
        </w:rPr>
      </w:pPr>
      <w:del w:id="1143" w:author="COLPIZZI ILARIA" w:date="2024-10-23T20:28:00Z" w16du:dateUtc="2024-10-23T18:28:00Z">
        <w:r w:rsidRPr="00A72FDB" w:rsidDel="004C7EF6">
          <w:delText>Highlighting the importance of context, as emphasized by Biehler and Naragon-Gainey (2022) and Aldao (2013), is crucial for understanding state self-compassion, similar to its role in emotional regulation</w:delText>
        </w:r>
        <w:r w:rsidR="00DA733D" w:rsidDel="004C7EF6">
          <w:delText xml:space="preserve"> (Caudek et al., 202</w:delText>
        </w:r>
        <w:r w:rsidR="00E557E1" w:rsidDel="004C7EF6">
          <w:delText>0; 2021</w:delText>
        </w:r>
        <w:r w:rsidR="00DA733D" w:rsidDel="004C7EF6">
          <w:delText>)</w:delText>
        </w:r>
        <w:r w:rsidDel="004C7EF6">
          <w:delText xml:space="preserve">. </w:delText>
        </w:r>
        <w:r w:rsidRPr="00A72FDB" w:rsidDel="004C7EF6">
          <w:delText>Traditional methods like self-reports and lab experiments often overlook the dynamic and context-dependent nature of state self-compassion</w:delText>
        </w:r>
        <w:r w:rsidR="00703CF5" w:rsidDel="004C7EF6">
          <w:delText xml:space="preserve">. </w:delText>
        </w:r>
        <w:r w:rsidRPr="00A72FDB" w:rsidDel="004C7EF6">
          <w:delText>In contrast, EMA methods provide detailed insights into its evolution over time.</w:delText>
        </w:r>
        <w:r w:rsidR="00703CF5" w:rsidDel="004C7EF6">
          <w:delText xml:space="preserve"> </w:delText>
        </w:r>
      </w:del>
    </w:p>
    <w:p w14:paraId="602A4F2E" w14:textId="05DD3439" w:rsidR="006C454E" w:rsidDel="004C7EF6" w:rsidRDefault="00703CF5" w:rsidP="006C454E">
      <w:pPr>
        <w:pStyle w:val="BodyText"/>
        <w:rPr>
          <w:del w:id="1144" w:author="COLPIZZI ILARIA" w:date="2024-10-23T20:28:00Z" w16du:dateUtc="2024-10-23T18:28:00Z"/>
        </w:rPr>
      </w:pPr>
      <w:del w:id="1145" w:author="COLPIZZI ILARIA" w:date="2024-10-23T20:28:00Z" w16du:dateUtc="2024-10-23T18:28:00Z">
        <w:r w:rsidDel="004C7EF6">
          <w:delText xml:space="preserve">Context, encompassing personal characteristics, stimuli, social environment, and strategy selection, </w:delText>
        </w:r>
        <w:r w:rsidR="00A72FDB" w:rsidRPr="00A72FDB" w:rsidDel="004C7EF6">
          <w:delText>influences</w:delText>
        </w:r>
        <w:r w:rsidR="00A72FDB" w:rsidDel="004C7EF6">
          <w:delText xml:space="preserve"> </w:delText>
        </w:r>
        <w:r w:rsidDel="004C7EF6">
          <w:delText xml:space="preserve">state self-compassion similarly to how personality influences </w:delText>
        </w:r>
        <w:r w:rsidR="00A72FDB" w:rsidRPr="00A72FDB" w:rsidDel="004C7EF6">
          <w:delText>emotional regulation</w:delText>
        </w:r>
        <w:r w:rsidDel="004C7EF6">
          <w:delText xml:space="preserve">. Personal traits and mood states shape one’s self-compassion experience, while stimuli like stress or interpersonal issues impact its expression. The social and physical environments, including support networks and cultural attitudes, also play significant roles. Additionally, the choice of self-compassion strategies, akin to strategy selection in </w:delText>
        </w:r>
        <w:r w:rsidR="00A72FDB" w:rsidRPr="00A72FDB" w:rsidDel="004C7EF6">
          <w:delText>emotional regulation</w:delText>
        </w:r>
        <w:r w:rsidDel="004C7EF6">
          <w:delText xml:space="preserve">, varies depending on the context </w:delText>
        </w:r>
        <w:r w:rsidR="00594559" w:rsidDel="004C7EF6">
          <w:delText>(</w:delText>
        </w:r>
        <w:r w:rsidR="00594559" w:rsidRPr="00A72FDB" w:rsidDel="004C7EF6">
          <w:delText xml:space="preserve">Biehler </w:delText>
        </w:r>
        <w:r w:rsidR="00594559" w:rsidDel="004C7EF6">
          <w:delText>&amp;</w:delText>
        </w:r>
        <w:r w:rsidR="00594559" w:rsidRPr="00A72FDB" w:rsidDel="004C7EF6">
          <w:delText xml:space="preserve"> Naragon-Gainey</w:delText>
        </w:r>
        <w:r w:rsidR="00594559" w:rsidDel="004C7EF6">
          <w:delText xml:space="preserve">, </w:delText>
        </w:r>
        <w:r w:rsidR="00594559" w:rsidRPr="00A72FDB" w:rsidDel="004C7EF6">
          <w:delText>2022)</w:delText>
        </w:r>
        <w:r w:rsidR="00605FE4" w:rsidDel="004C7EF6">
          <w:delText>.</w:delText>
        </w:r>
        <w:r w:rsidR="00594559" w:rsidDel="004C7EF6">
          <w:delText xml:space="preserve"> Understanding these factors offers a deeper insight into the operation and variability of state self-compassion across different situations and individuals.</w:delText>
        </w:r>
      </w:del>
    </w:p>
    <w:p w14:paraId="0F772F9A" w14:textId="40D26EC2" w:rsidR="006C454E" w:rsidDel="004C7EF6" w:rsidRDefault="006C454E" w:rsidP="006C454E">
      <w:pPr>
        <w:pStyle w:val="BodyText"/>
        <w:rPr>
          <w:del w:id="1146" w:author="COLPIZZI ILARIA" w:date="2024-10-23T20:28:00Z" w16du:dateUtc="2024-10-23T18:28:00Z"/>
        </w:rPr>
      </w:pPr>
      <w:del w:id="1147" w:author="COLPIZZI ILARIA" w:date="2024-10-23T20:28:00Z" w16du:dateUtc="2024-10-23T18:28:00Z">
        <w:r w:rsidDel="004C7EF6">
          <w:delText>Building on the contextual dimensions discussed above, our stud</w:delText>
        </w:r>
        <w:r w:rsidR="00653C8C" w:rsidDel="004C7EF6">
          <w:delText>ies</w:delText>
        </w:r>
        <w:r w:rsidDel="004C7EF6">
          <w:delText xml:space="preserve"> examine specific stimuli (stress) and personal characteristics (mood and decentering). Among these factors, we discovered that decentering—a relatively stable dimension—exerts a greater influence on the interplay between the compassionate self-responding and uncompassionate self-responding components of state self-compassion than negative affect does.</w:delText>
        </w:r>
      </w:del>
    </w:p>
    <w:p w14:paraId="2DDE2E8A" w14:textId="5048ED37" w:rsidR="00E10B6F" w:rsidDel="004C7EF6" w:rsidRDefault="00641E92" w:rsidP="007D5AED">
      <w:pPr>
        <w:pStyle w:val="BodyText"/>
        <w:rPr>
          <w:del w:id="1148" w:author="COLPIZZI ILARIA" w:date="2024-10-23T20:28:00Z" w16du:dateUtc="2024-10-23T18:28:00Z"/>
        </w:rPr>
      </w:pPr>
      <w:del w:id="1149" w:author="COLPIZZI ILARIA" w:date="2024-10-23T20:28:00Z" w16du:dateUtc="2024-10-23T18:28:00Z">
        <w:r w:rsidDel="004C7EF6">
          <w:delText>Overall, our</w:delText>
        </w:r>
        <w:r w:rsidR="00A72FDB" w:rsidRPr="00EB0D9F" w:rsidDel="004C7EF6">
          <w:delText xml:space="preserve"> findings suggest that daily and momentary changes, along with situational factors, play a </w:delText>
        </w:r>
        <w:r w:rsidR="00594559" w:rsidDel="004C7EF6">
          <w:delText>crucial</w:delText>
        </w:r>
        <w:r w:rsidR="00594559" w:rsidRPr="00EB0D9F" w:rsidDel="004C7EF6">
          <w:delText xml:space="preserve"> </w:delText>
        </w:r>
        <w:r w:rsidR="00A72FDB" w:rsidRPr="00EB0D9F" w:rsidDel="004C7EF6">
          <w:delText>role in the dynamics of state self-compassion. While stable personal traits are important, the impact of transient, situational factors is considerable. A person's state of self-compassion, whether CS or UCS, is influenced by these day-to-day and moment-to-moment variations, in addition to their inherent dispositions. This underlines the importance of considering both stable personal traits and the fluctuating circumstances of daily life in understanding and addressing issues related to self-compassion.</w:delText>
        </w:r>
      </w:del>
    </w:p>
    <w:p w14:paraId="30F82D6A" w14:textId="77989CC3" w:rsidR="00063FBF" w:rsidRPr="003B6527" w:rsidDel="004C7EF6" w:rsidRDefault="00703CF5" w:rsidP="00061381">
      <w:pPr>
        <w:pStyle w:val="BodyText"/>
        <w:rPr>
          <w:del w:id="1150" w:author="COLPIZZI ILARIA" w:date="2024-10-23T20:28:00Z" w16du:dateUtc="2024-10-23T18:28:00Z"/>
        </w:rPr>
      </w:pPr>
      <w:del w:id="1151" w:author="COLPIZZI ILARIA" w:date="2024-10-23T20:28:00Z" w16du:dateUtc="2024-10-23T18:28:00Z">
        <w:r w:rsidDel="004C7EF6">
          <w:delText xml:space="preserve">In summary, the present findings </w:delText>
        </w:r>
      </w:del>
      <w:del w:id="1152" w:author="COLPIZZI ILARIA" w:date="2024-10-18T13:53:00Z" w16du:dateUtc="2024-10-18T11:53:00Z">
        <w:r w:rsidRPr="00063FBF" w:rsidDel="003B529D">
          <w:rPr>
            <w:highlight w:val="yellow"/>
            <w:rPrChange w:id="1153" w:author="COLPIZZI ILARIA" w:date="2024-10-18T11:32:00Z" w16du:dateUtc="2024-10-18T09:32:00Z">
              <w:rPr/>
            </w:rPrChange>
          </w:rPr>
          <w:delText>strongly</w:delText>
        </w:r>
        <w:r w:rsidDel="003B529D">
          <w:delText xml:space="preserve"> </w:delText>
        </w:r>
      </w:del>
      <w:del w:id="1154" w:author="COLPIZZI ILARIA" w:date="2024-10-23T20:28:00Z" w16du:dateUtc="2024-10-23T18:28:00Z">
        <w:r w:rsidDel="004C7EF6">
          <w:delText>support the BCH and contribute to the growing body of literature on self-compassion by emphasizing the dynamic nature of this construct and its close ties with the real-time processing of emotional experiences. The ability to maintain self-compassion in the face of immediate emotional fluctuations appears to be a key factor in effective emotion regulation, with implications for both theoretical understanding and practical applications in psychological interventions</w:delText>
        </w:r>
      </w:del>
      <w:del w:id="1155" w:author="COLPIZZI ILARIA" w:date="2024-10-18T13:53:00Z" w16du:dateUtc="2024-10-18T11:53:00Z">
        <w:r w:rsidDel="00061381">
          <w:delText>.</w:delText>
        </w:r>
      </w:del>
    </w:p>
    <w:p w14:paraId="2E63308C" w14:textId="2FE52CFA" w:rsidR="00063FBF" w:rsidRPr="00063FBF" w:rsidDel="004408A8" w:rsidRDefault="00E30F00" w:rsidP="000E694A">
      <w:pPr>
        <w:pStyle w:val="BodyText"/>
        <w:rPr>
          <w:del w:id="1156" w:author="COLPIZZI ILARIA" w:date="2024-10-18T14:02:00Z" w16du:dateUtc="2024-10-18T12:02:00Z"/>
          <w:lang w:val="it-IT"/>
          <w:rPrChange w:id="1157" w:author="COLPIZZI ILARIA" w:date="2024-10-18T11:34:00Z" w16du:dateUtc="2024-10-18T09:34:00Z">
            <w:rPr>
              <w:del w:id="1158" w:author="COLPIZZI ILARIA" w:date="2024-10-18T14:02:00Z" w16du:dateUtc="2024-10-18T12:02:00Z"/>
            </w:rPr>
          </w:rPrChange>
        </w:rPr>
      </w:pPr>
      <w:del w:id="1159" w:author="COLPIZZI ILARIA" w:date="2024-10-23T20:28:00Z" w16du:dateUtc="2024-10-23T18:28:00Z">
        <w:r w:rsidDel="004C7EF6">
          <w:delText xml:space="preserve">Regarding clinical </w:delText>
        </w:r>
        <w:r w:rsidR="00583503" w:rsidDel="004C7EF6">
          <w:delText>applications</w:delText>
        </w:r>
        <w:r w:rsidDel="004C7EF6">
          <w:delText>, our</w:delText>
        </w:r>
        <w:r w:rsidR="000E694A" w:rsidDel="004C7EF6">
          <w:delText xml:space="preserve"> findings support the BCH, which suggests that enhancing CS can reduce psychopathological symptoms (Neff, 2022). By fostering self-kindness, mindfulness, and a sense of common humanity, UCS will naturally diminish. Opponents argue that CS and UCS should be addressed separately, with independent therapeutic approaches (Ullrich-French &amp; Cox, 2020). However, our longitudinal study shows that CS and UCS move together along the continuum, as proposed by the BCH. Therefore, therapeutic approaches should focus on bolstering CS, expecting concurrent reductions in UCS, aligning with broader psychological theories that emphasize nurturing positive mental health attributes.</w:delText>
        </w:r>
      </w:del>
    </w:p>
    <w:p w14:paraId="7DAD49B7" w14:textId="2FC415C0" w:rsidR="004130AF" w:rsidRDefault="004130AF" w:rsidP="004130AF">
      <w:pPr>
        <w:pStyle w:val="BodyText"/>
        <w:ind w:firstLine="0"/>
        <w:rPr>
          <w:b/>
          <w:bCs/>
        </w:rPr>
      </w:pPr>
      <w:proofErr w:type="spellStart"/>
      <w:r w:rsidRPr="004130AF">
        <w:rPr>
          <w:b/>
          <w:bCs/>
        </w:rPr>
        <w:t>Limitations</w:t>
      </w:r>
      <w:proofErr w:type="spellEnd"/>
      <w:r w:rsidRPr="004130AF">
        <w:rPr>
          <w:b/>
          <w:bCs/>
        </w:rPr>
        <w:t xml:space="preserve"> and future directions</w:t>
      </w:r>
    </w:p>
    <w:p w14:paraId="52283372" w14:textId="02247F78" w:rsidR="004130AF" w:rsidRPr="00D8234F" w:rsidRDefault="004130AF" w:rsidP="004130AF">
      <w:pPr>
        <w:pStyle w:val="BodyText"/>
        <w:ind w:firstLine="0"/>
        <w:rPr>
          <w:b/>
          <w:bCs/>
        </w:rPr>
      </w:pPr>
      <w:r>
        <w:rPr>
          <w:b/>
          <w:bCs/>
        </w:rPr>
        <w:tab/>
      </w:r>
      <w:r w:rsidRPr="00D8234F">
        <w:rPr>
          <w:bCs/>
        </w:rPr>
        <w:t xml:space="preserve">The present study exhibits several strengths, notably its use of repeated naturalistic sampling methods to capture dynamic variables within a community-based population, offering nuanced insights into variable fluctuations in natural settings. However, several limitations must be considered when interpreting the results. </w:t>
      </w:r>
      <w:r>
        <w:rPr>
          <w:bCs/>
        </w:rPr>
        <w:t>To begin with</w:t>
      </w:r>
      <w:r w:rsidRPr="00D8234F">
        <w:rPr>
          <w:bCs/>
        </w:rPr>
        <w:t xml:space="preserve">, the sample was predominantly drawn from a university community of psychology students, which may not represent the broader public, and its non-clinical nature limits applicability to clinical populations. Indeed, our sample exhibited a stronger presence of the CS component compared to the UCS component </w:t>
      </w:r>
      <w:r>
        <w:rPr>
          <w:bCs/>
        </w:rPr>
        <w:t>(</w:t>
      </w:r>
      <w:r w:rsidRPr="00D8234F">
        <w:rPr>
          <w:bCs/>
        </w:rPr>
        <w:t xml:space="preserve">Bayesian Cohen’s d </w:t>
      </w:r>
      <w:r>
        <w:rPr>
          <w:bCs/>
        </w:rPr>
        <w:t>=</w:t>
      </w:r>
      <w:r w:rsidRPr="00D8234F">
        <w:rPr>
          <w:bCs/>
        </w:rPr>
        <w:t xml:space="preserve"> 1.48</w:t>
      </w:r>
      <w:r>
        <w:rPr>
          <w:bCs/>
        </w:rPr>
        <w:t>)</w:t>
      </w:r>
      <w:r w:rsidRPr="00D8234F">
        <w:rPr>
          <w:bCs/>
        </w:rPr>
        <w:t>.</w:t>
      </w:r>
      <w:r>
        <w:rPr>
          <w:bCs/>
        </w:rPr>
        <w:t xml:space="preserve"> </w:t>
      </w:r>
      <w:r w:rsidRPr="00D8234F">
        <w:rPr>
          <w:bCs/>
        </w:rPr>
        <w:t>In contrast, clinical populations often exhibit a stronger UCS component.</w:t>
      </w:r>
      <w:r>
        <w:rPr>
          <w:bCs/>
        </w:rPr>
        <w:t xml:space="preserve"> For </w:t>
      </w:r>
      <w:bookmarkStart w:id="1160" w:name="limitarions-and-future-directions"/>
    </w:p>
    <w:p w14:paraId="414DA26B" w14:textId="76E8AADB" w:rsidR="00003CBC" w:rsidRPr="00D8234F" w:rsidRDefault="00003CBC" w:rsidP="004130AF">
      <w:pPr>
        <w:pStyle w:val="Heading2"/>
        <w:rPr>
          <w:b w:val="0"/>
          <w:bCs/>
        </w:rPr>
      </w:pPr>
      <w:r w:rsidRPr="00D8234F">
        <w:rPr>
          <w:b w:val="0"/>
          <w:bCs/>
        </w:rPr>
        <w:t xml:space="preserve">instance, Neff and McGehee (2010) </w:t>
      </w:r>
      <w:r w:rsidR="006A68EB">
        <w:rPr>
          <w:b w:val="0"/>
          <w:bCs/>
        </w:rPr>
        <w:t>showed</w:t>
      </w:r>
      <w:r w:rsidRPr="00D8234F">
        <w:rPr>
          <w:b w:val="0"/>
          <w:bCs/>
        </w:rPr>
        <w:t xml:space="preserve"> that individuals with psychological disorders tend to have higher levels of self-criticism and lower levels of self-kindness, a pattern inverse to what we observed in our study. Therefore, expanding the study of SC to different populations, such as clinical ones, could be useful to clarify the nature of state SC.</w:t>
      </w:r>
    </w:p>
    <w:p w14:paraId="73AEF54D" w14:textId="77777777" w:rsidR="00B81082" w:rsidRDefault="006A68EB">
      <w:pPr>
        <w:pStyle w:val="BodyText"/>
        <w:rPr>
          <w:bCs/>
        </w:rPr>
      </w:pPr>
      <w:r w:rsidRPr="006A68EB">
        <w:rPr>
          <w:bCs/>
        </w:rPr>
        <w:t xml:space="preserve">Additionally, the study did not consider other potential momentary variables that could influence self-compassion scores and the relationship between CS and UCS. This highlights the </w:t>
      </w:r>
      <w:r w:rsidRPr="006A68EB">
        <w:rPr>
          <w:bCs/>
        </w:rPr>
        <w:lastRenderedPageBreak/>
        <w:t>need for broader research that includes factors such as mindfulness (</w:t>
      </w:r>
      <w:proofErr w:type="spellStart"/>
      <w:r w:rsidRPr="006A68EB">
        <w:rPr>
          <w:bCs/>
        </w:rPr>
        <w:t>Biehler</w:t>
      </w:r>
      <w:proofErr w:type="spellEnd"/>
      <w:r w:rsidRPr="006A68EB">
        <w:rPr>
          <w:bCs/>
        </w:rPr>
        <w:t xml:space="preserve"> &amp; </w:t>
      </w:r>
      <w:proofErr w:type="spellStart"/>
      <w:r w:rsidRPr="006A68EB">
        <w:rPr>
          <w:bCs/>
        </w:rPr>
        <w:t>Naragon</w:t>
      </w:r>
      <w:proofErr w:type="spellEnd"/>
      <w:r w:rsidRPr="006A68EB">
        <w:rPr>
          <w:bCs/>
        </w:rPr>
        <w:t>-Gainey, 2022) and rumination (</w:t>
      </w:r>
      <w:proofErr w:type="spellStart"/>
      <w:r w:rsidRPr="006A68EB">
        <w:rPr>
          <w:bCs/>
        </w:rPr>
        <w:t>Raes</w:t>
      </w:r>
      <w:proofErr w:type="spellEnd"/>
      <w:r w:rsidRPr="006A68EB">
        <w:rPr>
          <w:bCs/>
        </w:rPr>
        <w:t>, 2010).</w:t>
      </w:r>
      <w:r>
        <w:rPr>
          <w:bCs/>
        </w:rPr>
        <w:t xml:space="preserve"> </w:t>
      </w:r>
    </w:p>
    <w:p w14:paraId="6D68031D" w14:textId="44676989" w:rsidR="00003CBC" w:rsidRDefault="00003CBC" w:rsidP="004130AF">
      <w:pPr>
        <w:pStyle w:val="BodyText"/>
        <w:rPr>
          <w:bCs/>
        </w:rPr>
      </w:pPr>
      <w:r w:rsidRPr="00D8234F">
        <w:rPr>
          <w:bCs/>
        </w:rPr>
        <w:t>Finally, the study's EMA protocol, which involved once-weekly measurements over three months, contrasts with more intensive typical EMA studies. A more frequent data collection strategy, such as five notifications per day, every day for two weeks, could provide a deeper understanding of variable fluctuations in daily life.</w:t>
      </w:r>
    </w:p>
    <w:p w14:paraId="66766647" w14:textId="2DF58413" w:rsidR="008550BD" w:rsidRPr="008053FC" w:rsidRDefault="008053FC" w:rsidP="008053FC">
      <w:pPr>
        <w:pStyle w:val="BodyText"/>
        <w:ind w:firstLine="0"/>
        <w:rPr>
          <w:bCs/>
        </w:rPr>
      </w:pPr>
      <w:r w:rsidRPr="008053FC">
        <w:rPr>
          <w:b/>
        </w:rPr>
        <w:t>Data availability</w:t>
      </w:r>
      <w:r>
        <w:rPr>
          <w:b/>
        </w:rPr>
        <w:t xml:space="preserve">. </w:t>
      </w:r>
      <w:r w:rsidRPr="008053FC">
        <w:rPr>
          <w:bCs/>
        </w:rPr>
        <w:t xml:space="preserve">Data are available </w:t>
      </w:r>
      <w:r w:rsidR="008149F2" w:rsidRPr="008053FC">
        <w:rPr>
          <w:bCs/>
        </w:rPr>
        <w:t xml:space="preserve">at </w:t>
      </w:r>
      <w:hyperlink r:id="rId11" w:history="1">
        <w:r w:rsidR="008550BD" w:rsidRPr="00F95E3F">
          <w:rPr>
            <w:rStyle w:val="Hyperlink"/>
            <w:bCs/>
          </w:rPr>
          <w:t>https://osf.io/8vg3h/?view_only=815fd6e81b8e421e84428ec23b659c95</w:t>
        </w:r>
      </w:hyperlink>
      <w:r w:rsidR="008550BD">
        <w:rPr>
          <w:bCs/>
        </w:rPr>
        <w:t xml:space="preserve"> </w:t>
      </w:r>
    </w:p>
    <w:p w14:paraId="465841FB" w14:textId="66F8AF3F" w:rsidR="003309D6" w:rsidRPr="00B34EF6" w:rsidRDefault="0009179D" w:rsidP="00C74805">
      <w:pPr>
        <w:pStyle w:val="FirstParagraph"/>
        <w:ind w:firstLine="0"/>
        <w:rPr>
          <w:b/>
          <w:bCs/>
        </w:rPr>
      </w:pPr>
      <w:r w:rsidRPr="00B34EF6">
        <w:rPr>
          <w:b/>
          <w:bCs/>
        </w:rPr>
        <w:t xml:space="preserve">Declarations </w:t>
      </w:r>
    </w:p>
    <w:p w14:paraId="452ABC62" w14:textId="1B0383C8" w:rsidR="003309D6" w:rsidRDefault="003309D6" w:rsidP="003309D6">
      <w:pPr>
        <w:pStyle w:val="BodyText"/>
        <w:ind w:firstLine="0"/>
      </w:pPr>
      <w:r w:rsidRPr="00B34EF6">
        <w:rPr>
          <w:b/>
          <w:bCs/>
        </w:rPr>
        <w:t>Ethic</w:t>
      </w:r>
      <w:r w:rsidR="00287E8C">
        <w:rPr>
          <w:b/>
          <w:bCs/>
        </w:rPr>
        <w:t>s</w:t>
      </w:r>
      <w:r w:rsidRPr="00B34EF6">
        <w:rPr>
          <w:b/>
          <w:bCs/>
        </w:rPr>
        <w:t xml:space="preserve"> statement.</w:t>
      </w:r>
      <w:r w:rsidRPr="003309D6">
        <w:t xml:space="preserve"> </w:t>
      </w:r>
      <w:r w:rsidRPr="00B34EF6">
        <w:t>The stud</w:t>
      </w:r>
      <w:r>
        <w:t>ies’</w:t>
      </w:r>
      <w:r w:rsidRPr="00B34EF6">
        <w:t xml:space="preserve"> protocol received approval from the University of BLINDED Ethical Committee (Prot. n. 0249805) and was conducted in accordance with the principles of the Declaration of Helsinki.</w:t>
      </w:r>
    </w:p>
    <w:p w14:paraId="1C345606" w14:textId="2826DD7E" w:rsidR="00C63B85" w:rsidRPr="006110D8" w:rsidRDefault="00A3509A" w:rsidP="00B34EF6">
      <w:pPr>
        <w:pStyle w:val="BodyText"/>
        <w:ind w:firstLine="0"/>
      </w:pPr>
      <w:r w:rsidRPr="00B34EF6">
        <w:rPr>
          <w:b/>
          <w:bCs/>
        </w:rPr>
        <w:t>Informed Consent</w:t>
      </w:r>
      <w:r>
        <w:rPr>
          <w:b/>
          <w:bCs/>
        </w:rPr>
        <w:t>.</w:t>
      </w:r>
      <w:r>
        <w:t xml:space="preserve"> All participants provided their informed consent to participate in the studies.</w:t>
      </w:r>
    </w:p>
    <w:p w14:paraId="523D307E" w14:textId="05E461FB" w:rsidR="00C63B85" w:rsidRPr="00B34EF6" w:rsidRDefault="00C63B85" w:rsidP="00B34EF6">
      <w:pPr>
        <w:pStyle w:val="BodyText"/>
        <w:ind w:firstLine="0"/>
        <w:rPr>
          <w:b/>
          <w:bCs/>
        </w:rPr>
      </w:pPr>
      <w:r w:rsidRPr="00B34EF6">
        <w:rPr>
          <w:b/>
          <w:bCs/>
        </w:rPr>
        <w:t xml:space="preserve">Conflict of interest. </w:t>
      </w:r>
      <w:r w:rsidRPr="00B34EF6">
        <w:t>The authors declare that they have no conflict of interest.</w:t>
      </w:r>
    </w:p>
    <w:p w14:paraId="614A0199" w14:textId="107A2B04" w:rsidR="00C63B85" w:rsidRPr="00B34EF6" w:rsidRDefault="00C63B85" w:rsidP="00B34EF6">
      <w:pPr>
        <w:pStyle w:val="BodyText"/>
        <w:rPr>
          <w:b/>
          <w:bCs/>
        </w:rPr>
      </w:pPr>
    </w:p>
    <w:p w14:paraId="625D6E88" w14:textId="77777777" w:rsidR="00245BAF" w:rsidRDefault="00703CF5" w:rsidP="00B34EF6">
      <w:pPr>
        <w:pStyle w:val="FirstParagraph"/>
        <w:ind w:firstLine="0"/>
      </w:pPr>
      <w:r>
        <w:br w:type="page"/>
      </w:r>
    </w:p>
    <w:p w14:paraId="3566488D" w14:textId="77777777" w:rsidR="00245BAF" w:rsidRDefault="00703CF5">
      <w:pPr>
        <w:pStyle w:val="Heading1"/>
      </w:pPr>
      <w:bookmarkStart w:id="1161" w:name="references"/>
      <w:bookmarkEnd w:id="993"/>
      <w:bookmarkEnd w:id="1160"/>
      <w:r>
        <w:lastRenderedPageBreak/>
        <w:t>References</w:t>
      </w:r>
    </w:p>
    <w:p w14:paraId="6C957321" w14:textId="45F1F823" w:rsidR="002906ED" w:rsidRDefault="00703CF5" w:rsidP="002906ED">
      <w:pPr>
        <w:pStyle w:val="Bibliography"/>
      </w:pPr>
      <w:bookmarkStart w:id="1162" w:name="ref-aldao2013future"/>
      <w:bookmarkStart w:id="1163" w:name="refs"/>
      <w:r>
        <w:t xml:space="preserve">Aldao, A. (2013). The future of emotion regulation research: Capturing context. </w:t>
      </w:r>
      <w:r>
        <w:rPr>
          <w:i/>
          <w:iCs/>
        </w:rPr>
        <w:t>Perspectives on Psychological Science</w:t>
      </w:r>
      <w:r>
        <w:t xml:space="preserve">, </w:t>
      </w:r>
      <w:r>
        <w:rPr>
          <w:i/>
          <w:iCs/>
        </w:rPr>
        <w:t>8</w:t>
      </w:r>
      <w:r>
        <w:t>(2), 155–172.</w:t>
      </w:r>
    </w:p>
    <w:p w14:paraId="25F85E56" w14:textId="77777777" w:rsidR="00245BAF" w:rsidRDefault="00703CF5">
      <w:pPr>
        <w:pStyle w:val="Bibliography"/>
        <w:rPr>
          <w:ins w:id="1164" w:author="Corrado Caudek" w:date="2024-10-24T08:19:00Z" w16du:dateUtc="2024-10-24T06:19:00Z"/>
        </w:rPr>
      </w:pPr>
      <w:bookmarkStart w:id="1165" w:name="ref-aldao2015emotion"/>
      <w:bookmarkEnd w:id="1162"/>
      <w:r>
        <w:t xml:space="preserve">Aldao, A., </w:t>
      </w:r>
      <w:proofErr w:type="spellStart"/>
      <w:r>
        <w:t>Sheppes</w:t>
      </w:r>
      <w:proofErr w:type="spellEnd"/>
      <w:r>
        <w:t xml:space="preserve">, G., &amp; Gross, J. J. (2015). Emotion regulation flexibility. </w:t>
      </w:r>
      <w:r>
        <w:rPr>
          <w:i/>
          <w:iCs/>
        </w:rPr>
        <w:t>Cognitive Therapy and Research</w:t>
      </w:r>
      <w:r>
        <w:t xml:space="preserve">, </w:t>
      </w:r>
      <w:r>
        <w:rPr>
          <w:i/>
          <w:iCs/>
        </w:rPr>
        <w:t>39</w:t>
      </w:r>
      <w:r>
        <w:t>, 263–278.</w:t>
      </w:r>
    </w:p>
    <w:p w14:paraId="6AC60F10" w14:textId="576593D9" w:rsidR="00F71E94" w:rsidRDefault="00F71E94">
      <w:pPr>
        <w:pStyle w:val="Bibliography"/>
      </w:pPr>
      <w:ins w:id="1166" w:author="Corrado Caudek" w:date="2024-10-24T08:19:00Z">
        <w:r w:rsidRPr="00F71E94">
          <w:t>Allen, A. B., &amp; Leary, M. R. (2010). Self‐Compassion, stress, and coping. </w:t>
        </w:r>
        <w:r w:rsidRPr="00F71E94">
          <w:rPr>
            <w:i/>
            <w:iCs/>
          </w:rPr>
          <w:t xml:space="preserve">Social and </w:t>
        </w:r>
      </w:ins>
      <w:ins w:id="1167" w:author="Corrado Caudek" w:date="2024-10-24T08:19:00Z" w16du:dateUtc="2024-10-24T06:19:00Z">
        <w:r>
          <w:rPr>
            <w:i/>
            <w:iCs/>
          </w:rPr>
          <w:t>P</w:t>
        </w:r>
      </w:ins>
      <w:ins w:id="1168" w:author="Corrado Caudek" w:date="2024-10-24T08:19:00Z">
        <w:r w:rsidRPr="00F71E94">
          <w:rPr>
            <w:i/>
            <w:iCs/>
          </w:rPr>
          <w:t xml:space="preserve">ersonality </w:t>
        </w:r>
      </w:ins>
      <w:ins w:id="1169" w:author="Corrado Caudek" w:date="2024-10-24T08:19:00Z" w16du:dateUtc="2024-10-24T06:19:00Z">
        <w:r>
          <w:rPr>
            <w:i/>
            <w:iCs/>
          </w:rPr>
          <w:t>P</w:t>
        </w:r>
      </w:ins>
      <w:ins w:id="1170" w:author="Corrado Caudek" w:date="2024-10-24T08:19:00Z">
        <w:r w:rsidRPr="00F71E94">
          <w:rPr>
            <w:i/>
            <w:iCs/>
          </w:rPr>
          <w:t xml:space="preserve">sychology </w:t>
        </w:r>
      </w:ins>
      <w:ins w:id="1171" w:author="Corrado Caudek" w:date="2024-10-24T08:19:00Z" w16du:dateUtc="2024-10-24T06:19:00Z">
        <w:r>
          <w:rPr>
            <w:i/>
            <w:iCs/>
          </w:rPr>
          <w:t>C</w:t>
        </w:r>
      </w:ins>
      <w:ins w:id="1172" w:author="Corrado Caudek" w:date="2024-10-24T08:19:00Z">
        <w:r w:rsidRPr="00F71E94">
          <w:rPr>
            <w:i/>
            <w:iCs/>
          </w:rPr>
          <w:t>ompass</w:t>
        </w:r>
        <w:r w:rsidRPr="00F71E94">
          <w:t>, </w:t>
        </w:r>
        <w:r w:rsidRPr="00F71E94">
          <w:rPr>
            <w:i/>
            <w:iCs/>
          </w:rPr>
          <w:t>4</w:t>
        </w:r>
        <w:r w:rsidRPr="00F71E94">
          <w:t>(2), 107-118.</w:t>
        </w:r>
      </w:ins>
    </w:p>
    <w:p w14:paraId="4B67356E" w14:textId="256023CC" w:rsidR="00CA6C71" w:rsidRDefault="00CA6C71" w:rsidP="00CA6C71">
      <w:pPr>
        <w:pStyle w:val="Bibliography"/>
      </w:pPr>
      <w:r>
        <w:t xml:space="preserve">American Psychiatric Association, (2013). </w:t>
      </w:r>
      <w:r w:rsidRPr="00CA6C71">
        <w:rPr>
          <w:i/>
          <w:iCs/>
        </w:rPr>
        <w:t>Diagnostic and statistical manual of menta</w:t>
      </w:r>
      <w:r>
        <w:rPr>
          <w:i/>
          <w:iCs/>
        </w:rPr>
        <w:t>l disorders: DSM-5</w:t>
      </w:r>
      <w:r w:rsidRPr="00CA6C71">
        <w:rPr>
          <w:i/>
          <w:iCs/>
        </w:rPr>
        <w:t>(Vol. 5, No. 5). Washington, DC: American Psychiatric Association.</w:t>
      </w:r>
    </w:p>
    <w:p w14:paraId="4447D8E4" w14:textId="77777777" w:rsidR="00245BAF" w:rsidRDefault="00703CF5">
      <w:pPr>
        <w:pStyle w:val="Bibliography"/>
      </w:pPr>
      <w:bookmarkStart w:id="1173" w:name="ref-bernstein2015decentering"/>
      <w:bookmarkEnd w:id="1165"/>
      <w:r>
        <w:t xml:space="preserve">Bernstein, A., Hadash, Y., </w:t>
      </w:r>
      <w:proofErr w:type="spellStart"/>
      <w:r>
        <w:t>Lichtash</w:t>
      </w:r>
      <w:proofErr w:type="spellEnd"/>
      <w:r>
        <w:t xml:space="preserve">, Y., Tanay, G., Shepherd, K., &amp; Fresco, D. M. (2015). Decentering and related constructs: A critical review and metacognitive processes model. </w:t>
      </w:r>
      <w:r>
        <w:rPr>
          <w:i/>
          <w:iCs/>
        </w:rPr>
        <w:t>Perspectives on Psychological Science</w:t>
      </w:r>
      <w:r>
        <w:t xml:space="preserve">, </w:t>
      </w:r>
      <w:r>
        <w:rPr>
          <w:i/>
          <w:iCs/>
        </w:rPr>
        <w:t>10</w:t>
      </w:r>
      <w:r>
        <w:t>(5), 599–617.</w:t>
      </w:r>
    </w:p>
    <w:p w14:paraId="13587FE4" w14:textId="77777777" w:rsidR="00245BAF" w:rsidRPr="00EE2ED8" w:rsidRDefault="00703CF5">
      <w:pPr>
        <w:pStyle w:val="Bibliography"/>
      </w:pPr>
      <w:bookmarkStart w:id="1174" w:name="ref-biehler2022clarifying"/>
      <w:bookmarkEnd w:id="1173"/>
      <w:proofErr w:type="spellStart"/>
      <w:r>
        <w:t>Biehler</w:t>
      </w:r>
      <w:proofErr w:type="spellEnd"/>
      <w:r>
        <w:t xml:space="preserve">, K. M., &amp; </w:t>
      </w:r>
      <w:proofErr w:type="spellStart"/>
      <w:r>
        <w:t>Naragon</w:t>
      </w:r>
      <w:proofErr w:type="spellEnd"/>
      <w:r>
        <w:t xml:space="preserve">-Gainey, K. (2022). Clarifying the relationship between self-compassion and mindfulness: An ecological momentary assessment study. </w:t>
      </w:r>
      <w:r w:rsidRPr="00EE2ED8">
        <w:rPr>
          <w:i/>
          <w:iCs/>
        </w:rPr>
        <w:t>Mindfulness</w:t>
      </w:r>
      <w:r w:rsidRPr="00EE2ED8">
        <w:t xml:space="preserve">, </w:t>
      </w:r>
      <w:r w:rsidRPr="00EE2ED8">
        <w:rPr>
          <w:i/>
          <w:iCs/>
        </w:rPr>
        <w:t>13</w:t>
      </w:r>
      <w:r w:rsidRPr="00EE2ED8">
        <w:t>(4), 843–854.</w:t>
      </w:r>
    </w:p>
    <w:p w14:paraId="3AC1776F" w14:textId="77777777" w:rsidR="00245BAF" w:rsidRDefault="00703CF5">
      <w:pPr>
        <w:pStyle w:val="Bibliography"/>
        <w:rPr>
          <w:lang w:val="it-IT"/>
        </w:rPr>
      </w:pPr>
      <w:bookmarkStart w:id="1175" w:name="ref-carpenter2016ambulatory"/>
      <w:bookmarkEnd w:id="1174"/>
      <w:r>
        <w:t xml:space="preserve">Carpenter, R. W., Wycoff, A. M., &amp; Trull, T. J. (2016). Ambulatory assessment: New adventures in characterizing dynamic processes. </w:t>
      </w:r>
      <w:proofErr w:type="spellStart"/>
      <w:r w:rsidRPr="00EE2ED8">
        <w:rPr>
          <w:i/>
          <w:iCs/>
          <w:lang w:val="it-IT"/>
        </w:rPr>
        <w:t>Assessment</w:t>
      </w:r>
      <w:proofErr w:type="spellEnd"/>
      <w:r w:rsidRPr="00EE2ED8">
        <w:rPr>
          <w:lang w:val="it-IT"/>
        </w:rPr>
        <w:t xml:space="preserve">, </w:t>
      </w:r>
      <w:r w:rsidRPr="00EE2ED8">
        <w:rPr>
          <w:i/>
          <w:iCs/>
          <w:lang w:val="it-IT"/>
        </w:rPr>
        <w:t>23</w:t>
      </w:r>
      <w:r w:rsidRPr="00EE2ED8">
        <w:rPr>
          <w:lang w:val="it-IT"/>
        </w:rPr>
        <w:t>(4), 414–424.</w:t>
      </w:r>
    </w:p>
    <w:p w14:paraId="67D5C989" w14:textId="0BB16A4A" w:rsidR="00261238" w:rsidRPr="008550BD" w:rsidRDefault="00261238">
      <w:pPr>
        <w:pStyle w:val="Bibliography"/>
      </w:pPr>
      <w:r w:rsidRPr="00E557E1">
        <w:rPr>
          <w:lang w:val="it-IT"/>
        </w:rPr>
        <w:t xml:space="preserve">Caudek, C., Sica, C., Marchetti, I., </w:t>
      </w:r>
      <w:proofErr w:type="spellStart"/>
      <w:r w:rsidRPr="00E557E1">
        <w:rPr>
          <w:lang w:val="it-IT"/>
        </w:rPr>
        <w:t>Colpizzi</w:t>
      </w:r>
      <w:proofErr w:type="spellEnd"/>
      <w:r w:rsidRPr="00E557E1">
        <w:rPr>
          <w:lang w:val="it-IT"/>
        </w:rPr>
        <w:t xml:space="preserve">, I., &amp; Stendardi, D. (2020). </w:t>
      </w:r>
      <w:r w:rsidRPr="00261238">
        <w:t>Cognitive inflexibility specificity for individuals with high levels of obsessive-compulsive symptoms. </w:t>
      </w:r>
      <w:r w:rsidRPr="00261238">
        <w:rPr>
          <w:i/>
          <w:iCs/>
        </w:rPr>
        <w:t>Journal of Behavioral and Cognitive Therapy</w:t>
      </w:r>
      <w:r w:rsidRPr="00261238">
        <w:t>, </w:t>
      </w:r>
      <w:r w:rsidRPr="00261238">
        <w:rPr>
          <w:i/>
          <w:iCs/>
        </w:rPr>
        <w:t>30</w:t>
      </w:r>
      <w:r w:rsidRPr="00261238">
        <w:t>(2), 103-113.</w:t>
      </w:r>
    </w:p>
    <w:p w14:paraId="657CD957" w14:textId="24BC9037" w:rsidR="00C9628F" w:rsidRPr="008550BD" w:rsidRDefault="00C9628F">
      <w:pPr>
        <w:pStyle w:val="Bibliography"/>
      </w:pPr>
      <w:r w:rsidRPr="008550BD">
        <w:lastRenderedPageBreak/>
        <w:t xml:space="preserve">Caudek, C., Sica, C., </w:t>
      </w:r>
      <w:proofErr w:type="spellStart"/>
      <w:r w:rsidRPr="008550BD">
        <w:t>Cerea</w:t>
      </w:r>
      <w:proofErr w:type="spellEnd"/>
      <w:r w:rsidRPr="008550BD">
        <w:t xml:space="preserve">, S., </w:t>
      </w:r>
      <w:proofErr w:type="spellStart"/>
      <w:r w:rsidRPr="008550BD">
        <w:t>Colpizzi</w:t>
      </w:r>
      <w:proofErr w:type="spellEnd"/>
      <w:r w:rsidRPr="008550BD">
        <w:t xml:space="preserve">, I., &amp; </w:t>
      </w:r>
      <w:proofErr w:type="spellStart"/>
      <w:r w:rsidRPr="008550BD">
        <w:t>Stendardi</w:t>
      </w:r>
      <w:proofErr w:type="spellEnd"/>
      <w:r w:rsidRPr="008550BD">
        <w:t xml:space="preserve">, D. (2021). </w:t>
      </w:r>
      <w:r w:rsidRPr="00C9628F">
        <w:t>Susceptibility to eating disorders is associated with cognitive inflexibility in female university students. </w:t>
      </w:r>
      <w:r w:rsidRPr="00C9628F">
        <w:rPr>
          <w:i/>
          <w:iCs/>
        </w:rPr>
        <w:t>Journal of Behavioral and Cognitive Therapy</w:t>
      </w:r>
      <w:r w:rsidRPr="00C9628F">
        <w:t>, </w:t>
      </w:r>
      <w:r w:rsidRPr="00C9628F">
        <w:rPr>
          <w:i/>
          <w:iCs/>
        </w:rPr>
        <w:t>31</w:t>
      </w:r>
      <w:r w:rsidRPr="00C9628F">
        <w:t>(4), 317-328.</w:t>
      </w:r>
    </w:p>
    <w:p w14:paraId="66866EAE" w14:textId="607F5491" w:rsidR="005B13A1" w:rsidRDefault="005B13A1">
      <w:pPr>
        <w:pStyle w:val="Bibliography"/>
      </w:pPr>
      <w:proofErr w:type="spellStart"/>
      <w:r w:rsidRPr="008550BD">
        <w:t>Colpizzi</w:t>
      </w:r>
      <w:proofErr w:type="spellEnd"/>
      <w:r w:rsidRPr="008550BD">
        <w:t xml:space="preserve">, I., Berti, C., Sica, C., </w:t>
      </w:r>
      <w:proofErr w:type="spellStart"/>
      <w:r w:rsidRPr="008550BD">
        <w:t>Alfei</w:t>
      </w:r>
      <w:proofErr w:type="spellEnd"/>
      <w:r w:rsidRPr="008550BD">
        <w:t xml:space="preserve">, V., &amp; Caudek, C. (2024). </w:t>
      </w:r>
      <w:r w:rsidRPr="005B13A1">
        <w:t>Individual Differences in Risk and Protective Factors: The Role of Self-Compassion Components among Emergency Responders. </w:t>
      </w:r>
      <w:r w:rsidRPr="005B13A1">
        <w:rPr>
          <w:i/>
          <w:iCs/>
        </w:rPr>
        <w:t>Behavioral Sciences</w:t>
      </w:r>
      <w:r w:rsidRPr="005B13A1">
        <w:t>, </w:t>
      </w:r>
      <w:r w:rsidRPr="005B13A1">
        <w:rPr>
          <w:i/>
          <w:iCs/>
        </w:rPr>
        <w:t>14</w:t>
      </w:r>
      <w:r w:rsidRPr="005B13A1">
        <w:t>(3), 178.</w:t>
      </w:r>
    </w:p>
    <w:p w14:paraId="2B0FBBA9" w14:textId="77777777" w:rsidR="00245BAF" w:rsidRPr="006D6DDE" w:rsidRDefault="00703CF5">
      <w:pPr>
        <w:pStyle w:val="Bibliography"/>
        <w:rPr>
          <w:lang w:val="it-IT"/>
        </w:rPr>
      </w:pPr>
      <w:bookmarkStart w:id="1176" w:name="ref-dejonckheere2021relation"/>
      <w:bookmarkEnd w:id="1175"/>
      <w:proofErr w:type="spellStart"/>
      <w:r>
        <w:t>Dejonckheere</w:t>
      </w:r>
      <w:proofErr w:type="spellEnd"/>
      <w:r>
        <w:t xml:space="preserve">, E., </w:t>
      </w:r>
      <w:proofErr w:type="spellStart"/>
      <w:r>
        <w:t>Mestdagh</w:t>
      </w:r>
      <w:proofErr w:type="spellEnd"/>
      <w:r>
        <w:t xml:space="preserve">, M., </w:t>
      </w:r>
      <w:proofErr w:type="spellStart"/>
      <w:r>
        <w:t>Verdonck</w:t>
      </w:r>
      <w:proofErr w:type="spellEnd"/>
      <w:r>
        <w:t xml:space="preserve">, S., </w:t>
      </w:r>
      <w:proofErr w:type="spellStart"/>
      <w:r>
        <w:t>Lafit</w:t>
      </w:r>
      <w:proofErr w:type="spellEnd"/>
      <w:r>
        <w:t xml:space="preserve">, G., </w:t>
      </w:r>
      <w:proofErr w:type="spellStart"/>
      <w:r>
        <w:t>Ceulemans</w:t>
      </w:r>
      <w:proofErr w:type="spellEnd"/>
      <w:r>
        <w:t xml:space="preserve">, E., Bastian, B., &amp; </w:t>
      </w:r>
      <w:proofErr w:type="spellStart"/>
      <w:r>
        <w:t>Kalokerinos</w:t>
      </w:r>
      <w:proofErr w:type="spellEnd"/>
      <w:r>
        <w:t xml:space="preserve">, E. K. (2021). The relation between positive and negative affect becomes more negative in response to personally relevant events. </w:t>
      </w:r>
      <w:proofErr w:type="spellStart"/>
      <w:r w:rsidRPr="006D6DDE">
        <w:rPr>
          <w:i/>
          <w:iCs/>
          <w:lang w:val="it-IT"/>
        </w:rPr>
        <w:t>Emotion</w:t>
      </w:r>
      <w:proofErr w:type="spellEnd"/>
      <w:r w:rsidRPr="006D6DDE">
        <w:rPr>
          <w:lang w:val="it-IT"/>
        </w:rPr>
        <w:t xml:space="preserve">, </w:t>
      </w:r>
      <w:r w:rsidRPr="006D6DDE">
        <w:rPr>
          <w:i/>
          <w:iCs/>
          <w:lang w:val="it-IT"/>
        </w:rPr>
        <w:t>21</w:t>
      </w:r>
      <w:r w:rsidRPr="006D6DDE">
        <w:rPr>
          <w:lang w:val="it-IT"/>
        </w:rPr>
        <w:t>(2), 326–336.</w:t>
      </w:r>
    </w:p>
    <w:p w14:paraId="159F102C" w14:textId="77777777" w:rsidR="00245BAF" w:rsidRDefault="00703CF5">
      <w:pPr>
        <w:pStyle w:val="Bibliography"/>
      </w:pPr>
      <w:bookmarkStart w:id="1177" w:name="ref-ferrari2022embracing"/>
      <w:bookmarkEnd w:id="1176"/>
      <w:r w:rsidRPr="006D6DDE">
        <w:rPr>
          <w:lang w:val="it-IT"/>
        </w:rPr>
        <w:t xml:space="preserve">Ferrari, M., </w:t>
      </w:r>
      <w:proofErr w:type="spellStart"/>
      <w:r w:rsidRPr="006D6DDE">
        <w:rPr>
          <w:lang w:val="it-IT"/>
        </w:rPr>
        <w:t>Ciarrochi</w:t>
      </w:r>
      <w:proofErr w:type="spellEnd"/>
      <w:r w:rsidRPr="006D6DDE">
        <w:rPr>
          <w:lang w:val="it-IT"/>
        </w:rPr>
        <w:t xml:space="preserve">, J., Yap, K., </w:t>
      </w:r>
      <w:proofErr w:type="spellStart"/>
      <w:r w:rsidRPr="006D6DDE">
        <w:rPr>
          <w:lang w:val="it-IT"/>
        </w:rPr>
        <w:t>Sahdra</w:t>
      </w:r>
      <w:proofErr w:type="spellEnd"/>
      <w:r w:rsidRPr="006D6DDE">
        <w:rPr>
          <w:lang w:val="it-IT"/>
        </w:rPr>
        <w:t xml:space="preserve">, B., &amp; Hayes, S. C. (2022). </w:t>
      </w:r>
      <w:r>
        <w:t xml:space="preserve">Embracing the complexity of our inner worlds: Understanding the dynamics of self-compassion and self-criticism. </w:t>
      </w:r>
      <w:r>
        <w:rPr>
          <w:i/>
          <w:iCs/>
        </w:rPr>
        <w:t>Mindfulness</w:t>
      </w:r>
      <w:r>
        <w:t xml:space="preserve">, </w:t>
      </w:r>
      <w:r>
        <w:rPr>
          <w:i/>
          <w:iCs/>
        </w:rPr>
        <w:t>13</w:t>
      </w:r>
      <w:r>
        <w:t>(7), 1652–1661.</w:t>
      </w:r>
    </w:p>
    <w:p w14:paraId="123C304B" w14:textId="77777777" w:rsidR="00245BAF" w:rsidRDefault="00703CF5">
      <w:pPr>
        <w:pStyle w:val="Bibliography"/>
      </w:pPr>
      <w:bookmarkStart w:id="1178" w:name="ref-ferrari2019self"/>
      <w:bookmarkEnd w:id="1177"/>
      <w:r w:rsidRPr="00E8710B">
        <w:t xml:space="preserve">Ferrari, M., Hunt, C., </w:t>
      </w:r>
      <w:proofErr w:type="spellStart"/>
      <w:r w:rsidRPr="00E8710B">
        <w:t>Harrysunker</w:t>
      </w:r>
      <w:proofErr w:type="spellEnd"/>
      <w:r w:rsidRPr="00E8710B">
        <w:t xml:space="preserve">, A., Abbott, M. J., Beath, A. P., &amp; Einstein, D. A. (2019). Self-compassion interventions and psychosocial outcomes: A meta-analysis of RCTs. </w:t>
      </w:r>
      <w:r w:rsidRPr="00E8710B">
        <w:rPr>
          <w:i/>
          <w:iCs/>
        </w:rPr>
        <w:t>Mindfulness</w:t>
      </w:r>
      <w:r w:rsidRPr="00E8710B">
        <w:t xml:space="preserve">, </w:t>
      </w:r>
      <w:r w:rsidRPr="00E8710B">
        <w:rPr>
          <w:i/>
          <w:iCs/>
        </w:rPr>
        <w:t>10</w:t>
      </w:r>
      <w:r w:rsidRPr="00E8710B">
        <w:t>, 1455–1473.</w:t>
      </w:r>
    </w:p>
    <w:p w14:paraId="2A156B97" w14:textId="77777777" w:rsidR="00245BAF" w:rsidRDefault="00703CF5">
      <w:pPr>
        <w:pStyle w:val="Bibliography"/>
      </w:pPr>
      <w:bookmarkStart w:id="1179" w:name="ref-fischer2021coping"/>
      <w:bookmarkEnd w:id="1178"/>
      <w:r>
        <w:t xml:space="preserve">Fischer, R., Scheunemann, J., &amp; Moritz, S. (2021). Coping strategies and subjective well-being: Context matters. </w:t>
      </w:r>
      <w:r>
        <w:rPr>
          <w:i/>
          <w:iCs/>
        </w:rPr>
        <w:t>Journal of Happiness Studies</w:t>
      </w:r>
      <w:r>
        <w:t>, 1–22.</w:t>
      </w:r>
    </w:p>
    <w:p w14:paraId="1EDD149E" w14:textId="77777777" w:rsidR="00245BAF" w:rsidRDefault="00703CF5">
      <w:pPr>
        <w:pStyle w:val="Bibliography"/>
      </w:pPr>
      <w:bookmarkStart w:id="1180" w:name="ref-gratz2004difficulties"/>
      <w:bookmarkEnd w:id="1179"/>
      <w:r>
        <w:t xml:space="preserve">Gratz, K., &amp; Roemer, L. (2004). Difficulties in emotion regulation scale (DERS). </w:t>
      </w:r>
      <w:r>
        <w:rPr>
          <w:i/>
          <w:iCs/>
        </w:rPr>
        <w:t>Journal of Psychopathology and Behavioral Assessment</w:t>
      </w:r>
      <w:r>
        <w:t xml:space="preserve">, </w:t>
      </w:r>
      <w:r>
        <w:rPr>
          <w:i/>
          <w:iCs/>
        </w:rPr>
        <w:t>26</w:t>
      </w:r>
      <w:r>
        <w:t>, 41–54.</w:t>
      </w:r>
    </w:p>
    <w:p w14:paraId="3ED841B5" w14:textId="77777777" w:rsidR="00245BAF" w:rsidRDefault="00703CF5">
      <w:pPr>
        <w:pStyle w:val="Bibliography"/>
      </w:pPr>
      <w:bookmarkStart w:id="1181" w:name="ref-haney2023measuring"/>
      <w:bookmarkEnd w:id="1180"/>
      <w:r>
        <w:lastRenderedPageBreak/>
        <w:t xml:space="preserve">Haney, A. M., Fleming, M. N., Wycoff, A. M., Griffin, S. A., &amp; Trull, T. J. (2023). Measuring affect in daily life: A multilevel psychometric evaluation of the PANAS-x across four ecological momentary assessment samples. </w:t>
      </w:r>
      <w:r>
        <w:rPr>
          <w:i/>
          <w:iCs/>
        </w:rPr>
        <w:t>Psychological Assessment</w:t>
      </w:r>
      <w:r>
        <w:t>.</w:t>
      </w:r>
    </w:p>
    <w:p w14:paraId="7B8CB9BE" w14:textId="6CC74101" w:rsidR="00C62B83" w:rsidRDefault="00703CF5">
      <w:pPr>
        <w:pStyle w:val="Bibliography"/>
      </w:pPr>
      <w:bookmarkStart w:id="1182" w:name="ref-inwood2018mechanisms"/>
      <w:bookmarkEnd w:id="1181"/>
      <w:r>
        <w:t xml:space="preserve">Inwood, E., &amp; Ferrari, M. (2018). Mechanisms of change in the relationship between self-compassion, emotion regulation, and mental health: A systematic review. </w:t>
      </w:r>
      <w:r>
        <w:rPr>
          <w:i/>
          <w:iCs/>
        </w:rPr>
        <w:t>Applied Psychology: Health and Well-Being</w:t>
      </w:r>
      <w:r>
        <w:t xml:space="preserve">, </w:t>
      </w:r>
      <w:r>
        <w:rPr>
          <w:i/>
          <w:iCs/>
        </w:rPr>
        <w:t>10</w:t>
      </w:r>
      <w:r>
        <w:t>(2), 215–235.</w:t>
      </w:r>
    </w:p>
    <w:p w14:paraId="4307D975" w14:textId="30F9C017" w:rsidR="00245BAF" w:rsidRDefault="00703CF5">
      <w:pPr>
        <w:pStyle w:val="Bibliography"/>
      </w:pPr>
      <w:bookmarkStart w:id="1183" w:name="ref-kuranova2020measuring"/>
      <w:bookmarkEnd w:id="1182"/>
      <w:proofErr w:type="spellStart"/>
      <w:r>
        <w:t>Kuranova</w:t>
      </w:r>
      <w:proofErr w:type="spellEnd"/>
      <w:r>
        <w:t xml:space="preserve">, A., </w:t>
      </w:r>
      <w:proofErr w:type="spellStart"/>
      <w:r>
        <w:t>Booij</w:t>
      </w:r>
      <w:proofErr w:type="spellEnd"/>
      <w:r>
        <w:t>, S. H., Menne-</w:t>
      </w:r>
      <w:proofErr w:type="spellStart"/>
      <w:r>
        <w:t>Lothmann</w:t>
      </w:r>
      <w:proofErr w:type="spellEnd"/>
      <w:r>
        <w:t xml:space="preserve">, C., Decoster, J., Winkel, R. van, </w:t>
      </w:r>
      <w:proofErr w:type="spellStart"/>
      <w:r>
        <w:t>Delespaul</w:t>
      </w:r>
      <w:proofErr w:type="spellEnd"/>
      <w:r>
        <w:t>, P.,</w:t>
      </w:r>
      <w:r w:rsidR="00FD0C6F">
        <w:t xml:space="preserve"> </w:t>
      </w:r>
      <w:r w:rsidR="00FD0C6F" w:rsidRPr="00B34EF6">
        <w:t xml:space="preserve">De </w:t>
      </w:r>
      <w:proofErr w:type="spellStart"/>
      <w:r w:rsidR="00FD0C6F" w:rsidRPr="00B34EF6">
        <w:t>Hert</w:t>
      </w:r>
      <w:proofErr w:type="spellEnd"/>
      <w:r w:rsidR="00FD0C6F" w:rsidRPr="00B34EF6">
        <w:t xml:space="preserve">, M., </w:t>
      </w:r>
      <w:proofErr w:type="spellStart"/>
      <w:r w:rsidR="00FD0C6F" w:rsidRPr="00B34EF6">
        <w:t>Derom</w:t>
      </w:r>
      <w:proofErr w:type="spellEnd"/>
      <w:r w:rsidR="00FD0C6F" w:rsidRPr="00B34EF6">
        <w:t xml:space="preserve">, C., Thiery, E., Rutten, B. P. F, Jacobs, N., van </w:t>
      </w:r>
      <w:proofErr w:type="spellStart"/>
      <w:r w:rsidR="00FD0C6F" w:rsidRPr="00B34EF6">
        <w:t>Os</w:t>
      </w:r>
      <w:proofErr w:type="spellEnd"/>
      <w:r w:rsidR="00FD0C6F" w:rsidRPr="00B34EF6">
        <w:t xml:space="preserve">, J., </w:t>
      </w:r>
      <w:proofErr w:type="spellStart"/>
      <w:r w:rsidR="00FD0C6F" w:rsidRPr="00B34EF6">
        <w:t>Wigman</w:t>
      </w:r>
      <w:proofErr w:type="spellEnd"/>
      <w:r w:rsidR="00FD0C6F" w:rsidRPr="00B34EF6">
        <w:t xml:space="preserve">, J. T. W., &amp; </w:t>
      </w:r>
      <w:proofErr w:type="spellStart"/>
      <w:r w:rsidR="00FD0C6F" w:rsidRPr="00B34EF6">
        <w:t>Wichers</w:t>
      </w:r>
      <w:proofErr w:type="spellEnd"/>
      <w:r w:rsidR="00FD0C6F" w:rsidRPr="00B34EF6">
        <w:t>, M.</w:t>
      </w:r>
      <w:r w:rsidR="00FD0C6F">
        <w:t xml:space="preserve"> </w:t>
      </w:r>
      <w:r>
        <w:t xml:space="preserve">(2020). Measuring resilience prospectively as the speed of affect recovery in daily life: A complex systems perspective on mental health. </w:t>
      </w:r>
      <w:r>
        <w:rPr>
          <w:i/>
          <w:iCs/>
        </w:rPr>
        <w:t>BMC Medicine</w:t>
      </w:r>
      <w:r>
        <w:t xml:space="preserve">, </w:t>
      </w:r>
      <w:r>
        <w:rPr>
          <w:i/>
          <w:iCs/>
        </w:rPr>
        <w:t>18</w:t>
      </w:r>
      <w:r>
        <w:t>(1), 1–11.</w:t>
      </w:r>
    </w:p>
    <w:p w14:paraId="1F2E37F2" w14:textId="77777777" w:rsidR="00245BAF" w:rsidRDefault="00703CF5">
      <w:pPr>
        <w:pStyle w:val="Bibliography"/>
      </w:pPr>
      <w:bookmarkStart w:id="1184" w:name="ref-lai2021composite"/>
      <w:bookmarkEnd w:id="1183"/>
      <w:r>
        <w:t xml:space="preserve">Lai, M. H. (2021). Composite reliability of multilevel data: It’s about observed scores and construct meanings. </w:t>
      </w:r>
      <w:r>
        <w:rPr>
          <w:i/>
          <w:iCs/>
        </w:rPr>
        <w:t>Psychological Methods</w:t>
      </w:r>
      <w:r>
        <w:t xml:space="preserve">, </w:t>
      </w:r>
      <w:r>
        <w:rPr>
          <w:i/>
          <w:iCs/>
        </w:rPr>
        <w:t>26</w:t>
      </w:r>
      <w:r>
        <w:t>(1), 90–102.</w:t>
      </w:r>
    </w:p>
    <w:p w14:paraId="4B24FB9B" w14:textId="77777777" w:rsidR="00245BAF" w:rsidRDefault="00703CF5">
      <w:pPr>
        <w:pStyle w:val="Bibliography"/>
      </w:pPr>
      <w:bookmarkStart w:id="1185" w:name="ref-Lovibond1995"/>
      <w:bookmarkEnd w:id="1184"/>
      <w:r>
        <w:t xml:space="preserve">Lovibond, P. F., &amp; Lovibond, S. H. (1995). The structure of negative emotional states: Comparison of the Depression Anxiety Stress Scales (DASS) with the Beck Depression and Anxiety Inventories. </w:t>
      </w:r>
      <w:proofErr w:type="spellStart"/>
      <w:r>
        <w:rPr>
          <w:i/>
          <w:iCs/>
        </w:rPr>
        <w:t>Behaviour</w:t>
      </w:r>
      <w:proofErr w:type="spellEnd"/>
      <w:r>
        <w:rPr>
          <w:i/>
          <w:iCs/>
        </w:rPr>
        <w:t xml:space="preserve"> Research and Therapy</w:t>
      </w:r>
      <w:r>
        <w:t xml:space="preserve">, </w:t>
      </w:r>
      <w:r>
        <w:rPr>
          <w:i/>
          <w:iCs/>
        </w:rPr>
        <w:t>33</w:t>
      </w:r>
      <w:r>
        <w:t>(3), 335–343.</w:t>
      </w:r>
    </w:p>
    <w:p w14:paraId="64D54817" w14:textId="77777777" w:rsidR="00245BAF" w:rsidRDefault="00703CF5">
      <w:pPr>
        <w:pStyle w:val="Bibliography"/>
      </w:pPr>
      <w:bookmarkStart w:id="1186" w:name="ref-mcdonald2013test"/>
      <w:bookmarkEnd w:id="1185"/>
      <w:r>
        <w:t xml:space="preserve">McDonald, R. P. (2013). </w:t>
      </w:r>
      <w:r>
        <w:rPr>
          <w:i/>
          <w:iCs/>
        </w:rPr>
        <w:t>Test theory: A unified treatment</w:t>
      </w:r>
      <w:r>
        <w:t>. Psychology Press.</w:t>
      </w:r>
    </w:p>
    <w:p w14:paraId="1E6FA18C" w14:textId="5A144B4F" w:rsidR="00C72CCB" w:rsidRDefault="00C72CCB">
      <w:pPr>
        <w:pStyle w:val="Bibliography"/>
      </w:pPr>
      <w:proofErr w:type="spellStart"/>
      <w:r w:rsidRPr="00C72CCB">
        <w:t>McElreath</w:t>
      </w:r>
      <w:proofErr w:type="spellEnd"/>
      <w:r w:rsidRPr="00C72CCB">
        <w:t>, R. (2018). </w:t>
      </w:r>
      <w:r w:rsidRPr="00C72CCB">
        <w:rPr>
          <w:i/>
          <w:iCs/>
        </w:rPr>
        <w:t>Statistical rethinking: A Bayesian course with examples in R and Stan</w:t>
      </w:r>
      <w:r w:rsidRPr="00C72CCB">
        <w:t>. Chapman and Hall/CRC.</w:t>
      </w:r>
    </w:p>
    <w:p w14:paraId="653B91F0" w14:textId="01B0F281" w:rsidR="00245BAF" w:rsidRDefault="00703CF5">
      <w:pPr>
        <w:pStyle w:val="Bibliography"/>
      </w:pPr>
      <w:bookmarkStart w:id="1187" w:name="ref-mestdagh2023m"/>
      <w:bookmarkEnd w:id="1186"/>
      <w:proofErr w:type="spellStart"/>
      <w:r>
        <w:t>Mestdagh</w:t>
      </w:r>
      <w:proofErr w:type="spellEnd"/>
      <w:r>
        <w:t xml:space="preserve">, M., </w:t>
      </w:r>
      <w:proofErr w:type="spellStart"/>
      <w:r>
        <w:t>Verdonck</w:t>
      </w:r>
      <w:proofErr w:type="spellEnd"/>
      <w:r>
        <w:t xml:space="preserve">, S., Piot, M., </w:t>
      </w:r>
      <w:proofErr w:type="spellStart"/>
      <w:r>
        <w:t>Niemeijer</w:t>
      </w:r>
      <w:proofErr w:type="spellEnd"/>
      <w:r>
        <w:t xml:space="preserve">, K., Kilani, G., </w:t>
      </w:r>
      <w:proofErr w:type="spellStart"/>
      <w:r>
        <w:t>Tuerlinckx</w:t>
      </w:r>
      <w:proofErr w:type="spellEnd"/>
      <w:r>
        <w:t xml:space="preserve">, F., </w:t>
      </w:r>
      <w:proofErr w:type="spellStart"/>
      <w:r w:rsidR="00C51761" w:rsidRPr="00B34EF6">
        <w:t>Kuppens</w:t>
      </w:r>
      <w:proofErr w:type="spellEnd"/>
      <w:r w:rsidR="00C51761">
        <w:t>, P., &amp;</w:t>
      </w:r>
      <w:r>
        <w:t xml:space="preserve"> </w:t>
      </w:r>
      <w:proofErr w:type="spellStart"/>
      <w:r>
        <w:t>Dejonckheere</w:t>
      </w:r>
      <w:proofErr w:type="spellEnd"/>
      <w:r>
        <w:t xml:space="preserve">, E. (2023). M-path: An easy-to-use and highly tailorable platform for </w:t>
      </w:r>
      <w:r>
        <w:lastRenderedPageBreak/>
        <w:t xml:space="preserve">ecological momentary assessment and intervention in behavioral research and clinical practice. </w:t>
      </w:r>
      <w:r>
        <w:rPr>
          <w:i/>
          <w:iCs/>
        </w:rPr>
        <w:t>Frontiers in Digital Health</w:t>
      </w:r>
      <w:r>
        <w:t xml:space="preserve">, </w:t>
      </w:r>
      <w:r>
        <w:rPr>
          <w:i/>
          <w:iCs/>
        </w:rPr>
        <w:t>5</w:t>
      </w:r>
      <w:r>
        <w:t>, 1182175.</w:t>
      </w:r>
    </w:p>
    <w:p w14:paraId="395AA07F" w14:textId="77777777" w:rsidR="00245BAF" w:rsidRDefault="00703CF5">
      <w:pPr>
        <w:pStyle w:val="Bibliography"/>
      </w:pPr>
      <w:bookmarkStart w:id="1188" w:name="ref-mey2023kind"/>
      <w:bookmarkEnd w:id="1187"/>
      <w:r>
        <w:t xml:space="preserve">Mey, L. K., Wenzel, M., Morello, K., Rowland, Z., Kubiak, T., &amp; </w:t>
      </w:r>
      <w:proofErr w:type="spellStart"/>
      <w:r>
        <w:t>Tüscher</w:t>
      </w:r>
      <w:proofErr w:type="spellEnd"/>
      <w:r>
        <w:t xml:space="preserve">, O. (2023). Be kind to yourself: The implications of momentary self-compassion for affective dynamics and well-being in daily life. </w:t>
      </w:r>
      <w:r>
        <w:rPr>
          <w:i/>
          <w:iCs/>
        </w:rPr>
        <w:t>Mindfulness</w:t>
      </w:r>
      <w:r>
        <w:t xml:space="preserve">, </w:t>
      </w:r>
      <w:r>
        <w:rPr>
          <w:i/>
          <w:iCs/>
        </w:rPr>
        <w:t>14</w:t>
      </w:r>
      <w:r>
        <w:t>(3), 622–636.</w:t>
      </w:r>
    </w:p>
    <w:p w14:paraId="3258E1F5" w14:textId="07E4A38D" w:rsidR="007A2243" w:rsidRDefault="007A2243">
      <w:pPr>
        <w:pStyle w:val="Bibliography"/>
      </w:pPr>
      <w:proofErr w:type="spellStart"/>
      <w:r w:rsidRPr="007A2243">
        <w:t>Muris</w:t>
      </w:r>
      <w:proofErr w:type="spellEnd"/>
      <w:r w:rsidRPr="007A2243">
        <w:t>, P. (2016). A protective factor against mental health problems in youths? A critical note on the assessment of self-compassion. </w:t>
      </w:r>
      <w:r w:rsidRPr="007A2243">
        <w:rPr>
          <w:i/>
          <w:iCs/>
        </w:rPr>
        <w:t xml:space="preserve">Journal of </w:t>
      </w:r>
      <w:r>
        <w:rPr>
          <w:i/>
          <w:iCs/>
        </w:rPr>
        <w:t>C</w:t>
      </w:r>
      <w:r w:rsidRPr="007A2243">
        <w:rPr>
          <w:i/>
          <w:iCs/>
        </w:rPr>
        <w:t xml:space="preserve">hild and </w:t>
      </w:r>
      <w:r>
        <w:rPr>
          <w:i/>
          <w:iCs/>
        </w:rPr>
        <w:t>F</w:t>
      </w:r>
      <w:r w:rsidRPr="007A2243">
        <w:rPr>
          <w:i/>
          <w:iCs/>
        </w:rPr>
        <w:t xml:space="preserve">amily </w:t>
      </w:r>
      <w:r>
        <w:rPr>
          <w:i/>
          <w:iCs/>
        </w:rPr>
        <w:t>S</w:t>
      </w:r>
      <w:r w:rsidRPr="007A2243">
        <w:rPr>
          <w:i/>
          <w:iCs/>
        </w:rPr>
        <w:t>tudies</w:t>
      </w:r>
      <w:r w:rsidRPr="007A2243">
        <w:t>, </w:t>
      </w:r>
      <w:r w:rsidRPr="007A2243">
        <w:rPr>
          <w:i/>
          <w:iCs/>
        </w:rPr>
        <w:t>25</w:t>
      </w:r>
      <w:r w:rsidRPr="007A2243">
        <w:t>, 1461-1465.</w:t>
      </w:r>
    </w:p>
    <w:p w14:paraId="204CB17F" w14:textId="77777777" w:rsidR="00495F1D" w:rsidRDefault="00495F1D" w:rsidP="00495F1D">
      <w:pPr>
        <w:pStyle w:val="Bibliography"/>
        <w:rPr>
          <w:ins w:id="1189" w:author="Corrado Caudek" w:date="2024-10-24T06:51:00Z" w16du:dateUtc="2024-10-24T04:51:00Z"/>
          <w:rFonts w:cs="Times New Roman"/>
          <w:color w:val="222222"/>
          <w:shd w:val="clear" w:color="auto" w:fill="FFFFFF"/>
        </w:rPr>
      </w:pPr>
      <w:bookmarkStart w:id="1190" w:name="ref-miyagawa2023self"/>
      <w:bookmarkEnd w:id="1188"/>
      <w:proofErr w:type="spellStart"/>
      <w:r w:rsidRPr="00B34EF6">
        <w:rPr>
          <w:rFonts w:cs="Times New Roman"/>
          <w:color w:val="222222"/>
          <w:shd w:val="clear" w:color="auto" w:fill="FFFFFF"/>
        </w:rPr>
        <w:t>Muris</w:t>
      </w:r>
      <w:proofErr w:type="spellEnd"/>
      <w:r w:rsidRPr="00B34EF6">
        <w:rPr>
          <w:rFonts w:cs="Times New Roman"/>
          <w:color w:val="222222"/>
          <w:shd w:val="clear" w:color="auto" w:fill="FFFFFF"/>
        </w:rPr>
        <w:t xml:space="preserve">, P., van den Broek, M., </w:t>
      </w:r>
      <w:proofErr w:type="spellStart"/>
      <w:r w:rsidRPr="00B34EF6">
        <w:rPr>
          <w:rFonts w:cs="Times New Roman"/>
          <w:color w:val="222222"/>
          <w:shd w:val="clear" w:color="auto" w:fill="FFFFFF"/>
        </w:rPr>
        <w:t>Otgaar</w:t>
      </w:r>
      <w:proofErr w:type="spellEnd"/>
      <w:r w:rsidRPr="00B34EF6">
        <w:rPr>
          <w:rFonts w:cs="Times New Roman"/>
          <w:color w:val="222222"/>
          <w:shd w:val="clear" w:color="auto" w:fill="FFFFFF"/>
        </w:rPr>
        <w:t xml:space="preserve">, H., </w:t>
      </w:r>
      <w:proofErr w:type="spellStart"/>
      <w:r w:rsidRPr="00B34EF6">
        <w:rPr>
          <w:rFonts w:cs="Times New Roman"/>
          <w:color w:val="222222"/>
          <w:shd w:val="clear" w:color="auto" w:fill="FFFFFF"/>
        </w:rPr>
        <w:t>Oudenhoven</w:t>
      </w:r>
      <w:proofErr w:type="spellEnd"/>
      <w:r w:rsidRPr="00B34EF6">
        <w:rPr>
          <w:rFonts w:cs="Times New Roman"/>
          <w:color w:val="222222"/>
          <w:shd w:val="clear" w:color="auto" w:fill="FFFFFF"/>
        </w:rPr>
        <w:t xml:space="preserve">, I., &amp; </w:t>
      </w:r>
      <w:proofErr w:type="spellStart"/>
      <w:r w:rsidRPr="00B34EF6">
        <w:rPr>
          <w:rFonts w:cs="Times New Roman"/>
          <w:color w:val="222222"/>
          <w:shd w:val="clear" w:color="auto" w:fill="FFFFFF"/>
        </w:rPr>
        <w:t>Lennartz</w:t>
      </w:r>
      <w:proofErr w:type="spellEnd"/>
      <w:r w:rsidRPr="00B34EF6">
        <w:rPr>
          <w:rFonts w:cs="Times New Roman"/>
          <w:color w:val="222222"/>
          <w:shd w:val="clear" w:color="auto" w:fill="FFFFFF"/>
        </w:rPr>
        <w:t>, J. (2018). Good and bad sides of self-compassion: A face validity check of the Self-Compassion Scale and an investigation of its relations to coping and emotional symptoms in non-clinical adolescents. </w:t>
      </w:r>
      <w:r w:rsidRPr="00B34EF6">
        <w:rPr>
          <w:rFonts w:cs="Times New Roman"/>
          <w:i/>
          <w:iCs/>
          <w:color w:val="222222"/>
          <w:shd w:val="clear" w:color="auto" w:fill="FFFFFF"/>
        </w:rPr>
        <w:t>Journal of Child and Family Studies</w:t>
      </w:r>
      <w:r w:rsidRPr="00B34EF6">
        <w:rPr>
          <w:rFonts w:cs="Times New Roman"/>
          <w:color w:val="222222"/>
          <w:shd w:val="clear" w:color="auto" w:fill="FFFFFF"/>
        </w:rPr>
        <w:t>, </w:t>
      </w:r>
      <w:r w:rsidRPr="00B34EF6">
        <w:rPr>
          <w:rFonts w:cs="Times New Roman"/>
          <w:i/>
          <w:iCs/>
          <w:color w:val="222222"/>
          <w:shd w:val="clear" w:color="auto" w:fill="FFFFFF"/>
        </w:rPr>
        <w:t>27</w:t>
      </w:r>
      <w:r w:rsidRPr="00B34EF6">
        <w:rPr>
          <w:rFonts w:cs="Times New Roman"/>
          <w:color w:val="222222"/>
          <w:shd w:val="clear" w:color="auto" w:fill="FFFFFF"/>
        </w:rPr>
        <w:t>, 2411-2421.</w:t>
      </w:r>
    </w:p>
    <w:p w14:paraId="79ACD091" w14:textId="76D7708C" w:rsidR="00F70FDC" w:rsidRPr="00B34EF6" w:rsidRDefault="00F70FDC" w:rsidP="00495F1D">
      <w:pPr>
        <w:pStyle w:val="Bibliography"/>
        <w:rPr>
          <w:rFonts w:cs="Times New Roman"/>
          <w:color w:val="222222"/>
          <w:shd w:val="clear" w:color="auto" w:fill="FFFFFF"/>
        </w:rPr>
      </w:pPr>
      <w:proofErr w:type="spellStart"/>
      <w:ins w:id="1191" w:author="Corrado Caudek" w:date="2024-10-24T06:51:00Z">
        <w:r w:rsidRPr="00F70FDC">
          <w:rPr>
            <w:rFonts w:cs="Times New Roman"/>
            <w:color w:val="222222"/>
            <w:shd w:val="clear" w:color="auto" w:fill="FFFFFF"/>
          </w:rPr>
          <w:t>Muris</w:t>
        </w:r>
        <w:proofErr w:type="spellEnd"/>
        <w:r w:rsidRPr="00F70FDC">
          <w:rPr>
            <w:rFonts w:cs="Times New Roman"/>
            <w:color w:val="222222"/>
            <w:shd w:val="clear" w:color="auto" w:fill="FFFFFF"/>
          </w:rPr>
          <w:t xml:space="preserve">, P., &amp; </w:t>
        </w:r>
        <w:proofErr w:type="spellStart"/>
        <w:r w:rsidRPr="00F70FDC">
          <w:rPr>
            <w:rFonts w:cs="Times New Roman"/>
            <w:color w:val="222222"/>
            <w:shd w:val="clear" w:color="auto" w:fill="FFFFFF"/>
          </w:rPr>
          <w:t>Otgaar</w:t>
        </w:r>
        <w:proofErr w:type="spellEnd"/>
        <w:r w:rsidRPr="00F70FDC">
          <w:rPr>
            <w:rFonts w:cs="Times New Roman"/>
            <w:color w:val="222222"/>
            <w:shd w:val="clear" w:color="auto" w:fill="FFFFFF"/>
          </w:rPr>
          <w:t>, H. (2022). Deconstructing self-compassion: How the continued use of the total score of the self-compassion scale hinders studying a protective construct within the context of psychopathology and stress. </w:t>
        </w:r>
        <w:r w:rsidRPr="00F70FDC">
          <w:rPr>
            <w:rFonts w:cs="Times New Roman"/>
            <w:i/>
            <w:iCs/>
            <w:color w:val="222222"/>
            <w:shd w:val="clear" w:color="auto" w:fill="FFFFFF"/>
          </w:rPr>
          <w:t>Mindfulness</w:t>
        </w:r>
        <w:r w:rsidRPr="00F70FDC">
          <w:rPr>
            <w:rFonts w:cs="Times New Roman"/>
            <w:color w:val="222222"/>
            <w:shd w:val="clear" w:color="auto" w:fill="FFFFFF"/>
          </w:rPr>
          <w:t>, </w:t>
        </w:r>
        <w:r w:rsidRPr="00F70FDC">
          <w:rPr>
            <w:rFonts w:cs="Times New Roman"/>
            <w:i/>
            <w:iCs/>
            <w:color w:val="222222"/>
            <w:shd w:val="clear" w:color="auto" w:fill="FFFFFF"/>
          </w:rPr>
          <w:t>13</w:t>
        </w:r>
        <w:r w:rsidRPr="00F70FDC">
          <w:rPr>
            <w:rFonts w:cs="Times New Roman"/>
            <w:color w:val="222222"/>
            <w:shd w:val="clear" w:color="auto" w:fill="FFFFFF"/>
          </w:rPr>
          <w:t>(6), 1403-1409.</w:t>
        </w:r>
      </w:ins>
    </w:p>
    <w:p w14:paraId="65E9BAB4" w14:textId="37881E99" w:rsidR="00495F1D" w:rsidRDefault="00495F1D">
      <w:pPr>
        <w:pStyle w:val="Bibliography"/>
      </w:pPr>
      <w:proofErr w:type="spellStart"/>
      <w:r w:rsidRPr="00495F1D">
        <w:t>Muris</w:t>
      </w:r>
      <w:proofErr w:type="spellEnd"/>
      <w:r w:rsidRPr="00495F1D">
        <w:t xml:space="preserve">, P., &amp; </w:t>
      </w:r>
      <w:proofErr w:type="spellStart"/>
      <w:r w:rsidRPr="00495F1D">
        <w:t>Petrocchi</w:t>
      </w:r>
      <w:proofErr w:type="spellEnd"/>
      <w:r w:rsidRPr="00495F1D">
        <w:t>, N. (2017). Protection or vulnerability? A meta‐analysis of the relations between the positive and negative components of self‐compassion and</w:t>
      </w:r>
      <w:r>
        <w:t xml:space="preserve"> </w:t>
      </w:r>
      <w:r w:rsidRPr="00495F1D">
        <w:t>psychopathology. </w:t>
      </w:r>
      <w:r w:rsidRPr="00495F1D">
        <w:rPr>
          <w:i/>
          <w:iCs/>
        </w:rPr>
        <w:t xml:space="preserve">Clinical </w:t>
      </w:r>
      <w:r>
        <w:rPr>
          <w:i/>
          <w:iCs/>
        </w:rPr>
        <w:t>P</w:t>
      </w:r>
      <w:r w:rsidRPr="00495F1D">
        <w:rPr>
          <w:i/>
          <w:iCs/>
        </w:rPr>
        <w:t xml:space="preserve">sychology &amp; </w:t>
      </w:r>
      <w:r>
        <w:rPr>
          <w:i/>
          <w:iCs/>
        </w:rPr>
        <w:t>P</w:t>
      </w:r>
      <w:r w:rsidRPr="00495F1D">
        <w:rPr>
          <w:i/>
          <w:iCs/>
        </w:rPr>
        <w:t>sychotherapy</w:t>
      </w:r>
      <w:r w:rsidRPr="00495F1D">
        <w:t>, </w:t>
      </w:r>
      <w:r w:rsidRPr="00495F1D">
        <w:rPr>
          <w:i/>
          <w:iCs/>
        </w:rPr>
        <w:t>24</w:t>
      </w:r>
      <w:r w:rsidRPr="00495F1D">
        <w:t>(2), 373-383.</w:t>
      </w:r>
    </w:p>
    <w:p w14:paraId="7DABF112" w14:textId="77777777" w:rsidR="00245BAF" w:rsidRDefault="00703CF5">
      <w:pPr>
        <w:pStyle w:val="Bibliography"/>
      </w:pPr>
      <w:bookmarkStart w:id="1192" w:name="ref-naragon2023decentering"/>
      <w:bookmarkEnd w:id="1190"/>
      <w:proofErr w:type="spellStart"/>
      <w:r>
        <w:t>Naragon</w:t>
      </w:r>
      <w:proofErr w:type="spellEnd"/>
      <w:r>
        <w:t xml:space="preserve">-Gainey, K., </w:t>
      </w:r>
      <w:proofErr w:type="spellStart"/>
      <w:r>
        <w:t>DeMarree</w:t>
      </w:r>
      <w:proofErr w:type="spellEnd"/>
      <w:r>
        <w:t xml:space="preserve">, K. G., Kyron, M. J., McMahon, T. P., Park, J., &amp; </w:t>
      </w:r>
      <w:proofErr w:type="spellStart"/>
      <w:r>
        <w:t>Biehler</w:t>
      </w:r>
      <w:proofErr w:type="spellEnd"/>
      <w:r>
        <w:t xml:space="preserve">, K. M. (2023). Decentering from emotions in daily life: Dynamic associations with affect, symptoms, and well-being. </w:t>
      </w:r>
      <w:r>
        <w:rPr>
          <w:i/>
          <w:iCs/>
        </w:rPr>
        <w:t>Clinical Psychological Science</w:t>
      </w:r>
      <w:r>
        <w:t>, 21677026221147262.</w:t>
      </w:r>
    </w:p>
    <w:p w14:paraId="484C4702" w14:textId="77777777" w:rsidR="00245BAF" w:rsidRDefault="00703CF5">
      <w:pPr>
        <w:pStyle w:val="Bibliography"/>
      </w:pPr>
      <w:bookmarkStart w:id="1193" w:name="ref-neff2003development"/>
      <w:bookmarkEnd w:id="1192"/>
      <w:r>
        <w:lastRenderedPageBreak/>
        <w:t xml:space="preserve">Neff, K. D. (2003). The development and validation of a scale to measure self-compassion. </w:t>
      </w:r>
      <w:r>
        <w:rPr>
          <w:i/>
          <w:iCs/>
        </w:rPr>
        <w:t>Self and Identity</w:t>
      </w:r>
      <w:r>
        <w:t xml:space="preserve">, </w:t>
      </w:r>
      <w:r>
        <w:rPr>
          <w:i/>
          <w:iCs/>
        </w:rPr>
        <w:t>2</w:t>
      </w:r>
      <w:r>
        <w:t>(3), 223–250.</w:t>
      </w:r>
    </w:p>
    <w:p w14:paraId="493CB6F1" w14:textId="45451ECD" w:rsidR="00A57FC5" w:rsidRDefault="00A57FC5">
      <w:pPr>
        <w:pStyle w:val="Bibliography"/>
      </w:pPr>
      <w:r w:rsidRPr="00A57FC5">
        <w:t>Neff, K. D. (2022). The differential effects fallacy in the study of self-compassion: Misunderstanding the nature of bipolar continuums. </w:t>
      </w:r>
      <w:r w:rsidRPr="00A57FC5">
        <w:rPr>
          <w:i/>
          <w:iCs/>
        </w:rPr>
        <w:t>Mindfulness</w:t>
      </w:r>
      <w:r w:rsidRPr="00A57FC5">
        <w:t>, </w:t>
      </w:r>
      <w:r w:rsidRPr="00A57FC5">
        <w:rPr>
          <w:i/>
          <w:iCs/>
        </w:rPr>
        <w:t>13</w:t>
      </w:r>
      <w:r w:rsidRPr="00A57FC5">
        <w:t>(3), 572-576.</w:t>
      </w:r>
    </w:p>
    <w:p w14:paraId="314D0127" w14:textId="77777777" w:rsidR="00245BAF" w:rsidRDefault="00703CF5">
      <w:pPr>
        <w:pStyle w:val="Bibliography"/>
      </w:pPr>
      <w:bookmarkStart w:id="1194" w:name="ref-neff2023self"/>
      <w:bookmarkEnd w:id="1193"/>
      <w:r>
        <w:t xml:space="preserve">Neff, K. D. (2023). Self-compassion: Theory, method, research, and intervention. </w:t>
      </w:r>
      <w:r>
        <w:rPr>
          <w:i/>
          <w:iCs/>
        </w:rPr>
        <w:t>Annual Review of Psychology</w:t>
      </w:r>
      <w:r>
        <w:t xml:space="preserve">, </w:t>
      </w:r>
      <w:r>
        <w:rPr>
          <w:i/>
          <w:iCs/>
        </w:rPr>
        <w:t>74</w:t>
      </w:r>
      <w:r>
        <w:t>, 193–218.</w:t>
      </w:r>
    </w:p>
    <w:p w14:paraId="02FB4DFC" w14:textId="77777777" w:rsidR="00245BAF" w:rsidRDefault="00703CF5">
      <w:pPr>
        <w:pStyle w:val="Bibliography"/>
        <w:rPr>
          <w:ins w:id="1195" w:author="Corrado Caudek" w:date="2024-10-24T07:03:00Z" w16du:dateUtc="2024-10-24T05:03:00Z"/>
        </w:rPr>
      </w:pPr>
      <w:bookmarkStart w:id="1196" w:name="ref-neff2021development"/>
      <w:bookmarkEnd w:id="1194"/>
      <w:r>
        <w:t xml:space="preserve">Neff, K. D., </w:t>
      </w:r>
      <w:proofErr w:type="spellStart"/>
      <w:r>
        <w:t>Tóth-Király</w:t>
      </w:r>
      <w:proofErr w:type="spellEnd"/>
      <w:r>
        <w:t xml:space="preserve">, I., Knox, M. C., Kuchar, A., &amp; Davidson, O. (2021). The development and validation of the state self-compassion scale (long-and short form). </w:t>
      </w:r>
      <w:r>
        <w:rPr>
          <w:i/>
          <w:iCs/>
        </w:rPr>
        <w:t>Mindfulness</w:t>
      </w:r>
      <w:r>
        <w:t xml:space="preserve">, </w:t>
      </w:r>
      <w:r>
        <w:rPr>
          <w:i/>
          <w:iCs/>
        </w:rPr>
        <w:t>12</w:t>
      </w:r>
      <w:r>
        <w:t>, 121–140.</w:t>
      </w:r>
    </w:p>
    <w:p w14:paraId="072834BF" w14:textId="601CE545" w:rsidR="00664DD3" w:rsidRDefault="00664DD3">
      <w:pPr>
        <w:pStyle w:val="Bibliography"/>
      </w:pPr>
      <w:ins w:id="1197" w:author="Corrado Caudek" w:date="2024-10-24T07:03:00Z">
        <w:r w:rsidRPr="00664DD3">
          <w:t xml:space="preserve">Neff, K. D., Whittaker, T. A., &amp; Karl, A. (2017). Examining the factor structure of the Self-Compassion Scale in four distinct populations: Is the use of a total scale score </w:t>
        </w:r>
        <w:proofErr w:type="gramStart"/>
        <w:r w:rsidRPr="00664DD3">
          <w:t>justified?.</w:t>
        </w:r>
        <w:proofErr w:type="gramEnd"/>
        <w:r w:rsidRPr="00664DD3">
          <w:t> </w:t>
        </w:r>
        <w:r w:rsidRPr="00664DD3">
          <w:rPr>
            <w:i/>
            <w:iCs/>
          </w:rPr>
          <w:t>Journal of Personality Assessment</w:t>
        </w:r>
        <w:r w:rsidRPr="00664DD3">
          <w:t>, </w:t>
        </w:r>
        <w:r w:rsidRPr="00664DD3">
          <w:rPr>
            <w:i/>
            <w:iCs/>
          </w:rPr>
          <w:t>99</w:t>
        </w:r>
        <w:r w:rsidRPr="00664DD3">
          <w:t>(6), 596-607.</w:t>
        </w:r>
      </w:ins>
    </w:p>
    <w:p w14:paraId="65209360" w14:textId="00667DA3" w:rsidR="006C454E" w:rsidRPr="00EE2ED8" w:rsidRDefault="00703CF5" w:rsidP="00BA5D1A">
      <w:pPr>
        <w:pStyle w:val="Bibliography"/>
      </w:pPr>
      <w:bookmarkStart w:id="1198" w:name="ref-raes2010rumination"/>
      <w:bookmarkEnd w:id="1196"/>
      <w:proofErr w:type="spellStart"/>
      <w:r>
        <w:t>Raes</w:t>
      </w:r>
      <w:proofErr w:type="spellEnd"/>
      <w:r>
        <w:t xml:space="preserve">, F. (2010). Rumination and worry as mediators of the relationship between self-compassion and depression and anxiety. </w:t>
      </w:r>
      <w:r w:rsidRPr="00EE2ED8">
        <w:rPr>
          <w:i/>
          <w:iCs/>
        </w:rPr>
        <w:t>Personality and Individual Differences</w:t>
      </w:r>
      <w:r w:rsidRPr="00EE2ED8">
        <w:t xml:space="preserve">, </w:t>
      </w:r>
      <w:r w:rsidRPr="00EE2ED8">
        <w:rPr>
          <w:i/>
          <w:iCs/>
        </w:rPr>
        <w:t>48</w:t>
      </w:r>
      <w:r w:rsidRPr="00EE2ED8">
        <w:t>(6), 757–761.</w:t>
      </w:r>
    </w:p>
    <w:p w14:paraId="1489782A" w14:textId="77777777" w:rsidR="00245BAF" w:rsidRDefault="00703CF5">
      <w:pPr>
        <w:pStyle w:val="Bibliography"/>
      </w:pPr>
      <w:bookmarkStart w:id="1199" w:name="ref-trull2020ambulatory"/>
      <w:bookmarkEnd w:id="1198"/>
      <w:r>
        <w:t>Trull, T. J., &amp; Ebner-</w:t>
      </w:r>
      <w:proofErr w:type="spellStart"/>
      <w:r>
        <w:t>Priemer</w:t>
      </w:r>
      <w:proofErr w:type="spellEnd"/>
      <w:r>
        <w:t xml:space="preserve">, U. W. (2020). Ambulatory assessment in psychopathology research: A review of recommended reporting guidelines and current practices. </w:t>
      </w:r>
      <w:r>
        <w:rPr>
          <w:i/>
          <w:iCs/>
        </w:rPr>
        <w:t>Journal of Abnormal Psychology</w:t>
      </w:r>
      <w:r>
        <w:t xml:space="preserve">, </w:t>
      </w:r>
      <w:r>
        <w:rPr>
          <w:i/>
          <w:iCs/>
        </w:rPr>
        <w:t>129</w:t>
      </w:r>
      <w:r>
        <w:t>(1), 56.</w:t>
      </w:r>
    </w:p>
    <w:p w14:paraId="78D3A737" w14:textId="77777777" w:rsidR="00245BAF" w:rsidRDefault="00703CF5">
      <w:pPr>
        <w:pStyle w:val="Bibliography"/>
      </w:pPr>
      <w:bookmarkStart w:id="1200" w:name="ref-ullrich2020use"/>
      <w:bookmarkEnd w:id="1199"/>
      <w:r>
        <w:t xml:space="preserve">Ullrich-French, S., &amp; Cox, A. E. (2020). The use of latent profiles to explore the multi-dimensionality of self-compassion. </w:t>
      </w:r>
      <w:r>
        <w:rPr>
          <w:i/>
          <w:iCs/>
        </w:rPr>
        <w:t>Mindfulness</w:t>
      </w:r>
      <w:r>
        <w:t xml:space="preserve">, </w:t>
      </w:r>
      <w:r>
        <w:rPr>
          <w:i/>
          <w:iCs/>
        </w:rPr>
        <w:t>11</w:t>
      </w:r>
      <w:r>
        <w:t>, 1483–1499.</w:t>
      </w:r>
    </w:p>
    <w:p w14:paraId="6AC2DF84" w14:textId="77777777" w:rsidR="00245BAF" w:rsidRDefault="00703CF5">
      <w:pPr>
        <w:pStyle w:val="Bibliography"/>
      </w:pPr>
      <w:bookmarkStart w:id="1201" w:name="ref-watson1988development"/>
      <w:bookmarkEnd w:id="1200"/>
      <w:r>
        <w:lastRenderedPageBreak/>
        <w:t xml:space="preserve">Watson, D., Clark, L. A., &amp; </w:t>
      </w:r>
      <w:proofErr w:type="spellStart"/>
      <w:r>
        <w:t>Tellegen</w:t>
      </w:r>
      <w:proofErr w:type="spellEnd"/>
      <w:r>
        <w:t xml:space="preserve">, A. (1988). Development and validation of brief measures of positive and negative affect: The PANAS scales. </w:t>
      </w:r>
      <w:r>
        <w:rPr>
          <w:i/>
          <w:iCs/>
        </w:rPr>
        <w:t>Journal of Personality and Social Psychology</w:t>
      </w:r>
      <w:r>
        <w:t xml:space="preserve">, </w:t>
      </w:r>
      <w:r>
        <w:rPr>
          <w:i/>
          <w:iCs/>
        </w:rPr>
        <w:t>54</w:t>
      </w:r>
      <w:r>
        <w:t>(6), 1063.</w:t>
      </w:r>
      <w:bookmarkEnd w:id="1161"/>
      <w:bookmarkEnd w:id="1163"/>
      <w:bookmarkEnd w:id="1201"/>
    </w:p>
    <w:sectPr w:rsidR="00245BAF" w:rsidSect="00563617">
      <w:headerReference w:type="even" r:id="rId12"/>
      <w:headerReference w:type="default" r:id="rId13"/>
      <w:headerReference w:type="first" r:id="rId1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4997C" w14:textId="77777777" w:rsidR="002C44C9" w:rsidRDefault="002C44C9">
      <w:pPr>
        <w:spacing w:before="0" w:after="0" w:line="240" w:lineRule="auto"/>
      </w:pPr>
      <w:r>
        <w:separator/>
      </w:r>
    </w:p>
  </w:endnote>
  <w:endnote w:type="continuationSeparator" w:id="0">
    <w:p w14:paraId="1576B95A" w14:textId="77777777" w:rsidR="002C44C9" w:rsidRDefault="002C44C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E1A13" w14:textId="77777777" w:rsidR="002C44C9" w:rsidRDefault="002C44C9">
      <w:r>
        <w:separator/>
      </w:r>
    </w:p>
  </w:footnote>
  <w:footnote w:type="continuationSeparator" w:id="0">
    <w:p w14:paraId="1033F7FD" w14:textId="77777777" w:rsidR="002C44C9" w:rsidRDefault="002C44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Content>
      <w:p w14:paraId="277DB39E" w14:textId="77777777" w:rsidR="009159F7" w:rsidRDefault="00703CF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607656" w14:textId="77777777" w:rsidR="009159F7" w:rsidRDefault="009159F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Content>
      <w:p w14:paraId="4D6C50A5" w14:textId="77777777" w:rsidR="009159F7" w:rsidRDefault="00703CF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A7305">
          <w:rPr>
            <w:rStyle w:val="PageNumber"/>
            <w:noProof/>
          </w:rPr>
          <w:t>36</w:t>
        </w:r>
        <w:r>
          <w:rPr>
            <w:rStyle w:val="PageNumber"/>
          </w:rPr>
          <w:fldChar w:fldCharType="end"/>
        </w:r>
      </w:p>
    </w:sdtContent>
  </w:sdt>
  <w:p w14:paraId="4F5EBA1C" w14:textId="77777777" w:rsidR="009159F7" w:rsidRPr="00A05772" w:rsidRDefault="00703CF5" w:rsidP="00572FF5">
    <w:pPr>
      <w:pStyle w:val="Header"/>
      <w:ind w:right="357"/>
    </w:pPr>
    <w:r>
      <w:t>STATE SELF-COMPASSION DYNAMICS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Content>
      <w:p w14:paraId="7E3D1052" w14:textId="77777777" w:rsidR="009159F7" w:rsidRDefault="00703CF5"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A7305">
          <w:rPr>
            <w:rStyle w:val="PageNumber"/>
            <w:noProof/>
          </w:rPr>
          <w:t>1</w:t>
        </w:r>
        <w:r>
          <w:rPr>
            <w:rStyle w:val="PageNumber"/>
          </w:rPr>
          <w:fldChar w:fldCharType="end"/>
        </w:r>
      </w:p>
    </w:sdtContent>
  </w:sdt>
  <w:p w14:paraId="07A80AF0" w14:textId="77777777" w:rsidR="009159F7" w:rsidRDefault="00703CF5" w:rsidP="00DA0F6A">
    <w:pPr>
      <w:pStyle w:val="Header"/>
      <w:ind w:right="360"/>
    </w:pPr>
    <w:r>
      <w:t>Running head: STATE SELF-COMPASSION DYNAMICS</w:t>
    </w:r>
  </w:p>
  <w:p w14:paraId="54B83E93" w14:textId="77777777" w:rsidR="009159F7" w:rsidRPr="00A05772" w:rsidRDefault="009159F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902EB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9C67B38"/>
    <w:multiLevelType w:val="hybridMultilevel"/>
    <w:tmpl w:val="A8DC78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33B3E29"/>
    <w:multiLevelType w:val="multilevel"/>
    <w:tmpl w:val="D0A4DFC6"/>
    <w:lvl w:ilvl="0">
      <w:start w:val="4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F24F39"/>
    <w:multiLevelType w:val="multilevel"/>
    <w:tmpl w:val="0A8AAC7C"/>
    <w:lvl w:ilvl="0">
      <w:start w:val="4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CDE4AF5"/>
    <w:multiLevelType w:val="multilevel"/>
    <w:tmpl w:val="DE1A37FE"/>
    <w:lvl w:ilvl="0">
      <w:start w:val="3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9672D8"/>
    <w:multiLevelType w:val="multilevel"/>
    <w:tmpl w:val="22B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910DAE"/>
    <w:multiLevelType w:val="hybridMultilevel"/>
    <w:tmpl w:val="E33859F0"/>
    <w:lvl w:ilvl="0" w:tplc="04100001">
      <w:start w:val="1"/>
      <w:numFmt w:val="bullet"/>
      <w:lvlText w:val=""/>
      <w:lvlJc w:val="left"/>
      <w:pPr>
        <w:ind w:left="1400" w:hanging="360"/>
      </w:pPr>
      <w:rPr>
        <w:rFonts w:ascii="Symbol" w:hAnsi="Symbol" w:hint="default"/>
      </w:rPr>
    </w:lvl>
    <w:lvl w:ilvl="1" w:tplc="04100003" w:tentative="1">
      <w:start w:val="1"/>
      <w:numFmt w:val="bullet"/>
      <w:lvlText w:val="o"/>
      <w:lvlJc w:val="left"/>
      <w:pPr>
        <w:ind w:left="2120" w:hanging="360"/>
      </w:pPr>
      <w:rPr>
        <w:rFonts w:ascii="Courier New" w:hAnsi="Courier New" w:cs="Courier New" w:hint="default"/>
      </w:rPr>
    </w:lvl>
    <w:lvl w:ilvl="2" w:tplc="04100005" w:tentative="1">
      <w:start w:val="1"/>
      <w:numFmt w:val="bullet"/>
      <w:lvlText w:val=""/>
      <w:lvlJc w:val="left"/>
      <w:pPr>
        <w:ind w:left="2840" w:hanging="360"/>
      </w:pPr>
      <w:rPr>
        <w:rFonts w:ascii="Wingdings" w:hAnsi="Wingdings" w:hint="default"/>
      </w:rPr>
    </w:lvl>
    <w:lvl w:ilvl="3" w:tplc="04100001" w:tentative="1">
      <w:start w:val="1"/>
      <w:numFmt w:val="bullet"/>
      <w:lvlText w:val=""/>
      <w:lvlJc w:val="left"/>
      <w:pPr>
        <w:ind w:left="3560" w:hanging="360"/>
      </w:pPr>
      <w:rPr>
        <w:rFonts w:ascii="Symbol" w:hAnsi="Symbol" w:hint="default"/>
      </w:rPr>
    </w:lvl>
    <w:lvl w:ilvl="4" w:tplc="04100003" w:tentative="1">
      <w:start w:val="1"/>
      <w:numFmt w:val="bullet"/>
      <w:lvlText w:val="o"/>
      <w:lvlJc w:val="left"/>
      <w:pPr>
        <w:ind w:left="4280" w:hanging="360"/>
      </w:pPr>
      <w:rPr>
        <w:rFonts w:ascii="Courier New" w:hAnsi="Courier New" w:cs="Courier New" w:hint="default"/>
      </w:rPr>
    </w:lvl>
    <w:lvl w:ilvl="5" w:tplc="04100005" w:tentative="1">
      <w:start w:val="1"/>
      <w:numFmt w:val="bullet"/>
      <w:lvlText w:val=""/>
      <w:lvlJc w:val="left"/>
      <w:pPr>
        <w:ind w:left="5000" w:hanging="360"/>
      </w:pPr>
      <w:rPr>
        <w:rFonts w:ascii="Wingdings" w:hAnsi="Wingdings" w:hint="default"/>
      </w:rPr>
    </w:lvl>
    <w:lvl w:ilvl="6" w:tplc="04100001" w:tentative="1">
      <w:start w:val="1"/>
      <w:numFmt w:val="bullet"/>
      <w:lvlText w:val=""/>
      <w:lvlJc w:val="left"/>
      <w:pPr>
        <w:ind w:left="5720" w:hanging="360"/>
      </w:pPr>
      <w:rPr>
        <w:rFonts w:ascii="Symbol" w:hAnsi="Symbol" w:hint="default"/>
      </w:rPr>
    </w:lvl>
    <w:lvl w:ilvl="7" w:tplc="04100003" w:tentative="1">
      <w:start w:val="1"/>
      <w:numFmt w:val="bullet"/>
      <w:lvlText w:val="o"/>
      <w:lvlJc w:val="left"/>
      <w:pPr>
        <w:ind w:left="6440" w:hanging="360"/>
      </w:pPr>
      <w:rPr>
        <w:rFonts w:ascii="Courier New" w:hAnsi="Courier New" w:cs="Courier New" w:hint="default"/>
      </w:rPr>
    </w:lvl>
    <w:lvl w:ilvl="8" w:tplc="04100005" w:tentative="1">
      <w:start w:val="1"/>
      <w:numFmt w:val="bullet"/>
      <w:lvlText w:val=""/>
      <w:lvlJc w:val="left"/>
      <w:pPr>
        <w:ind w:left="7160" w:hanging="360"/>
      </w:pPr>
      <w:rPr>
        <w:rFonts w:ascii="Wingdings" w:hAnsi="Wingdings" w:hint="default"/>
      </w:rPr>
    </w:lvl>
  </w:abstractNum>
  <w:abstractNum w:abstractNumId="20" w15:restartNumberingAfterBreak="0">
    <w:nsid w:val="5BDF53E6"/>
    <w:multiLevelType w:val="multilevel"/>
    <w:tmpl w:val="B810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723BF1"/>
    <w:multiLevelType w:val="multilevel"/>
    <w:tmpl w:val="9288DEBC"/>
    <w:lvl w:ilvl="0">
      <w:start w:val="3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F20ECF"/>
    <w:multiLevelType w:val="multilevel"/>
    <w:tmpl w:val="7D30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3227BC"/>
    <w:multiLevelType w:val="multilevel"/>
    <w:tmpl w:val="07EE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029487">
    <w:abstractNumId w:val="12"/>
  </w:num>
  <w:num w:numId="2" w16cid:durableId="113863688">
    <w:abstractNumId w:val="12"/>
  </w:num>
  <w:num w:numId="3" w16cid:durableId="198396568">
    <w:abstractNumId w:val="16"/>
  </w:num>
  <w:num w:numId="4" w16cid:durableId="1891308783">
    <w:abstractNumId w:val="1"/>
  </w:num>
  <w:num w:numId="5" w16cid:durableId="417871816">
    <w:abstractNumId w:val="2"/>
  </w:num>
  <w:num w:numId="6" w16cid:durableId="995379094">
    <w:abstractNumId w:val="3"/>
  </w:num>
  <w:num w:numId="7" w16cid:durableId="1485395305">
    <w:abstractNumId w:val="4"/>
  </w:num>
  <w:num w:numId="8" w16cid:durableId="597446856">
    <w:abstractNumId w:val="9"/>
  </w:num>
  <w:num w:numId="9" w16cid:durableId="848450720">
    <w:abstractNumId w:val="5"/>
  </w:num>
  <w:num w:numId="10" w16cid:durableId="1186752331">
    <w:abstractNumId w:val="6"/>
  </w:num>
  <w:num w:numId="11" w16cid:durableId="1767076789">
    <w:abstractNumId w:val="7"/>
  </w:num>
  <w:num w:numId="12" w16cid:durableId="1254775964">
    <w:abstractNumId w:val="8"/>
  </w:num>
  <w:num w:numId="13" w16cid:durableId="2055889503">
    <w:abstractNumId w:val="10"/>
  </w:num>
  <w:num w:numId="14" w16cid:durableId="1701316115">
    <w:abstractNumId w:val="16"/>
  </w:num>
  <w:num w:numId="15" w16cid:durableId="812940716">
    <w:abstractNumId w:val="0"/>
  </w:num>
  <w:num w:numId="16" w16cid:durableId="1347437402">
    <w:abstractNumId w:val="0"/>
  </w:num>
  <w:num w:numId="17" w16cid:durableId="676542750">
    <w:abstractNumId w:val="11"/>
  </w:num>
  <w:num w:numId="18" w16cid:durableId="1105732798">
    <w:abstractNumId w:val="17"/>
  </w:num>
  <w:num w:numId="19" w16cid:durableId="944268365">
    <w:abstractNumId w:val="21"/>
  </w:num>
  <w:num w:numId="20" w16cid:durableId="1424255080">
    <w:abstractNumId w:val="15"/>
  </w:num>
  <w:num w:numId="21" w16cid:durableId="634525042">
    <w:abstractNumId w:val="14"/>
  </w:num>
  <w:num w:numId="22" w16cid:durableId="556624311">
    <w:abstractNumId w:val="19"/>
  </w:num>
  <w:num w:numId="23" w16cid:durableId="465510197">
    <w:abstractNumId w:val="20"/>
  </w:num>
  <w:num w:numId="24" w16cid:durableId="1259480545">
    <w:abstractNumId w:val="18"/>
  </w:num>
  <w:num w:numId="25" w16cid:durableId="1366953704">
    <w:abstractNumId w:val="22"/>
  </w:num>
  <w:num w:numId="26" w16cid:durableId="75637882">
    <w:abstractNumId w:val="13"/>
  </w:num>
  <w:num w:numId="27" w16cid:durableId="67700229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orrado Caudek">
    <w15:presenceInfo w15:providerId="AD" w15:userId="S::corrado.caudek@unifi.it::01b48ad0-e080-4f9a-8d09-074af9ddc305"/>
  </w15:person>
  <w15:person w15:author="COLPIZZI ILARIA">
    <w15:presenceInfo w15:providerId="AD" w15:userId="S::43798@ds.units.it::ed6f7a87-ae72-434b-8f4f-fb31e87b5c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AF"/>
    <w:rsid w:val="00001609"/>
    <w:rsid w:val="000026BA"/>
    <w:rsid w:val="00003CBC"/>
    <w:rsid w:val="00007466"/>
    <w:rsid w:val="000159EE"/>
    <w:rsid w:val="0002012A"/>
    <w:rsid w:val="0002157A"/>
    <w:rsid w:val="00021B20"/>
    <w:rsid w:val="00027B7C"/>
    <w:rsid w:val="00033BBC"/>
    <w:rsid w:val="00035772"/>
    <w:rsid w:val="0004285A"/>
    <w:rsid w:val="00043929"/>
    <w:rsid w:val="00045015"/>
    <w:rsid w:val="00046E1E"/>
    <w:rsid w:val="000500BB"/>
    <w:rsid w:val="0005192B"/>
    <w:rsid w:val="00052758"/>
    <w:rsid w:val="00061381"/>
    <w:rsid w:val="00061B28"/>
    <w:rsid w:val="0006320C"/>
    <w:rsid w:val="00063FBF"/>
    <w:rsid w:val="0006465B"/>
    <w:rsid w:val="00064923"/>
    <w:rsid w:val="00065227"/>
    <w:rsid w:val="00066CA8"/>
    <w:rsid w:val="0007129C"/>
    <w:rsid w:val="0007482F"/>
    <w:rsid w:val="00077049"/>
    <w:rsid w:val="00086ADE"/>
    <w:rsid w:val="0009179D"/>
    <w:rsid w:val="00091D39"/>
    <w:rsid w:val="000943A2"/>
    <w:rsid w:val="00094C99"/>
    <w:rsid w:val="00094E83"/>
    <w:rsid w:val="00096B1D"/>
    <w:rsid w:val="000A0434"/>
    <w:rsid w:val="000A22EF"/>
    <w:rsid w:val="000A2BF5"/>
    <w:rsid w:val="000A4236"/>
    <w:rsid w:val="000A464F"/>
    <w:rsid w:val="000B1C40"/>
    <w:rsid w:val="000B24E4"/>
    <w:rsid w:val="000C7391"/>
    <w:rsid w:val="000D1C47"/>
    <w:rsid w:val="000D32C7"/>
    <w:rsid w:val="000D42D9"/>
    <w:rsid w:val="000D6695"/>
    <w:rsid w:val="000D6EAC"/>
    <w:rsid w:val="000E13AE"/>
    <w:rsid w:val="000E3F25"/>
    <w:rsid w:val="000E468B"/>
    <w:rsid w:val="000E52C0"/>
    <w:rsid w:val="000E5DE1"/>
    <w:rsid w:val="000E694A"/>
    <w:rsid w:val="000F0BE7"/>
    <w:rsid w:val="000F151B"/>
    <w:rsid w:val="000F18DD"/>
    <w:rsid w:val="00103E45"/>
    <w:rsid w:val="00116F79"/>
    <w:rsid w:val="001224D0"/>
    <w:rsid w:val="00123BAC"/>
    <w:rsid w:val="0012427E"/>
    <w:rsid w:val="001245B2"/>
    <w:rsid w:val="00131121"/>
    <w:rsid w:val="001363C1"/>
    <w:rsid w:val="0014377A"/>
    <w:rsid w:val="001459BB"/>
    <w:rsid w:val="00147605"/>
    <w:rsid w:val="001702E4"/>
    <w:rsid w:val="00170DB2"/>
    <w:rsid w:val="0017100C"/>
    <w:rsid w:val="001719A0"/>
    <w:rsid w:val="001778A8"/>
    <w:rsid w:val="00180662"/>
    <w:rsid w:val="00181AED"/>
    <w:rsid w:val="00181DCF"/>
    <w:rsid w:val="00182F57"/>
    <w:rsid w:val="001854B7"/>
    <w:rsid w:val="0019545B"/>
    <w:rsid w:val="0019548A"/>
    <w:rsid w:val="0019716E"/>
    <w:rsid w:val="0019734A"/>
    <w:rsid w:val="001A0B9B"/>
    <w:rsid w:val="001A1D8E"/>
    <w:rsid w:val="001A351C"/>
    <w:rsid w:val="001A4FD1"/>
    <w:rsid w:val="001B05E1"/>
    <w:rsid w:val="001B1CDF"/>
    <w:rsid w:val="001B47C6"/>
    <w:rsid w:val="001C61A8"/>
    <w:rsid w:val="001C7A43"/>
    <w:rsid w:val="001D06CE"/>
    <w:rsid w:val="001D3429"/>
    <w:rsid w:val="001D66E5"/>
    <w:rsid w:val="001D7E2D"/>
    <w:rsid w:val="001E10E2"/>
    <w:rsid w:val="001E7747"/>
    <w:rsid w:val="001F05D0"/>
    <w:rsid w:val="001F07AC"/>
    <w:rsid w:val="001F08D4"/>
    <w:rsid w:val="001F722A"/>
    <w:rsid w:val="00200A3B"/>
    <w:rsid w:val="00201350"/>
    <w:rsid w:val="0020732A"/>
    <w:rsid w:val="002073F7"/>
    <w:rsid w:val="002077A6"/>
    <w:rsid w:val="0021025B"/>
    <w:rsid w:val="0021166E"/>
    <w:rsid w:val="002162E1"/>
    <w:rsid w:val="002176F4"/>
    <w:rsid w:val="00220079"/>
    <w:rsid w:val="00230106"/>
    <w:rsid w:val="00235030"/>
    <w:rsid w:val="002361B4"/>
    <w:rsid w:val="00236BC3"/>
    <w:rsid w:val="002407B5"/>
    <w:rsid w:val="00245BAF"/>
    <w:rsid w:val="00250801"/>
    <w:rsid w:val="0025161B"/>
    <w:rsid w:val="00251BFB"/>
    <w:rsid w:val="00253493"/>
    <w:rsid w:val="002555DE"/>
    <w:rsid w:val="00261238"/>
    <w:rsid w:val="00262986"/>
    <w:rsid w:val="002644E3"/>
    <w:rsid w:val="00264E30"/>
    <w:rsid w:val="002662A8"/>
    <w:rsid w:val="00272352"/>
    <w:rsid w:val="00274054"/>
    <w:rsid w:val="00277F9A"/>
    <w:rsid w:val="00287E8C"/>
    <w:rsid w:val="002906ED"/>
    <w:rsid w:val="00292141"/>
    <w:rsid w:val="00294FE9"/>
    <w:rsid w:val="002A093A"/>
    <w:rsid w:val="002A23FB"/>
    <w:rsid w:val="002A4320"/>
    <w:rsid w:val="002A637E"/>
    <w:rsid w:val="002A63E5"/>
    <w:rsid w:val="002A681C"/>
    <w:rsid w:val="002A7305"/>
    <w:rsid w:val="002B16FF"/>
    <w:rsid w:val="002B2504"/>
    <w:rsid w:val="002B26C0"/>
    <w:rsid w:val="002B27A6"/>
    <w:rsid w:val="002B4219"/>
    <w:rsid w:val="002B596E"/>
    <w:rsid w:val="002B7202"/>
    <w:rsid w:val="002C18DC"/>
    <w:rsid w:val="002C44C9"/>
    <w:rsid w:val="002C55DC"/>
    <w:rsid w:val="002D3FF2"/>
    <w:rsid w:val="002D56AC"/>
    <w:rsid w:val="002D5718"/>
    <w:rsid w:val="002D5958"/>
    <w:rsid w:val="002E0367"/>
    <w:rsid w:val="002E471F"/>
    <w:rsid w:val="002F1880"/>
    <w:rsid w:val="002F43D9"/>
    <w:rsid w:val="002F7F47"/>
    <w:rsid w:val="0030008B"/>
    <w:rsid w:val="003044D2"/>
    <w:rsid w:val="00315345"/>
    <w:rsid w:val="0032224B"/>
    <w:rsid w:val="003309D6"/>
    <w:rsid w:val="003339CA"/>
    <w:rsid w:val="00342FD5"/>
    <w:rsid w:val="003454AF"/>
    <w:rsid w:val="003455D4"/>
    <w:rsid w:val="00345799"/>
    <w:rsid w:val="00345824"/>
    <w:rsid w:val="00355BCE"/>
    <w:rsid w:val="003606EF"/>
    <w:rsid w:val="00360A2A"/>
    <w:rsid w:val="00363FAC"/>
    <w:rsid w:val="00364FFD"/>
    <w:rsid w:val="00371757"/>
    <w:rsid w:val="00374018"/>
    <w:rsid w:val="00374DA8"/>
    <w:rsid w:val="003752BA"/>
    <w:rsid w:val="003753EA"/>
    <w:rsid w:val="00377885"/>
    <w:rsid w:val="00381BED"/>
    <w:rsid w:val="00382471"/>
    <w:rsid w:val="00394918"/>
    <w:rsid w:val="00395A84"/>
    <w:rsid w:val="003A1640"/>
    <w:rsid w:val="003A707A"/>
    <w:rsid w:val="003B1C17"/>
    <w:rsid w:val="003B475E"/>
    <w:rsid w:val="003B529D"/>
    <w:rsid w:val="003B6527"/>
    <w:rsid w:val="003B7323"/>
    <w:rsid w:val="003B7B10"/>
    <w:rsid w:val="003D60A5"/>
    <w:rsid w:val="003D7FA6"/>
    <w:rsid w:val="003E05AF"/>
    <w:rsid w:val="003E74BF"/>
    <w:rsid w:val="003F0E57"/>
    <w:rsid w:val="00400608"/>
    <w:rsid w:val="00401D96"/>
    <w:rsid w:val="00411746"/>
    <w:rsid w:val="004130AF"/>
    <w:rsid w:val="0041321A"/>
    <w:rsid w:val="00413D72"/>
    <w:rsid w:val="00420C43"/>
    <w:rsid w:val="00420CB9"/>
    <w:rsid w:val="004235B3"/>
    <w:rsid w:val="00426B17"/>
    <w:rsid w:val="004318BA"/>
    <w:rsid w:val="00433C51"/>
    <w:rsid w:val="00434B0B"/>
    <w:rsid w:val="00436D52"/>
    <w:rsid w:val="00436E03"/>
    <w:rsid w:val="004408A8"/>
    <w:rsid w:val="0044451D"/>
    <w:rsid w:val="00445DC1"/>
    <w:rsid w:val="00451990"/>
    <w:rsid w:val="00455021"/>
    <w:rsid w:val="004551B7"/>
    <w:rsid w:val="00456196"/>
    <w:rsid w:val="0045707E"/>
    <w:rsid w:val="00461B7E"/>
    <w:rsid w:val="00467921"/>
    <w:rsid w:val="00472524"/>
    <w:rsid w:val="004737C4"/>
    <w:rsid w:val="00481705"/>
    <w:rsid w:val="004841E2"/>
    <w:rsid w:val="0048433F"/>
    <w:rsid w:val="00486B19"/>
    <w:rsid w:val="004912C5"/>
    <w:rsid w:val="00495407"/>
    <w:rsid w:val="00495BF6"/>
    <w:rsid w:val="00495F1D"/>
    <w:rsid w:val="00497227"/>
    <w:rsid w:val="00497A29"/>
    <w:rsid w:val="004A07B7"/>
    <w:rsid w:val="004A1509"/>
    <w:rsid w:val="004A182A"/>
    <w:rsid w:val="004A55A1"/>
    <w:rsid w:val="004B1ED9"/>
    <w:rsid w:val="004B689F"/>
    <w:rsid w:val="004C2694"/>
    <w:rsid w:val="004C7EF6"/>
    <w:rsid w:val="004D1B77"/>
    <w:rsid w:val="004D3134"/>
    <w:rsid w:val="004D3B03"/>
    <w:rsid w:val="004D5B62"/>
    <w:rsid w:val="004D5D37"/>
    <w:rsid w:val="004D7F5B"/>
    <w:rsid w:val="004E01DB"/>
    <w:rsid w:val="004E19B1"/>
    <w:rsid w:val="004E311B"/>
    <w:rsid w:val="004E3FA4"/>
    <w:rsid w:val="004E70AB"/>
    <w:rsid w:val="004E72EE"/>
    <w:rsid w:val="004F3BB1"/>
    <w:rsid w:val="004F6298"/>
    <w:rsid w:val="00502536"/>
    <w:rsid w:val="00502B6E"/>
    <w:rsid w:val="005050A9"/>
    <w:rsid w:val="00506F7A"/>
    <w:rsid w:val="00506FAA"/>
    <w:rsid w:val="00512CFE"/>
    <w:rsid w:val="00514071"/>
    <w:rsid w:val="0051682D"/>
    <w:rsid w:val="00526BE2"/>
    <w:rsid w:val="005274D9"/>
    <w:rsid w:val="005321F8"/>
    <w:rsid w:val="00535257"/>
    <w:rsid w:val="00540D2D"/>
    <w:rsid w:val="00542FE0"/>
    <w:rsid w:val="00544144"/>
    <w:rsid w:val="00546DA4"/>
    <w:rsid w:val="005577EF"/>
    <w:rsid w:val="00562157"/>
    <w:rsid w:val="00563617"/>
    <w:rsid w:val="00563DBE"/>
    <w:rsid w:val="00570B4D"/>
    <w:rsid w:val="005724CD"/>
    <w:rsid w:val="00583503"/>
    <w:rsid w:val="00593AF1"/>
    <w:rsid w:val="00593BDE"/>
    <w:rsid w:val="00594559"/>
    <w:rsid w:val="00596AF3"/>
    <w:rsid w:val="005A0B0F"/>
    <w:rsid w:val="005A0FBA"/>
    <w:rsid w:val="005B13A1"/>
    <w:rsid w:val="005D1439"/>
    <w:rsid w:val="005E39C1"/>
    <w:rsid w:val="005E45F6"/>
    <w:rsid w:val="005E47FC"/>
    <w:rsid w:val="005E7E7F"/>
    <w:rsid w:val="005F09B3"/>
    <w:rsid w:val="005F28DB"/>
    <w:rsid w:val="005F4A36"/>
    <w:rsid w:val="005F5D4F"/>
    <w:rsid w:val="00604D79"/>
    <w:rsid w:val="00605BEF"/>
    <w:rsid w:val="00605FE4"/>
    <w:rsid w:val="00606438"/>
    <w:rsid w:val="0060688B"/>
    <w:rsid w:val="00607395"/>
    <w:rsid w:val="00610A94"/>
    <w:rsid w:val="006110D8"/>
    <w:rsid w:val="006122E6"/>
    <w:rsid w:val="00612F17"/>
    <w:rsid w:val="00615F1A"/>
    <w:rsid w:val="006204A7"/>
    <w:rsid w:val="0062187A"/>
    <w:rsid w:val="006255AF"/>
    <w:rsid w:val="006272CB"/>
    <w:rsid w:val="00634501"/>
    <w:rsid w:val="0063569A"/>
    <w:rsid w:val="006359CD"/>
    <w:rsid w:val="00637CE8"/>
    <w:rsid w:val="00641E92"/>
    <w:rsid w:val="006460EF"/>
    <w:rsid w:val="0065355C"/>
    <w:rsid w:val="00653C8C"/>
    <w:rsid w:val="006544AB"/>
    <w:rsid w:val="00654762"/>
    <w:rsid w:val="00657F37"/>
    <w:rsid w:val="00662029"/>
    <w:rsid w:val="006632A5"/>
    <w:rsid w:val="00664D78"/>
    <w:rsid w:val="00664DD3"/>
    <w:rsid w:val="00666030"/>
    <w:rsid w:val="00666642"/>
    <w:rsid w:val="00671E95"/>
    <w:rsid w:val="00675179"/>
    <w:rsid w:val="00677399"/>
    <w:rsid w:val="006835F1"/>
    <w:rsid w:val="0068425E"/>
    <w:rsid w:val="006867F3"/>
    <w:rsid w:val="006A1992"/>
    <w:rsid w:val="006A3D49"/>
    <w:rsid w:val="006A5604"/>
    <w:rsid w:val="006A68EB"/>
    <w:rsid w:val="006A72C1"/>
    <w:rsid w:val="006A7575"/>
    <w:rsid w:val="006B332C"/>
    <w:rsid w:val="006B384A"/>
    <w:rsid w:val="006B5961"/>
    <w:rsid w:val="006B7056"/>
    <w:rsid w:val="006B7B63"/>
    <w:rsid w:val="006C4179"/>
    <w:rsid w:val="006C454E"/>
    <w:rsid w:val="006C594E"/>
    <w:rsid w:val="006C614B"/>
    <w:rsid w:val="006D6A6E"/>
    <w:rsid w:val="006D6DDE"/>
    <w:rsid w:val="006E4BB1"/>
    <w:rsid w:val="006E6E2A"/>
    <w:rsid w:val="006F0EF6"/>
    <w:rsid w:val="006F10FA"/>
    <w:rsid w:val="006F1CB2"/>
    <w:rsid w:val="006F2F47"/>
    <w:rsid w:val="006F372C"/>
    <w:rsid w:val="006F4B11"/>
    <w:rsid w:val="006F615B"/>
    <w:rsid w:val="006F685B"/>
    <w:rsid w:val="006F6FC1"/>
    <w:rsid w:val="00703CF5"/>
    <w:rsid w:val="00704D8D"/>
    <w:rsid w:val="00705CDF"/>
    <w:rsid w:val="00714F95"/>
    <w:rsid w:val="00715C92"/>
    <w:rsid w:val="00715DF0"/>
    <w:rsid w:val="0071718F"/>
    <w:rsid w:val="00723FE0"/>
    <w:rsid w:val="0073254D"/>
    <w:rsid w:val="007408FF"/>
    <w:rsid w:val="00742267"/>
    <w:rsid w:val="00746282"/>
    <w:rsid w:val="00750F07"/>
    <w:rsid w:val="00771BDD"/>
    <w:rsid w:val="00776D2A"/>
    <w:rsid w:val="007776AA"/>
    <w:rsid w:val="00781793"/>
    <w:rsid w:val="007860D1"/>
    <w:rsid w:val="00790427"/>
    <w:rsid w:val="0079257F"/>
    <w:rsid w:val="007965FB"/>
    <w:rsid w:val="007A115E"/>
    <w:rsid w:val="007A1A32"/>
    <w:rsid w:val="007A2243"/>
    <w:rsid w:val="007A6967"/>
    <w:rsid w:val="007B261D"/>
    <w:rsid w:val="007C638A"/>
    <w:rsid w:val="007C6A0D"/>
    <w:rsid w:val="007D47BF"/>
    <w:rsid w:val="007D54D5"/>
    <w:rsid w:val="007D5AED"/>
    <w:rsid w:val="007D6095"/>
    <w:rsid w:val="007D78F3"/>
    <w:rsid w:val="007F04DF"/>
    <w:rsid w:val="007F0B35"/>
    <w:rsid w:val="007F0EB4"/>
    <w:rsid w:val="007F1295"/>
    <w:rsid w:val="007F158A"/>
    <w:rsid w:val="007F2DF3"/>
    <w:rsid w:val="007F35F6"/>
    <w:rsid w:val="007F6848"/>
    <w:rsid w:val="00804813"/>
    <w:rsid w:val="008053FC"/>
    <w:rsid w:val="0080605A"/>
    <w:rsid w:val="00806C21"/>
    <w:rsid w:val="00806CF5"/>
    <w:rsid w:val="00811F9B"/>
    <w:rsid w:val="008149F2"/>
    <w:rsid w:val="00820675"/>
    <w:rsid w:val="0082179E"/>
    <w:rsid w:val="008245FC"/>
    <w:rsid w:val="00835D60"/>
    <w:rsid w:val="00837908"/>
    <w:rsid w:val="00840145"/>
    <w:rsid w:val="008405AC"/>
    <w:rsid w:val="00843BC4"/>
    <w:rsid w:val="0085467F"/>
    <w:rsid w:val="008550BD"/>
    <w:rsid w:val="008557CF"/>
    <w:rsid w:val="00874D27"/>
    <w:rsid w:val="00882294"/>
    <w:rsid w:val="00885026"/>
    <w:rsid w:val="00891603"/>
    <w:rsid w:val="00894503"/>
    <w:rsid w:val="008A019D"/>
    <w:rsid w:val="008A05DB"/>
    <w:rsid w:val="008A41CB"/>
    <w:rsid w:val="008A5BBF"/>
    <w:rsid w:val="008A66E1"/>
    <w:rsid w:val="008A69D2"/>
    <w:rsid w:val="008B348A"/>
    <w:rsid w:val="008B49CF"/>
    <w:rsid w:val="008B4A96"/>
    <w:rsid w:val="008B7347"/>
    <w:rsid w:val="008C1529"/>
    <w:rsid w:val="008C4825"/>
    <w:rsid w:val="008C7596"/>
    <w:rsid w:val="008D3718"/>
    <w:rsid w:val="008D3CFE"/>
    <w:rsid w:val="008D77FD"/>
    <w:rsid w:val="008E1788"/>
    <w:rsid w:val="008E30A1"/>
    <w:rsid w:val="008E3DAC"/>
    <w:rsid w:val="008E6E61"/>
    <w:rsid w:val="008F1E8D"/>
    <w:rsid w:val="009004D6"/>
    <w:rsid w:val="009125BC"/>
    <w:rsid w:val="0091452C"/>
    <w:rsid w:val="009159F7"/>
    <w:rsid w:val="009203F8"/>
    <w:rsid w:val="00923BBC"/>
    <w:rsid w:val="00923CD4"/>
    <w:rsid w:val="00927BE2"/>
    <w:rsid w:val="0094184C"/>
    <w:rsid w:val="009459F4"/>
    <w:rsid w:val="00954E66"/>
    <w:rsid w:val="00956611"/>
    <w:rsid w:val="00956A13"/>
    <w:rsid w:val="0096321F"/>
    <w:rsid w:val="0096774C"/>
    <w:rsid w:val="00974B53"/>
    <w:rsid w:val="00977567"/>
    <w:rsid w:val="00977FE1"/>
    <w:rsid w:val="0098088E"/>
    <w:rsid w:val="00984EFB"/>
    <w:rsid w:val="0098567F"/>
    <w:rsid w:val="00987224"/>
    <w:rsid w:val="00990CE0"/>
    <w:rsid w:val="009944A7"/>
    <w:rsid w:val="009A04D7"/>
    <w:rsid w:val="009A05D6"/>
    <w:rsid w:val="009A545B"/>
    <w:rsid w:val="009A666B"/>
    <w:rsid w:val="009A6B7E"/>
    <w:rsid w:val="009B071A"/>
    <w:rsid w:val="009B1309"/>
    <w:rsid w:val="009B2623"/>
    <w:rsid w:val="009B6607"/>
    <w:rsid w:val="009B71E2"/>
    <w:rsid w:val="009C6EAB"/>
    <w:rsid w:val="009D1D41"/>
    <w:rsid w:val="009D3396"/>
    <w:rsid w:val="009E2588"/>
    <w:rsid w:val="009F0186"/>
    <w:rsid w:val="009F0479"/>
    <w:rsid w:val="009F05A8"/>
    <w:rsid w:val="009F0844"/>
    <w:rsid w:val="009F2C16"/>
    <w:rsid w:val="009F3C74"/>
    <w:rsid w:val="00A003BC"/>
    <w:rsid w:val="00A05E3C"/>
    <w:rsid w:val="00A067A5"/>
    <w:rsid w:val="00A0760F"/>
    <w:rsid w:val="00A10AA7"/>
    <w:rsid w:val="00A10AB9"/>
    <w:rsid w:val="00A21634"/>
    <w:rsid w:val="00A220B8"/>
    <w:rsid w:val="00A225FD"/>
    <w:rsid w:val="00A26A90"/>
    <w:rsid w:val="00A26B6D"/>
    <w:rsid w:val="00A3509A"/>
    <w:rsid w:val="00A4355F"/>
    <w:rsid w:val="00A45692"/>
    <w:rsid w:val="00A55287"/>
    <w:rsid w:val="00A57E2A"/>
    <w:rsid w:val="00A57FC5"/>
    <w:rsid w:val="00A61212"/>
    <w:rsid w:val="00A72FDB"/>
    <w:rsid w:val="00A806E0"/>
    <w:rsid w:val="00A80976"/>
    <w:rsid w:val="00A8545C"/>
    <w:rsid w:val="00A87BB7"/>
    <w:rsid w:val="00A9020A"/>
    <w:rsid w:val="00A9283E"/>
    <w:rsid w:val="00A951BB"/>
    <w:rsid w:val="00A96940"/>
    <w:rsid w:val="00AA4B25"/>
    <w:rsid w:val="00AA6994"/>
    <w:rsid w:val="00AB2D0D"/>
    <w:rsid w:val="00AB2E15"/>
    <w:rsid w:val="00AB3AD6"/>
    <w:rsid w:val="00AC14F4"/>
    <w:rsid w:val="00AC1886"/>
    <w:rsid w:val="00AC4EBF"/>
    <w:rsid w:val="00AC5A9A"/>
    <w:rsid w:val="00AC731D"/>
    <w:rsid w:val="00AC7463"/>
    <w:rsid w:val="00AC78C6"/>
    <w:rsid w:val="00AD45E0"/>
    <w:rsid w:val="00AD49EB"/>
    <w:rsid w:val="00AE4EAB"/>
    <w:rsid w:val="00AE64CF"/>
    <w:rsid w:val="00AE6A62"/>
    <w:rsid w:val="00AF0607"/>
    <w:rsid w:val="00AF30C2"/>
    <w:rsid w:val="00B0384A"/>
    <w:rsid w:val="00B06FA4"/>
    <w:rsid w:val="00B13415"/>
    <w:rsid w:val="00B16A44"/>
    <w:rsid w:val="00B17741"/>
    <w:rsid w:val="00B221E7"/>
    <w:rsid w:val="00B22311"/>
    <w:rsid w:val="00B23494"/>
    <w:rsid w:val="00B310D0"/>
    <w:rsid w:val="00B34EF6"/>
    <w:rsid w:val="00B4402D"/>
    <w:rsid w:val="00B44323"/>
    <w:rsid w:val="00B44558"/>
    <w:rsid w:val="00B5102E"/>
    <w:rsid w:val="00B5191E"/>
    <w:rsid w:val="00B55969"/>
    <w:rsid w:val="00B55B87"/>
    <w:rsid w:val="00B55DB2"/>
    <w:rsid w:val="00B55E96"/>
    <w:rsid w:val="00B66D83"/>
    <w:rsid w:val="00B673BD"/>
    <w:rsid w:val="00B74464"/>
    <w:rsid w:val="00B753C1"/>
    <w:rsid w:val="00B75F10"/>
    <w:rsid w:val="00B77349"/>
    <w:rsid w:val="00B80B64"/>
    <w:rsid w:val="00B81082"/>
    <w:rsid w:val="00B84CD6"/>
    <w:rsid w:val="00B94C3F"/>
    <w:rsid w:val="00BA5D1A"/>
    <w:rsid w:val="00BB55AC"/>
    <w:rsid w:val="00BB6D76"/>
    <w:rsid w:val="00BC0515"/>
    <w:rsid w:val="00BC4A6E"/>
    <w:rsid w:val="00BD05FE"/>
    <w:rsid w:val="00BE2B8B"/>
    <w:rsid w:val="00BE3C6D"/>
    <w:rsid w:val="00BE492A"/>
    <w:rsid w:val="00BE52AB"/>
    <w:rsid w:val="00BE6120"/>
    <w:rsid w:val="00BE6A31"/>
    <w:rsid w:val="00BE713E"/>
    <w:rsid w:val="00BF0662"/>
    <w:rsid w:val="00BF626A"/>
    <w:rsid w:val="00BF64ED"/>
    <w:rsid w:val="00BF6820"/>
    <w:rsid w:val="00C06127"/>
    <w:rsid w:val="00C06714"/>
    <w:rsid w:val="00C06A92"/>
    <w:rsid w:val="00C077A6"/>
    <w:rsid w:val="00C0791C"/>
    <w:rsid w:val="00C14F39"/>
    <w:rsid w:val="00C20EA2"/>
    <w:rsid w:val="00C22CD3"/>
    <w:rsid w:val="00C242DE"/>
    <w:rsid w:val="00C26BA7"/>
    <w:rsid w:val="00C32194"/>
    <w:rsid w:val="00C323DC"/>
    <w:rsid w:val="00C356BD"/>
    <w:rsid w:val="00C40665"/>
    <w:rsid w:val="00C42C83"/>
    <w:rsid w:val="00C466BF"/>
    <w:rsid w:val="00C4707B"/>
    <w:rsid w:val="00C51761"/>
    <w:rsid w:val="00C5215B"/>
    <w:rsid w:val="00C547A4"/>
    <w:rsid w:val="00C54922"/>
    <w:rsid w:val="00C5564C"/>
    <w:rsid w:val="00C55FD7"/>
    <w:rsid w:val="00C5633E"/>
    <w:rsid w:val="00C57613"/>
    <w:rsid w:val="00C6064D"/>
    <w:rsid w:val="00C62716"/>
    <w:rsid w:val="00C62B83"/>
    <w:rsid w:val="00C63B85"/>
    <w:rsid w:val="00C657A6"/>
    <w:rsid w:val="00C67F89"/>
    <w:rsid w:val="00C72CCB"/>
    <w:rsid w:val="00C74805"/>
    <w:rsid w:val="00C7503A"/>
    <w:rsid w:val="00C75329"/>
    <w:rsid w:val="00C77A0D"/>
    <w:rsid w:val="00C84629"/>
    <w:rsid w:val="00C942A6"/>
    <w:rsid w:val="00C94FC8"/>
    <w:rsid w:val="00C9628F"/>
    <w:rsid w:val="00C96FFD"/>
    <w:rsid w:val="00C979E3"/>
    <w:rsid w:val="00CA4F8E"/>
    <w:rsid w:val="00CA6C71"/>
    <w:rsid w:val="00CA74A5"/>
    <w:rsid w:val="00CB3C59"/>
    <w:rsid w:val="00CB5ED4"/>
    <w:rsid w:val="00CC10B1"/>
    <w:rsid w:val="00CC3442"/>
    <w:rsid w:val="00CC49A9"/>
    <w:rsid w:val="00CC54FA"/>
    <w:rsid w:val="00CC575C"/>
    <w:rsid w:val="00CC59EC"/>
    <w:rsid w:val="00CC74CA"/>
    <w:rsid w:val="00CE641E"/>
    <w:rsid w:val="00CE7524"/>
    <w:rsid w:val="00D017D5"/>
    <w:rsid w:val="00D02D15"/>
    <w:rsid w:val="00D10319"/>
    <w:rsid w:val="00D11C85"/>
    <w:rsid w:val="00D153EC"/>
    <w:rsid w:val="00D20C30"/>
    <w:rsid w:val="00D231F5"/>
    <w:rsid w:val="00D26FA0"/>
    <w:rsid w:val="00D3526E"/>
    <w:rsid w:val="00D41157"/>
    <w:rsid w:val="00D42901"/>
    <w:rsid w:val="00D43765"/>
    <w:rsid w:val="00D443F1"/>
    <w:rsid w:val="00D513EE"/>
    <w:rsid w:val="00D53804"/>
    <w:rsid w:val="00D617DD"/>
    <w:rsid w:val="00D63961"/>
    <w:rsid w:val="00D661E9"/>
    <w:rsid w:val="00D67C32"/>
    <w:rsid w:val="00D72AB9"/>
    <w:rsid w:val="00D741C0"/>
    <w:rsid w:val="00D75BD8"/>
    <w:rsid w:val="00D76AD5"/>
    <w:rsid w:val="00D776BF"/>
    <w:rsid w:val="00D8234F"/>
    <w:rsid w:val="00D82CDA"/>
    <w:rsid w:val="00D837DE"/>
    <w:rsid w:val="00D85080"/>
    <w:rsid w:val="00D90098"/>
    <w:rsid w:val="00D90F46"/>
    <w:rsid w:val="00D93300"/>
    <w:rsid w:val="00DA067F"/>
    <w:rsid w:val="00DA14A9"/>
    <w:rsid w:val="00DA733D"/>
    <w:rsid w:val="00DB2015"/>
    <w:rsid w:val="00DB5B9D"/>
    <w:rsid w:val="00DC47FF"/>
    <w:rsid w:val="00DC7631"/>
    <w:rsid w:val="00DD44BD"/>
    <w:rsid w:val="00DD698A"/>
    <w:rsid w:val="00DE41D4"/>
    <w:rsid w:val="00DE5E49"/>
    <w:rsid w:val="00DF2036"/>
    <w:rsid w:val="00DF38C4"/>
    <w:rsid w:val="00E04D24"/>
    <w:rsid w:val="00E04ECA"/>
    <w:rsid w:val="00E10B6F"/>
    <w:rsid w:val="00E10C8F"/>
    <w:rsid w:val="00E124FF"/>
    <w:rsid w:val="00E13CA0"/>
    <w:rsid w:val="00E14CC5"/>
    <w:rsid w:val="00E15B86"/>
    <w:rsid w:val="00E3048D"/>
    <w:rsid w:val="00E30F00"/>
    <w:rsid w:val="00E316C2"/>
    <w:rsid w:val="00E31B19"/>
    <w:rsid w:val="00E3681D"/>
    <w:rsid w:val="00E4159A"/>
    <w:rsid w:val="00E43801"/>
    <w:rsid w:val="00E45694"/>
    <w:rsid w:val="00E50D77"/>
    <w:rsid w:val="00E53918"/>
    <w:rsid w:val="00E54D90"/>
    <w:rsid w:val="00E557E1"/>
    <w:rsid w:val="00E55D2D"/>
    <w:rsid w:val="00E611EB"/>
    <w:rsid w:val="00E67420"/>
    <w:rsid w:val="00E70DCB"/>
    <w:rsid w:val="00E7553C"/>
    <w:rsid w:val="00E7739E"/>
    <w:rsid w:val="00E80FDD"/>
    <w:rsid w:val="00E81518"/>
    <w:rsid w:val="00E8468E"/>
    <w:rsid w:val="00E8710B"/>
    <w:rsid w:val="00E90143"/>
    <w:rsid w:val="00E93A87"/>
    <w:rsid w:val="00EA2C0E"/>
    <w:rsid w:val="00EA3555"/>
    <w:rsid w:val="00EA4B3B"/>
    <w:rsid w:val="00EB0D9F"/>
    <w:rsid w:val="00EB331C"/>
    <w:rsid w:val="00EB4C02"/>
    <w:rsid w:val="00EC1003"/>
    <w:rsid w:val="00EC2EE8"/>
    <w:rsid w:val="00EC46BD"/>
    <w:rsid w:val="00EC4AD4"/>
    <w:rsid w:val="00EC7EB0"/>
    <w:rsid w:val="00ED0672"/>
    <w:rsid w:val="00ED1C97"/>
    <w:rsid w:val="00ED1FB2"/>
    <w:rsid w:val="00EE1D44"/>
    <w:rsid w:val="00EE2ED8"/>
    <w:rsid w:val="00EE59B9"/>
    <w:rsid w:val="00EE59C9"/>
    <w:rsid w:val="00EE6A80"/>
    <w:rsid w:val="00EF024D"/>
    <w:rsid w:val="00EF1A80"/>
    <w:rsid w:val="00EF4ED8"/>
    <w:rsid w:val="00EF6852"/>
    <w:rsid w:val="00F1224A"/>
    <w:rsid w:val="00F13930"/>
    <w:rsid w:val="00F1544B"/>
    <w:rsid w:val="00F25989"/>
    <w:rsid w:val="00F2718C"/>
    <w:rsid w:val="00F27DA5"/>
    <w:rsid w:val="00F30034"/>
    <w:rsid w:val="00F32401"/>
    <w:rsid w:val="00F3636A"/>
    <w:rsid w:val="00F36945"/>
    <w:rsid w:val="00F43375"/>
    <w:rsid w:val="00F44E4B"/>
    <w:rsid w:val="00F528C2"/>
    <w:rsid w:val="00F531E3"/>
    <w:rsid w:val="00F54349"/>
    <w:rsid w:val="00F61A38"/>
    <w:rsid w:val="00F64D55"/>
    <w:rsid w:val="00F70FDC"/>
    <w:rsid w:val="00F7155F"/>
    <w:rsid w:val="00F71E94"/>
    <w:rsid w:val="00F779BC"/>
    <w:rsid w:val="00F95636"/>
    <w:rsid w:val="00F959F2"/>
    <w:rsid w:val="00F96185"/>
    <w:rsid w:val="00F97236"/>
    <w:rsid w:val="00FA7CF0"/>
    <w:rsid w:val="00FB3A63"/>
    <w:rsid w:val="00FB576D"/>
    <w:rsid w:val="00FC03B7"/>
    <w:rsid w:val="00FC10E1"/>
    <w:rsid w:val="00FD0C6F"/>
    <w:rsid w:val="00FD31F7"/>
    <w:rsid w:val="00FE039C"/>
    <w:rsid w:val="00FE16C5"/>
    <w:rsid w:val="00FE2E25"/>
    <w:rsid w:val="00FE4DDF"/>
    <w:rsid w:val="00FF0394"/>
    <w:rsid w:val="00FF44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221D"/>
  <w15:docId w15:val="{E8CB5566-6A78-C64E-AF64-97EDC82E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7236"/>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07482F"/>
    <w:rPr>
      <w:sz w:val="16"/>
      <w:szCs w:val="16"/>
    </w:rPr>
  </w:style>
  <w:style w:type="paragraph" w:styleId="CommentText">
    <w:name w:val="annotation text"/>
    <w:basedOn w:val="Normal"/>
    <w:link w:val="CommentTextChar"/>
    <w:semiHidden/>
    <w:unhideWhenUsed/>
    <w:rsid w:val="0007482F"/>
    <w:pPr>
      <w:spacing w:line="240" w:lineRule="auto"/>
    </w:pPr>
    <w:rPr>
      <w:sz w:val="20"/>
      <w:szCs w:val="20"/>
    </w:rPr>
  </w:style>
  <w:style w:type="character" w:customStyle="1" w:styleId="CommentTextChar">
    <w:name w:val="Comment Text Char"/>
    <w:basedOn w:val="DefaultParagraphFont"/>
    <w:link w:val="CommentText"/>
    <w:semiHidden/>
    <w:rsid w:val="0007482F"/>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07482F"/>
    <w:rPr>
      <w:b/>
      <w:bCs/>
    </w:rPr>
  </w:style>
  <w:style w:type="character" w:customStyle="1" w:styleId="CommentSubjectChar">
    <w:name w:val="Comment Subject Char"/>
    <w:basedOn w:val="CommentTextChar"/>
    <w:link w:val="CommentSubject"/>
    <w:semiHidden/>
    <w:rsid w:val="0007482F"/>
    <w:rPr>
      <w:rFonts w:ascii="Times New Roman" w:hAnsi="Times New Roman"/>
      <w:b/>
      <w:bCs/>
      <w:sz w:val="20"/>
      <w:szCs w:val="20"/>
    </w:rPr>
  </w:style>
  <w:style w:type="paragraph" w:styleId="BalloonText">
    <w:name w:val="Balloon Text"/>
    <w:basedOn w:val="Normal"/>
    <w:link w:val="BalloonTextChar"/>
    <w:semiHidden/>
    <w:unhideWhenUsed/>
    <w:rsid w:val="0007482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7482F"/>
    <w:rPr>
      <w:rFonts w:ascii="Segoe UI" w:hAnsi="Segoe UI" w:cs="Segoe UI"/>
      <w:sz w:val="18"/>
      <w:szCs w:val="18"/>
    </w:rPr>
  </w:style>
  <w:style w:type="paragraph" w:styleId="Revision">
    <w:name w:val="Revision"/>
    <w:hidden/>
    <w:semiHidden/>
    <w:rsid w:val="003B475E"/>
    <w:pPr>
      <w:spacing w:after="0"/>
    </w:pPr>
    <w:rPr>
      <w:rFonts w:ascii="Times New Roman" w:hAnsi="Times New Roman"/>
    </w:rPr>
  </w:style>
  <w:style w:type="character" w:styleId="PlaceholderText">
    <w:name w:val="Placeholder Text"/>
    <w:basedOn w:val="DefaultParagraphFont"/>
    <w:semiHidden/>
    <w:rsid w:val="00294FE9"/>
    <w:rPr>
      <w:color w:val="666666"/>
    </w:rPr>
  </w:style>
  <w:style w:type="paragraph" w:styleId="NormalWeb">
    <w:name w:val="Normal (Web)"/>
    <w:basedOn w:val="Normal"/>
    <w:uiPriority w:val="99"/>
    <w:semiHidden/>
    <w:unhideWhenUsed/>
    <w:rsid w:val="00AC4EBF"/>
    <w:rPr>
      <w:rFonts w:cs="Times New Roman"/>
    </w:rPr>
  </w:style>
  <w:style w:type="paragraph" w:styleId="ListParagraph">
    <w:name w:val="List Paragraph"/>
    <w:basedOn w:val="Normal"/>
    <w:uiPriority w:val="34"/>
    <w:qFormat/>
    <w:rsid w:val="00AD49EB"/>
    <w:pPr>
      <w:ind w:left="720"/>
      <w:contextualSpacing/>
    </w:pPr>
  </w:style>
  <w:style w:type="character" w:styleId="UnresolvedMention">
    <w:name w:val="Unresolved Mention"/>
    <w:basedOn w:val="DefaultParagraphFont"/>
    <w:uiPriority w:val="99"/>
    <w:semiHidden/>
    <w:unhideWhenUsed/>
    <w:rsid w:val="00495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860">
      <w:bodyDiv w:val="1"/>
      <w:marLeft w:val="0"/>
      <w:marRight w:val="0"/>
      <w:marTop w:val="0"/>
      <w:marBottom w:val="0"/>
      <w:divBdr>
        <w:top w:val="none" w:sz="0" w:space="0" w:color="auto"/>
        <w:left w:val="none" w:sz="0" w:space="0" w:color="auto"/>
        <w:bottom w:val="none" w:sz="0" w:space="0" w:color="auto"/>
        <w:right w:val="none" w:sz="0" w:space="0" w:color="auto"/>
      </w:divBdr>
    </w:div>
    <w:div w:id="29499455">
      <w:bodyDiv w:val="1"/>
      <w:marLeft w:val="0"/>
      <w:marRight w:val="0"/>
      <w:marTop w:val="0"/>
      <w:marBottom w:val="0"/>
      <w:divBdr>
        <w:top w:val="none" w:sz="0" w:space="0" w:color="auto"/>
        <w:left w:val="none" w:sz="0" w:space="0" w:color="auto"/>
        <w:bottom w:val="none" w:sz="0" w:space="0" w:color="auto"/>
        <w:right w:val="none" w:sz="0" w:space="0" w:color="auto"/>
      </w:divBdr>
      <w:divsChild>
        <w:div w:id="2086877792">
          <w:marLeft w:val="0"/>
          <w:marRight w:val="0"/>
          <w:marTop w:val="0"/>
          <w:marBottom w:val="0"/>
          <w:divBdr>
            <w:top w:val="none" w:sz="0" w:space="0" w:color="auto"/>
            <w:left w:val="none" w:sz="0" w:space="0" w:color="auto"/>
            <w:bottom w:val="none" w:sz="0" w:space="0" w:color="auto"/>
            <w:right w:val="none" w:sz="0" w:space="0" w:color="auto"/>
          </w:divBdr>
          <w:divsChild>
            <w:div w:id="913316959">
              <w:marLeft w:val="0"/>
              <w:marRight w:val="0"/>
              <w:marTop w:val="0"/>
              <w:marBottom w:val="0"/>
              <w:divBdr>
                <w:top w:val="none" w:sz="0" w:space="0" w:color="auto"/>
                <w:left w:val="none" w:sz="0" w:space="0" w:color="auto"/>
                <w:bottom w:val="none" w:sz="0" w:space="0" w:color="auto"/>
                <w:right w:val="none" w:sz="0" w:space="0" w:color="auto"/>
              </w:divBdr>
              <w:divsChild>
                <w:div w:id="44697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8212">
      <w:bodyDiv w:val="1"/>
      <w:marLeft w:val="0"/>
      <w:marRight w:val="0"/>
      <w:marTop w:val="0"/>
      <w:marBottom w:val="0"/>
      <w:divBdr>
        <w:top w:val="none" w:sz="0" w:space="0" w:color="auto"/>
        <w:left w:val="none" w:sz="0" w:space="0" w:color="auto"/>
        <w:bottom w:val="none" w:sz="0" w:space="0" w:color="auto"/>
        <w:right w:val="none" w:sz="0" w:space="0" w:color="auto"/>
      </w:divBdr>
    </w:div>
    <w:div w:id="72825693">
      <w:bodyDiv w:val="1"/>
      <w:marLeft w:val="0"/>
      <w:marRight w:val="0"/>
      <w:marTop w:val="0"/>
      <w:marBottom w:val="0"/>
      <w:divBdr>
        <w:top w:val="none" w:sz="0" w:space="0" w:color="auto"/>
        <w:left w:val="none" w:sz="0" w:space="0" w:color="auto"/>
        <w:bottom w:val="none" w:sz="0" w:space="0" w:color="auto"/>
        <w:right w:val="none" w:sz="0" w:space="0" w:color="auto"/>
      </w:divBdr>
      <w:divsChild>
        <w:div w:id="1673265730">
          <w:marLeft w:val="0"/>
          <w:marRight w:val="0"/>
          <w:marTop w:val="0"/>
          <w:marBottom w:val="0"/>
          <w:divBdr>
            <w:top w:val="none" w:sz="0" w:space="0" w:color="auto"/>
            <w:left w:val="none" w:sz="0" w:space="0" w:color="auto"/>
            <w:bottom w:val="none" w:sz="0" w:space="0" w:color="auto"/>
            <w:right w:val="none" w:sz="0" w:space="0" w:color="auto"/>
          </w:divBdr>
        </w:div>
        <w:div w:id="888423462">
          <w:marLeft w:val="0"/>
          <w:marRight w:val="0"/>
          <w:marTop w:val="0"/>
          <w:marBottom w:val="0"/>
          <w:divBdr>
            <w:top w:val="none" w:sz="0" w:space="0" w:color="auto"/>
            <w:left w:val="none" w:sz="0" w:space="0" w:color="auto"/>
            <w:bottom w:val="none" w:sz="0" w:space="0" w:color="auto"/>
            <w:right w:val="none" w:sz="0" w:space="0" w:color="auto"/>
          </w:divBdr>
        </w:div>
      </w:divsChild>
    </w:div>
    <w:div w:id="76758541">
      <w:bodyDiv w:val="1"/>
      <w:marLeft w:val="0"/>
      <w:marRight w:val="0"/>
      <w:marTop w:val="0"/>
      <w:marBottom w:val="0"/>
      <w:divBdr>
        <w:top w:val="none" w:sz="0" w:space="0" w:color="auto"/>
        <w:left w:val="none" w:sz="0" w:space="0" w:color="auto"/>
        <w:bottom w:val="none" w:sz="0" w:space="0" w:color="auto"/>
        <w:right w:val="none" w:sz="0" w:space="0" w:color="auto"/>
      </w:divBdr>
      <w:divsChild>
        <w:div w:id="1964073297">
          <w:marLeft w:val="0"/>
          <w:marRight w:val="0"/>
          <w:marTop w:val="0"/>
          <w:marBottom w:val="0"/>
          <w:divBdr>
            <w:top w:val="none" w:sz="0" w:space="0" w:color="auto"/>
            <w:left w:val="none" w:sz="0" w:space="0" w:color="auto"/>
            <w:bottom w:val="none" w:sz="0" w:space="0" w:color="auto"/>
            <w:right w:val="none" w:sz="0" w:space="0" w:color="auto"/>
          </w:divBdr>
          <w:divsChild>
            <w:div w:id="618607886">
              <w:marLeft w:val="0"/>
              <w:marRight w:val="0"/>
              <w:marTop w:val="0"/>
              <w:marBottom w:val="0"/>
              <w:divBdr>
                <w:top w:val="none" w:sz="0" w:space="0" w:color="auto"/>
                <w:left w:val="none" w:sz="0" w:space="0" w:color="auto"/>
                <w:bottom w:val="none" w:sz="0" w:space="0" w:color="auto"/>
                <w:right w:val="none" w:sz="0" w:space="0" w:color="auto"/>
              </w:divBdr>
              <w:divsChild>
                <w:div w:id="3003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9306">
      <w:bodyDiv w:val="1"/>
      <w:marLeft w:val="0"/>
      <w:marRight w:val="0"/>
      <w:marTop w:val="0"/>
      <w:marBottom w:val="0"/>
      <w:divBdr>
        <w:top w:val="none" w:sz="0" w:space="0" w:color="auto"/>
        <w:left w:val="none" w:sz="0" w:space="0" w:color="auto"/>
        <w:bottom w:val="none" w:sz="0" w:space="0" w:color="auto"/>
        <w:right w:val="none" w:sz="0" w:space="0" w:color="auto"/>
      </w:divBdr>
      <w:divsChild>
        <w:div w:id="1303846854">
          <w:marLeft w:val="0"/>
          <w:marRight w:val="0"/>
          <w:marTop w:val="0"/>
          <w:marBottom w:val="0"/>
          <w:divBdr>
            <w:top w:val="none" w:sz="0" w:space="0" w:color="auto"/>
            <w:left w:val="none" w:sz="0" w:space="0" w:color="auto"/>
            <w:bottom w:val="none" w:sz="0" w:space="0" w:color="auto"/>
            <w:right w:val="none" w:sz="0" w:space="0" w:color="auto"/>
          </w:divBdr>
          <w:divsChild>
            <w:div w:id="475024571">
              <w:marLeft w:val="0"/>
              <w:marRight w:val="0"/>
              <w:marTop w:val="0"/>
              <w:marBottom w:val="0"/>
              <w:divBdr>
                <w:top w:val="none" w:sz="0" w:space="0" w:color="auto"/>
                <w:left w:val="none" w:sz="0" w:space="0" w:color="auto"/>
                <w:bottom w:val="none" w:sz="0" w:space="0" w:color="auto"/>
                <w:right w:val="none" w:sz="0" w:space="0" w:color="auto"/>
              </w:divBdr>
              <w:divsChild>
                <w:div w:id="6251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4202">
      <w:bodyDiv w:val="1"/>
      <w:marLeft w:val="0"/>
      <w:marRight w:val="0"/>
      <w:marTop w:val="0"/>
      <w:marBottom w:val="0"/>
      <w:divBdr>
        <w:top w:val="none" w:sz="0" w:space="0" w:color="auto"/>
        <w:left w:val="none" w:sz="0" w:space="0" w:color="auto"/>
        <w:bottom w:val="none" w:sz="0" w:space="0" w:color="auto"/>
        <w:right w:val="none" w:sz="0" w:space="0" w:color="auto"/>
      </w:divBdr>
      <w:divsChild>
        <w:div w:id="312370960">
          <w:marLeft w:val="0"/>
          <w:marRight w:val="0"/>
          <w:marTop w:val="0"/>
          <w:marBottom w:val="0"/>
          <w:divBdr>
            <w:top w:val="none" w:sz="0" w:space="0" w:color="auto"/>
            <w:left w:val="none" w:sz="0" w:space="0" w:color="auto"/>
            <w:bottom w:val="none" w:sz="0" w:space="0" w:color="auto"/>
            <w:right w:val="none" w:sz="0" w:space="0" w:color="auto"/>
          </w:divBdr>
          <w:divsChild>
            <w:div w:id="1408186906">
              <w:marLeft w:val="0"/>
              <w:marRight w:val="0"/>
              <w:marTop w:val="0"/>
              <w:marBottom w:val="0"/>
              <w:divBdr>
                <w:top w:val="none" w:sz="0" w:space="0" w:color="auto"/>
                <w:left w:val="none" w:sz="0" w:space="0" w:color="auto"/>
                <w:bottom w:val="none" w:sz="0" w:space="0" w:color="auto"/>
                <w:right w:val="none" w:sz="0" w:space="0" w:color="auto"/>
              </w:divBdr>
              <w:divsChild>
                <w:div w:id="21143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7626">
      <w:bodyDiv w:val="1"/>
      <w:marLeft w:val="0"/>
      <w:marRight w:val="0"/>
      <w:marTop w:val="0"/>
      <w:marBottom w:val="0"/>
      <w:divBdr>
        <w:top w:val="none" w:sz="0" w:space="0" w:color="auto"/>
        <w:left w:val="none" w:sz="0" w:space="0" w:color="auto"/>
        <w:bottom w:val="none" w:sz="0" w:space="0" w:color="auto"/>
        <w:right w:val="none" w:sz="0" w:space="0" w:color="auto"/>
      </w:divBdr>
      <w:divsChild>
        <w:div w:id="2112386530">
          <w:marLeft w:val="0"/>
          <w:marRight w:val="0"/>
          <w:marTop w:val="0"/>
          <w:marBottom w:val="0"/>
          <w:divBdr>
            <w:top w:val="none" w:sz="0" w:space="0" w:color="auto"/>
            <w:left w:val="none" w:sz="0" w:space="0" w:color="auto"/>
            <w:bottom w:val="none" w:sz="0" w:space="0" w:color="auto"/>
            <w:right w:val="none" w:sz="0" w:space="0" w:color="auto"/>
          </w:divBdr>
          <w:divsChild>
            <w:div w:id="536434490">
              <w:marLeft w:val="0"/>
              <w:marRight w:val="0"/>
              <w:marTop w:val="0"/>
              <w:marBottom w:val="0"/>
              <w:divBdr>
                <w:top w:val="none" w:sz="0" w:space="0" w:color="auto"/>
                <w:left w:val="none" w:sz="0" w:space="0" w:color="auto"/>
                <w:bottom w:val="none" w:sz="0" w:space="0" w:color="auto"/>
                <w:right w:val="none" w:sz="0" w:space="0" w:color="auto"/>
              </w:divBdr>
              <w:divsChild>
                <w:div w:id="1944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96409">
      <w:bodyDiv w:val="1"/>
      <w:marLeft w:val="0"/>
      <w:marRight w:val="0"/>
      <w:marTop w:val="0"/>
      <w:marBottom w:val="0"/>
      <w:divBdr>
        <w:top w:val="none" w:sz="0" w:space="0" w:color="auto"/>
        <w:left w:val="none" w:sz="0" w:space="0" w:color="auto"/>
        <w:bottom w:val="none" w:sz="0" w:space="0" w:color="auto"/>
        <w:right w:val="none" w:sz="0" w:space="0" w:color="auto"/>
      </w:divBdr>
    </w:div>
    <w:div w:id="129254439">
      <w:bodyDiv w:val="1"/>
      <w:marLeft w:val="0"/>
      <w:marRight w:val="0"/>
      <w:marTop w:val="0"/>
      <w:marBottom w:val="0"/>
      <w:divBdr>
        <w:top w:val="none" w:sz="0" w:space="0" w:color="auto"/>
        <w:left w:val="none" w:sz="0" w:space="0" w:color="auto"/>
        <w:bottom w:val="none" w:sz="0" w:space="0" w:color="auto"/>
        <w:right w:val="none" w:sz="0" w:space="0" w:color="auto"/>
      </w:divBdr>
    </w:div>
    <w:div w:id="158692181">
      <w:bodyDiv w:val="1"/>
      <w:marLeft w:val="0"/>
      <w:marRight w:val="0"/>
      <w:marTop w:val="0"/>
      <w:marBottom w:val="0"/>
      <w:divBdr>
        <w:top w:val="none" w:sz="0" w:space="0" w:color="auto"/>
        <w:left w:val="none" w:sz="0" w:space="0" w:color="auto"/>
        <w:bottom w:val="none" w:sz="0" w:space="0" w:color="auto"/>
        <w:right w:val="none" w:sz="0" w:space="0" w:color="auto"/>
      </w:divBdr>
    </w:div>
    <w:div w:id="160434526">
      <w:bodyDiv w:val="1"/>
      <w:marLeft w:val="0"/>
      <w:marRight w:val="0"/>
      <w:marTop w:val="0"/>
      <w:marBottom w:val="0"/>
      <w:divBdr>
        <w:top w:val="none" w:sz="0" w:space="0" w:color="auto"/>
        <w:left w:val="none" w:sz="0" w:space="0" w:color="auto"/>
        <w:bottom w:val="none" w:sz="0" w:space="0" w:color="auto"/>
        <w:right w:val="none" w:sz="0" w:space="0" w:color="auto"/>
      </w:divBdr>
      <w:divsChild>
        <w:div w:id="788931927">
          <w:marLeft w:val="0"/>
          <w:marRight w:val="0"/>
          <w:marTop w:val="0"/>
          <w:marBottom w:val="0"/>
          <w:divBdr>
            <w:top w:val="none" w:sz="0" w:space="0" w:color="auto"/>
            <w:left w:val="none" w:sz="0" w:space="0" w:color="auto"/>
            <w:bottom w:val="none" w:sz="0" w:space="0" w:color="auto"/>
            <w:right w:val="none" w:sz="0" w:space="0" w:color="auto"/>
          </w:divBdr>
          <w:divsChild>
            <w:div w:id="855075231">
              <w:marLeft w:val="0"/>
              <w:marRight w:val="0"/>
              <w:marTop w:val="0"/>
              <w:marBottom w:val="0"/>
              <w:divBdr>
                <w:top w:val="none" w:sz="0" w:space="0" w:color="auto"/>
                <w:left w:val="none" w:sz="0" w:space="0" w:color="auto"/>
                <w:bottom w:val="none" w:sz="0" w:space="0" w:color="auto"/>
                <w:right w:val="none" w:sz="0" w:space="0" w:color="auto"/>
              </w:divBdr>
              <w:divsChild>
                <w:div w:id="9298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1099">
      <w:bodyDiv w:val="1"/>
      <w:marLeft w:val="0"/>
      <w:marRight w:val="0"/>
      <w:marTop w:val="0"/>
      <w:marBottom w:val="0"/>
      <w:divBdr>
        <w:top w:val="none" w:sz="0" w:space="0" w:color="auto"/>
        <w:left w:val="none" w:sz="0" w:space="0" w:color="auto"/>
        <w:bottom w:val="none" w:sz="0" w:space="0" w:color="auto"/>
        <w:right w:val="none" w:sz="0" w:space="0" w:color="auto"/>
      </w:divBdr>
    </w:div>
    <w:div w:id="221907334">
      <w:bodyDiv w:val="1"/>
      <w:marLeft w:val="0"/>
      <w:marRight w:val="0"/>
      <w:marTop w:val="0"/>
      <w:marBottom w:val="0"/>
      <w:divBdr>
        <w:top w:val="none" w:sz="0" w:space="0" w:color="auto"/>
        <w:left w:val="none" w:sz="0" w:space="0" w:color="auto"/>
        <w:bottom w:val="none" w:sz="0" w:space="0" w:color="auto"/>
        <w:right w:val="none" w:sz="0" w:space="0" w:color="auto"/>
      </w:divBdr>
      <w:divsChild>
        <w:div w:id="1565875330">
          <w:marLeft w:val="0"/>
          <w:marRight w:val="0"/>
          <w:marTop w:val="0"/>
          <w:marBottom w:val="0"/>
          <w:divBdr>
            <w:top w:val="none" w:sz="0" w:space="0" w:color="auto"/>
            <w:left w:val="none" w:sz="0" w:space="0" w:color="auto"/>
            <w:bottom w:val="none" w:sz="0" w:space="0" w:color="auto"/>
            <w:right w:val="none" w:sz="0" w:space="0" w:color="auto"/>
          </w:divBdr>
          <w:divsChild>
            <w:div w:id="1972857112">
              <w:marLeft w:val="0"/>
              <w:marRight w:val="0"/>
              <w:marTop w:val="0"/>
              <w:marBottom w:val="0"/>
              <w:divBdr>
                <w:top w:val="none" w:sz="0" w:space="0" w:color="auto"/>
                <w:left w:val="none" w:sz="0" w:space="0" w:color="auto"/>
                <w:bottom w:val="none" w:sz="0" w:space="0" w:color="auto"/>
                <w:right w:val="none" w:sz="0" w:space="0" w:color="auto"/>
              </w:divBdr>
              <w:divsChild>
                <w:div w:id="1970044062">
                  <w:marLeft w:val="0"/>
                  <w:marRight w:val="0"/>
                  <w:marTop w:val="0"/>
                  <w:marBottom w:val="0"/>
                  <w:divBdr>
                    <w:top w:val="none" w:sz="0" w:space="0" w:color="auto"/>
                    <w:left w:val="none" w:sz="0" w:space="0" w:color="auto"/>
                    <w:bottom w:val="none" w:sz="0" w:space="0" w:color="auto"/>
                    <w:right w:val="none" w:sz="0" w:space="0" w:color="auto"/>
                  </w:divBdr>
                </w:div>
              </w:divsChild>
            </w:div>
            <w:div w:id="13504611">
              <w:marLeft w:val="0"/>
              <w:marRight w:val="0"/>
              <w:marTop w:val="0"/>
              <w:marBottom w:val="0"/>
              <w:divBdr>
                <w:top w:val="none" w:sz="0" w:space="0" w:color="auto"/>
                <w:left w:val="none" w:sz="0" w:space="0" w:color="auto"/>
                <w:bottom w:val="none" w:sz="0" w:space="0" w:color="auto"/>
                <w:right w:val="none" w:sz="0" w:space="0" w:color="auto"/>
              </w:divBdr>
              <w:divsChild>
                <w:div w:id="1509101095">
                  <w:marLeft w:val="0"/>
                  <w:marRight w:val="0"/>
                  <w:marTop w:val="0"/>
                  <w:marBottom w:val="0"/>
                  <w:divBdr>
                    <w:top w:val="none" w:sz="0" w:space="0" w:color="auto"/>
                    <w:left w:val="none" w:sz="0" w:space="0" w:color="auto"/>
                    <w:bottom w:val="none" w:sz="0" w:space="0" w:color="auto"/>
                    <w:right w:val="none" w:sz="0" w:space="0" w:color="auto"/>
                  </w:divBdr>
                </w:div>
              </w:divsChild>
            </w:div>
            <w:div w:id="1805078319">
              <w:marLeft w:val="0"/>
              <w:marRight w:val="0"/>
              <w:marTop w:val="0"/>
              <w:marBottom w:val="0"/>
              <w:divBdr>
                <w:top w:val="none" w:sz="0" w:space="0" w:color="auto"/>
                <w:left w:val="none" w:sz="0" w:space="0" w:color="auto"/>
                <w:bottom w:val="none" w:sz="0" w:space="0" w:color="auto"/>
                <w:right w:val="none" w:sz="0" w:space="0" w:color="auto"/>
              </w:divBdr>
              <w:divsChild>
                <w:div w:id="102282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47621">
      <w:bodyDiv w:val="1"/>
      <w:marLeft w:val="0"/>
      <w:marRight w:val="0"/>
      <w:marTop w:val="0"/>
      <w:marBottom w:val="0"/>
      <w:divBdr>
        <w:top w:val="none" w:sz="0" w:space="0" w:color="auto"/>
        <w:left w:val="none" w:sz="0" w:space="0" w:color="auto"/>
        <w:bottom w:val="none" w:sz="0" w:space="0" w:color="auto"/>
        <w:right w:val="none" w:sz="0" w:space="0" w:color="auto"/>
      </w:divBdr>
      <w:divsChild>
        <w:div w:id="2105223511">
          <w:marLeft w:val="0"/>
          <w:marRight w:val="0"/>
          <w:marTop w:val="0"/>
          <w:marBottom w:val="0"/>
          <w:divBdr>
            <w:top w:val="none" w:sz="0" w:space="0" w:color="auto"/>
            <w:left w:val="none" w:sz="0" w:space="0" w:color="auto"/>
            <w:bottom w:val="none" w:sz="0" w:space="0" w:color="auto"/>
            <w:right w:val="none" w:sz="0" w:space="0" w:color="auto"/>
          </w:divBdr>
          <w:divsChild>
            <w:div w:id="1273588026">
              <w:marLeft w:val="0"/>
              <w:marRight w:val="0"/>
              <w:marTop w:val="0"/>
              <w:marBottom w:val="0"/>
              <w:divBdr>
                <w:top w:val="none" w:sz="0" w:space="0" w:color="auto"/>
                <w:left w:val="none" w:sz="0" w:space="0" w:color="auto"/>
                <w:bottom w:val="none" w:sz="0" w:space="0" w:color="auto"/>
                <w:right w:val="none" w:sz="0" w:space="0" w:color="auto"/>
              </w:divBdr>
              <w:divsChild>
                <w:div w:id="20063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47862">
      <w:bodyDiv w:val="1"/>
      <w:marLeft w:val="0"/>
      <w:marRight w:val="0"/>
      <w:marTop w:val="0"/>
      <w:marBottom w:val="0"/>
      <w:divBdr>
        <w:top w:val="none" w:sz="0" w:space="0" w:color="auto"/>
        <w:left w:val="none" w:sz="0" w:space="0" w:color="auto"/>
        <w:bottom w:val="none" w:sz="0" w:space="0" w:color="auto"/>
        <w:right w:val="none" w:sz="0" w:space="0" w:color="auto"/>
      </w:divBdr>
      <w:divsChild>
        <w:div w:id="1444034034">
          <w:marLeft w:val="0"/>
          <w:marRight w:val="0"/>
          <w:marTop w:val="0"/>
          <w:marBottom w:val="0"/>
          <w:divBdr>
            <w:top w:val="none" w:sz="0" w:space="0" w:color="auto"/>
            <w:left w:val="none" w:sz="0" w:space="0" w:color="auto"/>
            <w:bottom w:val="none" w:sz="0" w:space="0" w:color="auto"/>
            <w:right w:val="none" w:sz="0" w:space="0" w:color="auto"/>
          </w:divBdr>
          <w:divsChild>
            <w:div w:id="465197995">
              <w:marLeft w:val="0"/>
              <w:marRight w:val="0"/>
              <w:marTop w:val="0"/>
              <w:marBottom w:val="0"/>
              <w:divBdr>
                <w:top w:val="none" w:sz="0" w:space="0" w:color="auto"/>
                <w:left w:val="none" w:sz="0" w:space="0" w:color="auto"/>
                <w:bottom w:val="none" w:sz="0" w:space="0" w:color="auto"/>
                <w:right w:val="none" w:sz="0" w:space="0" w:color="auto"/>
              </w:divBdr>
              <w:divsChild>
                <w:div w:id="8762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1896">
      <w:bodyDiv w:val="1"/>
      <w:marLeft w:val="0"/>
      <w:marRight w:val="0"/>
      <w:marTop w:val="0"/>
      <w:marBottom w:val="0"/>
      <w:divBdr>
        <w:top w:val="none" w:sz="0" w:space="0" w:color="auto"/>
        <w:left w:val="none" w:sz="0" w:space="0" w:color="auto"/>
        <w:bottom w:val="none" w:sz="0" w:space="0" w:color="auto"/>
        <w:right w:val="none" w:sz="0" w:space="0" w:color="auto"/>
      </w:divBdr>
    </w:div>
    <w:div w:id="277686391">
      <w:bodyDiv w:val="1"/>
      <w:marLeft w:val="0"/>
      <w:marRight w:val="0"/>
      <w:marTop w:val="0"/>
      <w:marBottom w:val="0"/>
      <w:divBdr>
        <w:top w:val="none" w:sz="0" w:space="0" w:color="auto"/>
        <w:left w:val="none" w:sz="0" w:space="0" w:color="auto"/>
        <w:bottom w:val="none" w:sz="0" w:space="0" w:color="auto"/>
        <w:right w:val="none" w:sz="0" w:space="0" w:color="auto"/>
      </w:divBdr>
    </w:div>
    <w:div w:id="278142700">
      <w:bodyDiv w:val="1"/>
      <w:marLeft w:val="0"/>
      <w:marRight w:val="0"/>
      <w:marTop w:val="0"/>
      <w:marBottom w:val="0"/>
      <w:divBdr>
        <w:top w:val="none" w:sz="0" w:space="0" w:color="auto"/>
        <w:left w:val="none" w:sz="0" w:space="0" w:color="auto"/>
        <w:bottom w:val="none" w:sz="0" w:space="0" w:color="auto"/>
        <w:right w:val="none" w:sz="0" w:space="0" w:color="auto"/>
      </w:divBdr>
      <w:divsChild>
        <w:div w:id="1802723428">
          <w:marLeft w:val="0"/>
          <w:marRight w:val="0"/>
          <w:marTop w:val="0"/>
          <w:marBottom w:val="0"/>
          <w:divBdr>
            <w:top w:val="none" w:sz="0" w:space="0" w:color="auto"/>
            <w:left w:val="none" w:sz="0" w:space="0" w:color="auto"/>
            <w:bottom w:val="none" w:sz="0" w:space="0" w:color="auto"/>
            <w:right w:val="none" w:sz="0" w:space="0" w:color="auto"/>
          </w:divBdr>
          <w:divsChild>
            <w:div w:id="1627152513">
              <w:marLeft w:val="0"/>
              <w:marRight w:val="0"/>
              <w:marTop w:val="0"/>
              <w:marBottom w:val="0"/>
              <w:divBdr>
                <w:top w:val="none" w:sz="0" w:space="0" w:color="auto"/>
                <w:left w:val="none" w:sz="0" w:space="0" w:color="auto"/>
                <w:bottom w:val="none" w:sz="0" w:space="0" w:color="auto"/>
                <w:right w:val="none" w:sz="0" w:space="0" w:color="auto"/>
              </w:divBdr>
              <w:divsChild>
                <w:div w:id="14320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13307">
      <w:bodyDiv w:val="1"/>
      <w:marLeft w:val="0"/>
      <w:marRight w:val="0"/>
      <w:marTop w:val="0"/>
      <w:marBottom w:val="0"/>
      <w:divBdr>
        <w:top w:val="none" w:sz="0" w:space="0" w:color="auto"/>
        <w:left w:val="none" w:sz="0" w:space="0" w:color="auto"/>
        <w:bottom w:val="none" w:sz="0" w:space="0" w:color="auto"/>
        <w:right w:val="none" w:sz="0" w:space="0" w:color="auto"/>
      </w:divBdr>
    </w:div>
    <w:div w:id="287517643">
      <w:bodyDiv w:val="1"/>
      <w:marLeft w:val="0"/>
      <w:marRight w:val="0"/>
      <w:marTop w:val="0"/>
      <w:marBottom w:val="0"/>
      <w:divBdr>
        <w:top w:val="none" w:sz="0" w:space="0" w:color="auto"/>
        <w:left w:val="none" w:sz="0" w:space="0" w:color="auto"/>
        <w:bottom w:val="none" w:sz="0" w:space="0" w:color="auto"/>
        <w:right w:val="none" w:sz="0" w:space="0" w:color="auto"/>
      </w:divBdr>
    </w:div>
    <w:div w:id="339815012">
      <w:bodyDiv w:val="1"/>
      <w:marLeft w:val="0"/>
      <w:marRight w:val="0"/>
      <w:marTop w:val="0"/>
      <w:marBottom w:val="0"/>
      <w:divBdr>
        <w:top w:val="none" w:sz="0" w:space="0" w:color="auto"/>
        <w:left w:val="none" w:sz="0" w:space="0" w:color="auto"/>
        <w:bottom w:val="none" w:sz="0" w:space="0" w:color="auto"/>
        <w:right w:val="none" w:sz="0" w:space="0" w:color="auto"/>
      </w:divBdr>
      <w:divsChild>
        <w:div w:id="234054877">
          <w:marLeft w:val="0"/>
          <w:marRight w:val="0"/>
          <w:marTop w:val="0"/>
          <w:marBottom w:val="0"/>
          <w:divBdr>
            <w:top w:val="none" w:sz="0" w:space="0" w:color="auto"/>
            <w:left w:val="none" w:sz="0" w:space="0" w:color="auto"/>
            <w:bottom w:val="none" w:sz="0" w:space="0" w:color="auto"/>
            <w:right w:val="none" w:sz="0" w:space="0" w:color="auto"/>
          </w:divBdr>
          <w:divsChild>
            <w:div w:id="1408072529">
              <w:marLeft w:val="0"/>
              <w:marRight w:val="0"/>
              <w:marTop w:val="0"/>
              <w:marBottom w:val="0"/>
              <w:divBdr>
                <w:top w:val="none" w:sz="0" w:space="0" w:color="auto"/>
                <w:left w:val="none" w:sz="0" w:space="0" w:color="auto"/>
                <w:bottom w:val="none" w:sz="0" w:space="0" w:color="auto"/>
                <w:right w:val="none" w:sz="0" w:space="0" w:color="auto"/>
              </w:divBdr>
              <w:divsChild>
                <w:div w:id="15363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665412">
      <w:bodyDiv w:val="1"/>
      <w:marLeft w:val="0"/>
      <w:marRight w:val="0"/>
      <w:marTop w:val="0"/>
      <w:marBottom w:val="0"/>
      <w:divBdr>
        <w:top w:val="none" w:sz="0" w:space="0" w:color="auto"/>
        <w:left w:val="none" w:sz="0" w:space="0" w:color="auto"/>
        <w:bottom w:val="none" w:sz="0" w:space="0" w:color="auto"/>
        <w:right w:val="none" w:sz="0" w:space="0" w:color="auto"/>
      </w:divBdr>
    </w:div>
    <w:div w:id="390154340">
      <w:bodyDiv w:val="1"/>
      <w:marLeft w:val="0"/>
      <w:marRight w:val="0"/>
      <w:marTop w:val="0"/>
      <w:marBottom w:val="0"/>
      <w:divBdr>
        <w:top w:val="none" w:sz="0" w:space="0" w:color="auto"/>
        <w:left w:val="none" w:sz="0" w:space="0" w:color="auto"/>
        <w:bottom w:val="none" w:sz="0" w:space="0" w:color="auto"/>
        <w:right w:val="none" w:sz="0" w:space="0" w:color="auto"/>
      </w:divBdr>
    </w:div>
    <w:div w:id="430129980">
      <w:bodyDiv w:val="1"/>
      <w:marLeft w:val="0"/>
      <w:marRight w:val="0"/>
      <w:marTop w:val="0"/>
      <w:marBottom w:val="0"/>
      <w:divBdr>
        <w:top w:val="none" w:sz="0" w:space="0" w:color="auto"/>
        <w:left w:val="none" w:sz="0" w:space="0" w:color="auto"/>
        <w:bottom w:val="none" w:sz="0" w:space="0" w:color="auto"/>
        <w:right w:val="none" w:sz="0" w:space="0" w:color="auto"/>
      </w:divBdr>
      <w:divsChild>
        <w:div w:id="1671641526">
          <w:marLeft w:val="0"/>
          <w:marRight w:val="0"/>
          <w:marTop w:val="0"/>
          <w:marBottom w:val="0"/>
          <w:divBdr>
            <w:top w:val="none" w:sz="0" w:space="0" w:color="auto"/>
            <w:left w:val="none" w:sz="0" w:space="0" w:color="auto"/>
            <w:bottom w:val="none" w:sz="0" w:space="0" w:color="auto"/>
            <w:right w:val="none" w:sz="0" w:space="0" w:color="auto"/>
          </w:divBdr>
          <w:divsChild>
            <w:div w:id="1919435029">
              <w:marLeft w:val="0"/>
              <w:marRight w:val="0"/>
              <w:marTop w:val="0"/>
              <w:marBottom w:val="0"/>
              <w:divBdr>
                <w:top w:val="none" w:sz="0" w:space="0" w:color="auto"/>
                <w:left w:val="none" w:sz="0" w:space="0" w:color="auto"/>
                <w:bottom w:val="none" w:sz="0" w:space="0" w:color="auto"/>
                <w:right w:val="none" w:sz="0" w:space="0" w:color="auto"/>
              </w:divBdr>
              <w:divsChild>
                <w:div w:id="18102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99383">
      <w:bodyDiv w:val="1"/>
      <w:marLeft w:val="0"/>
      <w:marRight w:val="0"/>
      <w:marTop w:val="0"/>
      <w:marBottom w:val="0"/>
      <w:divBdr>
        <w:top w:val="none" w:sz="0" w:space="0" w:color="auto"/>
        <w:left w:val="none" w:sz="0" w:space="0" w:color="auto"/>
        <w:bottom w:val="none" w:sz="0" w:space="0" w:color="auto"/>
        <w:right w:val="none" w:sz="0" w:space="0" w:color="auto"/>
      </w:divBdr>
    </w:div>
    <w:div w:id="434443712">
      <w:bodyDiv w:val="1"/>
      <w:marLeft w:val="0"/>
      <w:marRight w:val="0"/>
      <w:marTop w:val="0"/>
      <w:marBottom w:val="0"/>
      <w:divBdr>
        <w:top w:val="none" w:sz="0" w:space="0" w:color="auto"/>
        <w:left w:val="none" w:sz="0" w:space="0" w:color="auto"/>
        <w:bottom w:val="none" w:sz="0" w:space="0" w:color="auto"/>
        <w:right w:val="none" w:sz="0" w:space="0" w:color="auto"/>
      </w:divBdr>
      <w:divsChild>
        <w:div w:id="1570186233">
          <w:marLeft w:val="0"/>
          <w:marRight w:val="0"/>
          <w:marTop w:val="0"/>
          <w:marBottom w:val="0"/>
          <w:divBdr>
            <w:top w:val="none" w:sz="0" w:space="0" w:color="auto"/>
            <w:left w:val="none" w:sz="0" w:space="0" w:color="auto"/>
            <w:bottom w:val="none" w:sz="0" w:space="0" w:color="auto"/>
            <w:right w:val="none" w:sz="0" w:space="0" w:color="auto"/>
          </w:divBdr>
          <w:divsChild>
            <w:div w:id="446045138">
              <w:marLeft w:val="0"/>
              <w:marRight w:val="0"/>
              <w:marTop w:val="0"/>
              <w:marBottom w:val="0"/>
              <w:divBdr>
                <w:top w:val="none" w:sz="0" w:space="0" w:color="auto"/>
                <w:left w:val="none" w:sz="0" w:space="0" w:color="auto"/>
                <w:bottom w:val="none" w:sz="0" w:space="0" w:color="auto"/>
                <w:right w:val="none" w:sz="0" w:space="0" w:color="auto"/>
              </w:divBdr>
              <w:divsChild>
                <w:div w:id="19272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5865">
      <w:bodyDiv w:val="1"/>
      <w:marLeft w:val="0"/>
      <w:marRight w:val="0"/>
      <w:marTop w:val="0"/>
      <w:marBottom w:val="0"/>
      <w:divBdr>
        <w:top w:val="none" w:sz="0" w:space="0" w:color="auto"/>
        <w:left w:val="none" w:sz="0" w:space="0" w:color="auto"/>
        <w:bottom w:val="none" w:sz="0" w:space="0" w:color="auto"/>
        <w:right w:val="none" w:sz="0" w:space="0" w:color="auto"/>
      </w:divBdr>
      <w:divsChild>
        <w:div w:id="910434193">
          <w:marLeft w:val="0"/>
          <w:marRight w:val="0"/>
          <w:marTop w:val="0"/>
          <w:marBottom w:val="0"/>
          <w:divBdr>
            <w:top w:val="none" w:sz="0" w:space="0" w:color="auto"/>
            <w:left w:val="none" w:sz="0" w:space="0" w:color="auto"/>
            <w:bottom w:val="none" w:sz="0" w:space="0" w:color="auto"/>
            <w:right w:val="none" w:sz="0" w:space="0" w:color="auto"/>
          </w:divBdr>
          <w:divsChild>
            <w:div w:id="178741790">
              <w:marLeft w:val="0"/>
              <w:marRight w:val="0"/>
              <w:marTop w:val="0"/>
              <w:marBottom w:val="0"/>
              <w:divBdr>
                <w:top w:val="none" w:sz="0" w:space="0" w:color="auto"/>
                <w:left w:val="none" w:sz="0" w:space="0" w:color="auto"/>
                <w:bottom w:val="none" w:sz="0" w:space="0" w:color="auto"/>
                <w:right w:val="none" w:sz="0" w:space="0" w:color="auto"/>
              </w:divBdr>
              <w:divsChild>
                <w:div w:id="2120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83448">
      <w:bodyDiv w:val="1"/>
      <w:marLeft w:val="0"/>
      <w:marRight w:val="0"/>
      <w:marTop w:val="0"/>
      <w:marBottom w:val="0"/>
      <w:divBdr>
        <w:top w:val="none" w:sz="0" w:space="0" w:color="auto"/>
        <w:left w:val="none" w:sz="0" w:space="0" w:color="auto"/>
        <w:bottom w:val="none" w:sz="0" w:space="0" w:color="auto"/>
        <w:right w:val="none" w:sz="0" w:space="0" w:color="auto"/>
      </w:divBdr>
      <w:divsChild>
        <w:div w:id="580411563">
          <w:marLeft w:val="0"/>
          <w:marRight w:val="0"/>
          <w:marTop w:val="0"/>
          <w:marBottom w:val="0"/>
          <w:divBdr>
            <w:top w:val="none" w:sz="0" w:space="0" w:color="auto"/>
            <w:left w:val="none" w:sz="0" w:space="0" w:color="auto"/>
            <w:bottom w:val="none" w:sz="0" w:space="0" w:color="auto"/>
            <w:right w:val="none" w:sz="0" w:space="0" w:color="auto"/>
          </w:divBdr>
          <w:divsChild>
            <w:div w:id="265580793">
              <w:marLeft w:val="0"/>
              <w:marRight w:val="0"/>
              <w:marTop w:val="0"/>
              <w:marBottom w:val="0"/>
              <w:divBdr>
                <w:top w:val="none" w:sz="0" w:space="0" w:color="auto"/>
                <w:left w:val="none" w:sz="0" w:space="0" w:color="auto"/>
                <w:bottom w:val="none" w:sz="0" w:space="0" w:color="auto"/>
                <w:right w:val="none" w:sz="0" w:space="0" w:color="auto"/>
              </w:divBdr>
              <w:divsChild>
                <w:div w:id="17384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728">
      <w:bodyDiv w:val="1"/>
      <w:marLeft w:val="0"/>
      <w:marRight w:val="0"/>
      <w:marTop w:val="0"/>
      <w:marBottom w:val="0"/>
      <w:divBdr>
        <w:top w:val="none" w:sz="0" w:space="0" w:color="auto"/>
        <w:left w:val="none" w:sz="0" w:space="0" w:color="auto"/>
        <w:bottom w:val="none" w:sz="0" w:space="0" w:color="auto"/>
        <w:right w:val="none" w:sz="0" w:space="0" w:color="auto"/>
      </w:divBdr>
      <w:divsChild>
        <w:div w:id="550458855">
          <w:marLeft w:val="0"/>
          <w:marRight w:val="0"/>
          <w:marTop w:val="0"/>
          <w:marBottom w:val="0"/>
          <w:divBdr>
            <w:top w:val="none" w:sz="0" w:space="0" w:color="auto"/>
            <w:left w:val="none" w:sz="0" w:space="0" w:color="auto"/>
            <w:bottom w:val="none" w:sz="0" w:space="0" w:color="auto"/>
            <w:right w:val="none" w:sz="0" w:space="0" w:color="auto"/>
          </w:divBdr>
          <w:divsChild>
            <w:div w:id="1302418736">
              <w:marLeft w:val="0"/>
              <w:marRight w:val="0"/>
              <w:marTop w:val="0"/>
              <w:marBottom w:val="0"/>
              <w:divBdr>
                <w:top w:val="none" w:sz="0" w:space="0" w:color="auto"/>
                <w:left w:val="none" w:sz="0" w:space="0" w:color="auto"/>
                <w:bottom w:val="none" w:sz="0" w:space="0" w:color="auto"/>
                <w:right w:val="none" w:sz="0" w:space="0" w:color="auto"/>
              </w:divBdr>
              <w:divsChild>
                <w:div w:id="11573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9441">
      <w:bodyDiv w:val="1"/>
      <w:marLeft w:val="0"/>
      <w:marRight w:val="0"/>
      <w:marTop w:val="0"/>
      <w:marBottom w:val="0"/>
      <w:divBdr>
        <w:top w:val="none" w:sz="0" w:space="0" w:color="auto"/>
        <w:left w:val="none" w:sz="0" w:space="0" w:color="auto"/>
        <w:bottom w:val="none" w:sz="0" w:space="0" w:color="auto"/>
        <w:right w:val="none" w:sz="0" w:space="0" w:color="auto"/>
      </w:divBdr>
      <w:divsChild>
        <w:div w:id="1927303051">
          <w:marLeft w:val="0"/>
          <w:marRight w:val="0"/>
          <w:marTop w:val="0"/>
          <w:marBottom w:val="0"/>
          <w:divBdr>
            <w:top w:val="none" w:sz="0" w:space="0" w:color="auto"/>
            <w:left w:val="none" w:sz="0" w:space="0" w:color="auto"/>
            <w:bottom w:val="none" w:sz="0" w:space="0" w:color="auto"/>
            <w:right w:val="none" w:sz="0" w:space="0" w:color="auto"/>
          </w:divBdr>
          <w:divsChild>
            <w:div w:id="501510662">
              <w:marLeft w:val="0"/>
              <w:marRight w:val="0"/>
              <w:marTop w:val="0"/>
              <w:marBottom w:val="0"/>
              <w:divBdr>
                <w:top w:val="none" w:sz="0" w:space="0" w:color="auto"/>
                <w:left w:val="none" w:sz="0" w:space="0" w:color="auto"/>
                <w:bottom w:val="none" w:sz="0" w:space="0" w:color="auto"/>
                <w:right w:val="none" w:sz="0" w:space="0" w:color="auto"/>
              </w:divBdr>
              <w:divsChild>
                <w:div w:id="2772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916">
      <w:bodyDiv w:val="1"/>
      <w:marLeft w:val="0"/>
      <w:marRight w:val="0"/>
      <w:marTop w:val="0"/>
      <w:marBottom w:val="0"/>
      <w:divBdr>
        <w:top w:val="none" w:sz="0" w:space="0" w:color="auto"/>
        <w:left w:val="none" w:sz="0" w:space="0" w:color="auto"/>
        <w:bottom w:val="none" w:sz="0" w:space="0" w:color="auto"/>
        <w:right w:val="none" w:sz="0" w:space="0" w:color="auto"/>
      </w:divBdr>
    </w:div>
    <w:div w:id="560866262">
      <w:bodyDiv w:val="1"/>
      <w:marLeft w:val="0"/>
      <w:marRight w:val="0"/>
      <w:marTop w:val="0"/>
      <w:marBottom w:val="0"/>
      <w:divBdr>
        <w:top w:val="none" w:sz="0" w:space="0" w:color="auto"/>
        <w:left w:val="none" w:sz="0" w:space="0" w:color="auto"/>
        <w:bottom w:val="none" w:sz="0" w:space="0" w:color="auto"/>
        <w:right w:val="none" w:sz="0" w:space="0" w:color="auto"/>
      </w:divBdr>
      <w:divsChild>
        <w:div w:id="1895653030">
          <w:marLeft w:val="0"/>
          <w:marRight w:val="0"/>
          <w:marTop w:val="0"/>
          <w:marBottom w:val="0"/>
          <w:divBdr>
            <w:top w:val="none" w:sz="0" w:space="0" w:color="auto"/>
            <w:left w:val="none" w:sz="0" w:space="0" w:color="auto"/>
            <w:bottom w:val="none" w:sz="0" w:space="0" w:color="auto"/>
            <w:right w:val="none" w:sz="0" w:space="0" w:color="auto"/>
          </w:divBdr>
          <w:divsChild>
            <w:div w:id="1646087393">
              <w:marLeft w:val="0"/>
              <w:marRight w:val="0"/>
              <w:marTop w:val="0"/>
              <w:marBottom w:val="0"/>
              <w:divBdr>
                <w:top w:val="none" w:sz="0" w:space="0" w:color="auto"/>
                <w:left w:val="none" w:sz="0" w:space="0" w:color="auto"/>
                <w:bottom w:val="none" w:sz="0" w:space="0" w:color="auto"/>
                <w:right w:val="none" w:sz="0" w:space="0" w:color="auto"/>
              </w:divBdr>
              <w:divsChild>
                <w:div w:id="13121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5517">
      <w:bodyDiv w:val="1"/>
      <w:marLeft w:val="0"/>
      <w:marRight w:val="0"/>
      <w:marTop w:val="0"/>
      <w:marBottom w:val="0"/>
      <w:divBdr>
        <w:top w:val="none" w:sz="0" w:space="0" w:color="auto"/>
        <w:left w:val="none" w:sz="0" w:space="0" w:color="auto"/>
        <w:bottom w:val="none" w:sz="0" w:space="0" w:color="auto"/>
        <w:right w:val="none" w:sz="0" w:space="0" w:color="auto"/>
      </w:divBdr>
    </w:div>
    <w:div w:id="642001910">
      <w:bodyDiv w:val="1"/>
      <w:marLeft w:val="0"/>
      <w:marRight w:val="0"/>
      <w:marTop w:val="0"/>
      <w:marBottom w:val="0"/>
      <w:divBdr>
        <w:top w:val="none" w:sz="0" w:space="0" w:color="auto"/>
        <w:left w:val="none" w:sz="0" w:space="0" w:color="auto"/>
        <w:bottom w:val="none" w:sz="0" w:space="0" w:color="auto"/>
        <w:right w:val="none" w:sz="0" w:space="0" w:color="auto"/>
      </w:divBdr>
      <w:divsChild>
        <w:div w:id="1588689526">
          <w:marLeft w:val="0"/>
          <w:marRight w:val="0"/>
          <w:marTop w:val="0"/>
          <w:marBottom w:val="0"/>
          <w:divBdr>
            <w:top w:val="none" w:sz="0" w:space="0" w:color="auto"/>
            <w:left w:val="none" w:sz="0" w:space="0" w:color="auto"/>
            <w:bottom w:val="none" w:sz="0" w:space="0" w:color="auto"/>
            <w:right w:val="none" w:sz="0" w:space="0" w:color="auto"/>
          </w:divBdr>
          <w:divsChild>
            <w:div w:id="1126266921">
              <w:marLeft w:val="0"/>
              <w:marRight w:val="0"/>
              <w:marTop w:val="0"/>
              <w:marBottom w:val="0"/>
              <w:divBdr>
                <w:top w:val="none" w:sz="0" w:space="0" w:color="auto"/>
                <w:left w:val="none" w:sz="0" w:space="0" w:color="auto"/>
                <w:bottom w:val="none" w:sz="0" w:space="0" w:color="auto"/>
                <w:right w:val="none" w:sz="0" w:space="0" w:color="auto"/>
              </w:divBdr>
              <w:divsChild>
                <w:div w:id="19672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3767">
      <w:bodyDiv w:val="1"/>
      <w:marLeft w:val="0"/>
      <w:marRight w:val="0"/>
      <w:marTop w:val="0"/>
      <w:marBottom w:val="0"/>
      <w:divBdr>
        <w:top w:val="none" w:sz="0" w:space="0" w:color="auto"/>
        <w:left w:val="none" w:sz="0" w:space="0" w:color="auto"/>
        <w:bottom w:val="none" w:sz="0" w:space="0" w:color="auto"/>
        <w:right w:val="none" w:sz="0" w:space="0" w:color="auto"/>
      </w:divBdr>
      <w:divsChild>
        <w:div w:id="1351905686">
          <w:marLeft w:val="0"/>
          <w:marRight w:val="0"/>
          <w:marTop w:val="0"/>
          <w:marBottom w:val="0"/>
          <w:divBdr>
            <w:top w:val="none" w:sz="0" w:space="0" w:color="auto"/>
            <w:left w:val="none" w:sz="0" w:space="0" w:color="auto"/>
            <w:bottom w:val="none" w:sz="0" w:space="0" w:color="auto"/>
            <w:right w:val="none" w:sz="0" w:space="0" w:color="auto"/>
          </w:divBdr>
          <w:divsChild>
            <w:div w:id="1690718906">
              <w:marLeft w:val="0"/>
              <w:marRight w:val="0"/>
              <w:marTop w:val="0"/>
              <w:marBottom w:val="0"/>
              <w:divBdr>
                <w:top w:val="none" w:sz="0" w:space="0" w:color="auto"/>
                <w:left w:val="none" w:sz="0" w:space="0" w:color="auto"/>
                <w:bottom w:val="none" w:sz="0" w:space="0" w:color="auto"/>
                <w:right w:val="none" w:sz="0" w:space="0" w:color="auto"/>
              </w:divBdr>
              <w:divsChild>
                <w:div w:id="14232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018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99">
          <w:marLeft w:val="0"/>
          <w:marRight w:val="0"/>
          <w:marTop w:val="0"/>
          <w:marBottom w:val="0"/>
          <w:divBdr>
            <w:top w:val="none" w:sz="0" w:space="0" w:color="auto"/>
            <w:left w:val="none" w:sz="0" w:space="0" w:color="auto"/>
            <w:bottom w:val="none" w:sz="0" w:space="0" w:color="auto"/>
            <w:right w:val="none" w:sz="0" w:space="0" w:color="auto"/>
          </w:divBdr>
          <w:divsChild>
            <w:div w:id="528761130">
              <w:marLeft w:val="0"/>
              <w:marRight w:val="0"/>
              <w:marTop w:val="0"/>
              <w:marBottom w:val="0"/>
              <w:divBdr>
                <w:top w:val="none" w:sz="0" w:space="0" w:color="auto"/>
                <w:left w:val="none" w:sz="0" w:space="0" w:color="auto"/>
                <w:bottom w:val="none" w:sz="0" w:space="0" w:color="auto"/>
                <w:right w:val="none" w:sz="0" w:space="0" w:color="auto"/>
              </w:divBdr>
              <w:divsChild>
                <w:div w:id="1817645949">
                  <w:marLeft w:val="0"/>
                  <w:marRight w:val="0"/>
                  <w:marTop w:val="0"/>
                  <w:marBottom w:val="0"/>
                  <w:divBdr>
                    <w:top w:val="none" w:sz="0" w:space="0" w:color="auto"/>
                    <w:left w:val="none" w:sz="0" w:space="0" w:color="auto"/>
                    <w:bottom w:val="none" w:sz="0" w:space="0" w:color="auto"/>
                    <w:right w:val="none" w:sz="0" w:space="0" w:color="auto"/>
                  </w:divBdr>
                  <w:divsChild>
                    <w:div w:id="10439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00963">
      <w:bodyDiv w:val="1"/>
      <w:marLeft w:val="0"/>
      <w:marRight w:val="0"/>
      <w:marTop w:val="0"/>
      <w:marBottom w:val="0"/>
      <w:divBdr>
        <w:top w:val="none" w:sz="0" w:space="0" w:color="auto"/>
        <w:left w:val="none" w:sz="0" w:space="0" w:color="auto"/>
        <w:bottom w:val="none" w:sz="0" w:space="0" w:color="auto"/>
        <w:right w:val="none" w:sz="0" w:space="0" w:color="auto"/>
      </w:divBdr>
    </w:div>
    <w:div w:id="772288778">
      <w:bodyDiv w:val="1"/>
      <w:marLeft w:val="0"/>
      <w:marRight w:val="0"/>
      <w:marTop w:val="0"/>
      <w:marBottom w:val="0"/>
      <w:divBdr>
        <w:top w:val="none" w:sz="0" w:space="0" w:color="auto"/>
        <w:left w:val="none" w:sz="0" w:space="0" w:color="auto"/>
        <w:bottom w:val="none" w:sz="0" w:space="0" w:color="auto"/>
        <w:right w:val="none" w:sz="0" w:space="0" w:color="auto"/>
      </w:divBdr>
    </w:div>
    <w:div w:id="774247110">
      <w:bodyDiv w:val="1"/>
      <w:marLeft w:val="0"/>
      <w:marRight w:val="0"/>
      <w:marTop w:val="0"/>
      <w:marBottom w:val="0"/>
      <w:divBdr>
        <w:top w:val="none" w:sz="0" w:space="0" w:color="auto"/>
        <w:left w:val="none" w:sz="0" w:space="0" w:color="auto"/>
        <w:bottom w:val="none" w:sz="0" w:space="0" w:color="auto"/>
        <w:right w:val="none" w:sz="0" w:space="0" w:color="auto"/>
      </w:divBdr>
      <w:divsChild>
        <w:div w:id="1343045838">
          <w:marLeft w:val="0"/>
          <w:marRight w:val="0"/>
          <w:marTop w:val="0"/>
          <w:marBottom w:val="0"/>
          <w:divBdr>
            <w:top w:val="none" w:sz="0" w:space="0" w:color="auto"/>
            <w:left w:val="none" w:sz="0" w:space="0" w:color="auto"/>
            <w:bottom w:val="none" w:sz="0" w:space="0" w:color="auto"/>
            <w:right w:val="none" w:sz="0" w:space="0" w:color="auto"/>
          </w:divBdr>
          <w:divsChild>
            <w:div w:id="395476933">
              <w:marLeft w:val="0"/>
              <w:marRight w:val="0"/>
              <w:marTop w:val="0"/>
              <w:marBottom w:val="0"/>
              <w:divBdr>
                <w:top w:val="none" w:sz="0" w:space="0" w:color="auto"/>
                <w:left w:val="none" w:sz="0" w:space="0" w:color="auto"/>
                <w:bottom w:val="none" w:sz="0" w:space="0" w:color="auto"/>
                <w:right w:val="none" w:sz="0" w:space="0" w:color="auto"/>
              </w:divBdr>
              <w:divsChild>
                <w:div w:id="13753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43900">
      <w:bodyDiv w:val="1"/>
      <w:marLeft w:val="0"/>
      <w:marRight w:val="0"/>
      <w:marTop w:val="0"/>
      <w:marBottom w:val="0"/>
      <w:divBdr>
        <w:top w:val="none" w:sz="0" w:space="0" w:color="auto"/>
        <w:left w:val="none" w:sz="0" w:space="0" w:color="auto"/>
        <w:bottom w:val="none" w:sz="0" w:space="0" w:color="auto"/>
        <w:right w:val="none" w:sz="0" w:space="0" w:color="auto"/>
      </w:divBdr>
      <w:divsChild>
        <w:div w:id="975984767">
          <w:marLeft w:val="0"/>
          <w:marRight w:val="0"/>
          <w:marTop w:val="0"/>
          <w:marBottom w:val="0"/>
          <w:divBdr>
            <w:top w:val="none" w:sz="0" w:space="0" w:color="auto"/>
            <w:left w:val="none" w:sz="0" w:space="0" w:color="auto"/>
            <w:bottom w:val="none" w:sz="0" w:space="0" w:color="auto"/>
            <w:right w:val="none" w:sz="0" w:space="0" w:color="auto"/>
          </w:divBdr>
          <w:divsChild>
            <w:div w:id="907419148">
              <w:marLeft w:val="0"/>
              <w:marRight w:val="0"/>
              <w:marTop w:val="0"/>
              <w:marBottom w:val="0"/>
              <w:divBdr>
                <w:top w:val="none" w:sz="0" w:space="0" w:color="auto"/>
                <w:left w:val="none" w:sz="0" w:space="0" w:color="auto"/>
                <w:bottom w:val="none" w:sz="0" w:space="0" w:color="auto"/>
                <w:right w:val="none" w:sz="0" w:space="0" w:color="auto"/>
              </w:divBdr>
              <w:divsChild>
                <w:div w:id="604575363">
                  <w:marLeft w:val="0"/>
                  <w:marRight w:val="0"/>
                  <w:marTop w:val="0"/>
                  <w:marBottom w:val="0"/>
                  <w:divBdr>
                    <w:top w:val="none" w:sz="0" w:space="0" w:color="auto"/>
                    <w:left w:val="none" w:sz="0" w:space="0" w:color="auto"/>
                    <w:bottom w:val="none" w:sz="0" w:space="0" w:color="auto"/>
                    <w:right w:val="none" w:sz="0" w:space="0" w:color="auto"/>
                  </w:divBdr>
                  <w:divsChild>
                    <w:div w:id="958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0079">
      <w:bodyDiv w:val="1"/>
      <w:marLeft w:val="0"/>
      <w:marRight w:val="0"/>
      <w:marTop w:val="0"/>
      <w:marBottom w:val="0"/>
      <w:divBdr>
        <w:top w:val="none" w:sz="0" w:space="0" w:color="auto"/>
        <w:left w:val="none" w:sz="0" w:space="0" w:color="auto"/>
        <w:bottom w:val="none" w:sz="0" w:space="0" w:color="auto"/>
        <w:right w:val="none" w:sz="0" w:space="0" w:color="auto"/>
      </w:divBdr>
      <w:divsChild>
        <w:div w:id="768237132">
          <w:marLeft w:val="0"/>
          <w:marRight w:val="0"/>
          <w:marTop w:val="0"/>
          <w:marBottom w:val="0"/>
          <w:divBdr>
            <w:top w:val="none" w:sz="0" w:space="0" w:color="auto"/>
            <w:left w:val="none" w:sz="0" w:space="0" w:color="auto"/>
            <w:bottom w:val="none" w:sz="0" w:space="0" w:color="auto"/>
            <w:right w:val="none" w:sz="0" w:space="0" w:color="auto"/>
          </w:divBdr>
          <w:divsChild>
            <w:div w:id="2024742441">
              <w:marLeft w:val="0"/>
              <w:marRight w:val="0"/>
              <w:marTop w:val="0"/>
              <w:marBottom w:val="0"/>
              <w:divBdr>
                <w:top w:val="none" w:sz="0" w:space="0" w:color="auto"/>
                <w:left w:val="none" w:sz="0" w:space="0" w:color="auto"/>
                <w:bottom w:val="none" w:sz="0" w:space="0" w:color="auto"/>
                <w:right w:val="none" w:sz="0" w:space="0" w:color="auto"/>
              </w:divBdr>
              <w:divsChild>
                <w:div w:id="1144153478">
                  <w:marLeft w:val="0"/>
                  <w:marRight w:val="0"/>
                  <w:marTop w:val="0"/>
                  <w:marBottom w:val="0"/>
                  <w:divBdr>
                    <w:top w:val="none" w:sz="0" w:space="0" w:color="auto"/>
                    <w:left w:val="none" w:sz="0" w:space="0" w:color="auto"/>
                    <w:bottom w:val="none" w:sz="0" w:space="0" w:color="auto"/>
                    <w:right w:val="none" w:sz="0" w:space="0" w:color="auto"/>
                  </w:divBdr>
                </w:div>
              </w:divsChild>
            </w:div>
            <w:div w:id="1587495368">
              <w:marLeft w:val="0"/>
              <w:marRight w:val="0"/>
              <w:marTop w:val="0"/>
              <w:marBottom w:val="0"/>
              <w:divBdr>
                <w:top w:val="none" w:sz="0" w:space="0" w:color="auto"/>
                <w:left w:val="none" w:sz="0" w:space="0" w:color="auto"/>
                <w:bottom w:val="none" w:sz="0" w:space="0" w:color="auto"/>
                <w:right w:val="none" w:sz="0" w:space="0" w:color="auto"/>
              </w:divBdr>
              <w:divsChild>
                <w:div w:id="2060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09637">
      <w:bodyDiv w:val="1"/>
      <w:marLeft w:val="0"/>
      <w:marRight w:val="0"/>
      <w:marTop w:val="0"/>
      <w:marBottom w:val="0"/>
      <w:divBdr>
        <w:top w:val="none" w:sz="0" w:space="0" w:color="auto"/>
        <w:left w:val="none" w:sz="0" w:space="0" w:color="auto"/>
        <w:bottom w:val="none" w:sz="0" w:space="0" w:color="auto"/>
        <w:right w:val="none" w:sz="0" w:space="0" w:color="auto"/>
      </w:divBdr>
      <w:divsChild>
        <w:div w:id="171602663">
          <w:marLeft w:val="0"/>
          <w:marRight w:val="0"/>
          <w:marTop w:val="0"/>
          <w:marBottom w:val="0"/>
          <w:divBdr>
            <w:top w:val="none" w:sz="0" w:space="0" w:color="auto"/>
            <w:left w:val="none" w:sz="0" w:space="0" w:color="auto"/>
            <w:bottom w:val="none" w:sz="0" w:space="0" w:color="auto"/>
            <w:right w:val="none" w:sz="0" w:space="0" w:color="auto"/>
          </w:divBdr>
          <w:divsChild>
            <w:div w:id="159585515">
              <w:marLeft w:val="0"/>
              <w:marRight w:val="0"/>
              <w:marTop w:val="0"/>
              <w:marBottom w:val="0"/>
              <w:divBdr>
                <w:top w:val="none" w:sz="0" w:space="0" w:color="auto"/>
                <w:left w:val="none" w:sz="0" w:space="0" w:color="auto"/>
                <w:bottom w:val="none" w:sz="0" w:space="0" w:color="auto"/>
                <w:right w:val="none" w:sz="0" w:space="0" w:color="auto"/>
              </w:divBdr>
              <w:divsChild>
                <w:div w:id="558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7284">
      <w:bodyDiv w:val="1"/>
      <w:marLeft w:val="0"/>
      <w:marRight w:val="0"/>
      <w:marTop w:val="0"/>
      <w:marBottom w:val="0"/>
      <w:divBdr>
        <w:top w:val="none" w:sz="0" w:space="0" w:color="auto"/>
        <w:left w:val="none" w:sz="0" w:space="0" w:color="auto"/>
        <w:bottom w:val="none" w:sz="0" w:space="0" w:color="auto"/>
        <w:right w:val="none" w:sz="0" w:space="0" w:color="auto"/>
      </w:divBdr>
      <w:divsChild>
        <w:div w:id="1623683835">
          <w:marLeft w:val="0"/>
          <w:marRight w:val="0"/>
          <w:marTop w:val="0"/>
          <w:marBottom w:val="0"/>
          <w:divBdr>
            <w:top w:val="none" w:sz="0" w:space="0" w:color="auto"/>
            <w:left w:val="none" w:sz="0" w:space="0" w:color="auto"/>
            <w:bottom w:val="none" w:sz="0" w:space="0" w:color="auto"/>
            <w:right w:val="none" w:sz="0" w:space="0" w:color="auto"/>
          </w:divBdr>
          <w:divsChild>
            <w:div w:id="1500923858">
              <w:marLeft w:val="0"/>
              <w:marRight w:val="0"/>
              <w:marTop w:val="0"/>
              <w:marBottom w:val="0"/>
              <w:divBdr>
                <w:top w:val="none" w:sz="0" w:space="0" w:color="auto"/>
                <w:left w:val="none" w:sz="0" w:space="0" w:color="auto"/>
                <w:bottom w:val="none" w:sz="0" w:space="0" w:color="auto"/>
                <w:right w:val="none" w:sz="0" w:space="0" w:color="auto"/>
              </w:divBdr>
              <w:divsChild>
                <w:div w:id="5526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59984">
      <w:bodyDiv w:val="1"/>
      <w:marLeft w:val="0"/>
      <w:marRight w:val="0"/>
      <w:marTop w:val="0"/>
      <w:marBottom w:val="0"/>
      <w:divBdr>
        <w:top w:val="none" w:sz="0" w:space="0" w:color="auto"/>
        <w:left w:val="none" w:sz="0" w:space="0" w:color="auto"/>
        <w:bottom w:val="none" w:sz="0" w:space="0" w:color="auto"/>
        <w:right w:val="none" w:sz="0" w:space="0" w:color="auto"/>
      </w:divBdr>
    </w:div>
    <w:div w:id="872814539">
      <w:bodyDiv w:val="1"/>
      <w:marLeft w:val="0"/>
      <w:marRight w:val="0"/>
      <w:marTop w:val="0"/>
      <w:marBottom w:val="0"/>
      <w:divBdr>
        <w:top w:val="none" w:sz="0" w:space="0" w:color="auto"/>
        <w:left w:val="none" w:sz="0" w:space="0" w:color="auto"/>
        <w:bottom w:val="none" w:sz="0" w:space="0" w:color="auto"/>
        <w:right w:val="none" w:sz="0" w:space="0" w:color="auto"/>
      </w:divBdr>
      <w:divsChild>
        <w:div w:id="2124301535">
          <w:marLeft w:val="0"/>
          <w:marRight w:val="0"/>
          <w:marTop w:val="0"/>
          <w:marBottom w:val="0"/>
          <w:divBdr>
            <w:top w:val="none" w:sz="0" w:space="0" w:color="auto"/>
            <w:left w:val="none" w:sz="0" w:space="0" w:color="auto"/>
            <w:bottom w:val="none" w:sz="0" w:space="0" w:color="auto"/>
            <w:right w:val="none" w:sz="0" w:space="0" w:color="auto"/>
          </w:divBdr>
          <w:divsChild>
            <w:div w:id="1147280779">
              <w:marLeft w:val="0"/>
              <w:marRight w:val="0"/>
              <w:marTop w:val="0"/>
              <w:marBottom w:val="0"/>
              <w:divBdr>
                <w:top w:val="none" w:sz="0" w:space="0" w:color="auto"/>
                <w:left w:val="none" w:sz="0" w:space="0" w:color="auto"/>
                <w:bottom w:val="none" w:sz="0" w:space="0" w:color="auto"/>
                <w:right w:val="none" w:sz="0" w:space="0" w:color="auto"/>
              </w:divBdr>
              <w:divsChild>
                <w:div w:id="4776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41100">
      <w:bodyDiv w:val="1"/>
      <w:marLeft w:val="0"/>
      <w:marRight w:val="0"/>
      <w:marTop w:val="0"/>
      <w:marBottom w:val="0"/>
      <w:divBdr>
        <w:top w:val="none" w:sz="0" w:space="0" w:color="auto"/>
        <w:left w:val="none" w:sz="0" w:space="0" w:color="auto"/>
        <w:bottom w:val="none" w:sz="0" w:space="0" w:color="auto"/>
        <w:right w:val="none" w:sz="0" w:space="0" w:color="auto"/>
      </w:divBdr>
    </w:div>
    <w:div w:id="888956140">
      <w:bodyDiv w:val="1"/>
      <w:marLeft w:val="0"/>
      <w:marRight w:val="0"/>
      <w:marTop w:val="0"/>
      <w:marBottom w:val="0"/>
      <w:divBdr>
        <w:top w:val="none" w:sz="0" w:space="0" w:color="auto"/>
        <w:left w:val="none" w:sz="0" w:space="0" w:color="auto"/>
        <w:bottom w:val="none" w:sz="0" w:space="0" w:color="auto"/>
        <w:right w:val="none" w:sz="0" w:space="0" w:color="auto"/>
      </w:divBdr>
      <w:divsChild>
        <w:div w:id="1078019855">
          <w:marLeft w:val="0"/>
          <w:marRight w:val="0"/>
          <w:marTop w:val="0"/>
          <w:marBottom w:val="0"/>
          <w:divBdr>
            <w:top w:val="none" w:sz="0" w:space="0" w:color="auto"/>
            <w:left w:val="none" w:sz="0" w:space="0" w:color="auto"/>
            <w:bottom w:val="none" w:sz="0" w:space="0" w:color="auto"/>
            <w:right w:val="none" w:sz="0" w:space="0" w:color="auto"/>
          </w:divBdr>
          <w:divsChild>
            <w:div w:id="1344551224">
              <w:marLeft w:val="0"/>
              <w:marRight w:val="0"/>
              <w:marTop w:val="0"/>
              <w:marBottom w:val="0"/>
              <w:divBdr>
                <w:top w:val="none" w:sz="0" w:space="0" w:color="auto"/>
                <w:left w:val="none" w:sz="0" w:space="0" w:color="auto"/>
                <w:bottom w:val="none" w:sz="0" w:space="0" w:color="auto"/>
                <w:right w:val="none" w:sz="0" w:space="0" w:color="auto"/>
              </w:divBdr>
              <w:divsChild>
                <w:div w:id="171392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2229">
      <w:bodyDiv w:val="1"/>
      <w:marLeft w:val="0"/>
      <w:marRight w:val="0"/>
      <w:marTop w:val="0"/>
      <w:marBottom w:val="0"/>
      <w:divBdr>
        <w:top w:val="none" w:sz="0" w:space="0" w:color="auto"/>
        <w:left w:val="none" w:sz="0" w:space="0" w:color="auto"/>
        <w:bottom w:val="none" w:sz="0" w:space="0" w:color="auto"/>
        <w:right w:val="none" w:sz="0" w:space="0" w:color="auto"/>
      </w:divBdr>
      <w:divsChild>
        <w:div w:id="705302374">
          <w:marLeft w:val="0"/>
          <w:marRight w:val="0"/>
          <w:marTop w:val="0"/>
          <w:marBottom w:val="0"/>
          <w:divBdr>
            <w:top w:val="none" w:sz="0" w:space="0" w:color="auto"/>
            <w:left w:val="none" w:sz="0" w:space="0" w:color="auto"/>
            <w:bottom w:val="none" w:sz="0" w:space="0" w:color="auto"/>
            <w:right w:val="none" w:sz="0" w:space="0" w:color="auto"/>
          </w:divBdr>
          <w:divsChild>
            <w:div w:id="101070786">
              <w:marLeft w:val="0"/>
              <w:marRight w:val="0"/>
              <w:marTop w:val="0"/>
              <w:marBottom w:val="0"/>
              <w:divBdr>
                <w:top w:val="none" w:sz="0" w:space="0" w:color="auto"/>
                <w:left w:val="none" w:sz="0" w:space="0" w:color="auto"/>
                <w:bottom w:val="none" w:sz="0" w:space="0" w:color="auto"/>
                <w:right w:val="none" w:sz="0" w:space="0" w:color="auto"/>
              </w:divBdr>
              <w:divsChild>
                <w:div w:id="19961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4876">
      <w:bodyDiv w:val="1"/>
      <w:marLeft w:val="0"/>
      <w:marRight w:val="0"/>
      <w:marTop w:val="0"/>
      <w:marBottom w:val="0"/>
      <w:divBdr>
        <w:top w:val="none" w:sz="0" w:space="0" w:color="auto"/>
        <w:left w:val="none" w:sz="0" w:space="0" w:color="auto"/>
        <w:bottom w:val="none" w:sz="0" w:space="0" w:color="auto"/>
        <w:right w:val="none" w:sz="0" w:space="0" w:color="auto"/>
      </w:divBdr>
    </w:div>
    <w:div w:id="929311448">
      <w:bodyDiv w:val="1"/>
      <w:marLeft w:val="0"/>
      <w:marRight w:val="0"/>
      <w:marTop w:val="0"/>
      <w:marBottom w:val="0"/>
      <w:divBdr>
        <w:top w:val="none" w:sz="0" w:space="0" w:color="auto"/>
        <w:left w:val="none" w:sz="0" w:space="0" w:color="auto"/>
        <w:bottom w:val="none" w:sz="0" w:space="0" w:color="auto"/>
        <w:right w:val="none" w:sz="0" w:space="0" w:color="auto"/>
      </w:divBdr>
    </w:div>
    <w:div w:id="945308630">
      <w:bodyDiv w:val="1"/>
      <w:marLeft w:val="0"/>
      <w:marRight w:val="0"/>
      <w:marTop w:val="0"/>
      <w:marBottom w:val="0"/>
      <w:divBdr>
        <w:top w:val="none" w:sz="0" w:space="0" w:color="auto"/>
        <w:left w:val="none" w:sz="0" w:space="0" w:color="auto"/>
        <w:bottom w:val="none" w:sz="0" w:space="0" w:color="auto"/>
        <w:right w:val="none" w:sz="0" w:space="0" w:color="auto"/>
      </w:divBdr>
      <w:divsChild>
        <w:div w:id="817767625">
          <w:marLeft w:val="0"/>
          <w:marRight w:val="0"/>
          <w:marTop w:val="0"/>
          <w:marBottom w:val="0"/>
          <w:divBdr>
            <w:top w:val="none" w:sz="0" w:space="0" w:color="auto"/>
            <w:left w:val="none" w:sz="0" w:space="0" w:color="auto"/>
            <w:bottom w:val="none" w:sz="0" w:space="0" w:color="auto"/>
            <w:right w:val="none" w:sz="0" w:space="0" w:color="auto"/>
          </w:divBdr>
          <w:divsChild>
            <w:div w:id="178205134">
              <w:marLeft w:val="0"/>
              <w:marRight w:val="0"/>
              <w:marTop w:val="0"/>
              <w:marBottom w:val="0"/>
              <w:divBdr>
                <w:top w:val="none" w:sz="0" w:space="0" w:color="auto"/>
                <w:left w:val="none" w:sz="0" w:space="0" w:color="auto"/>
                <w:bottom w:val="none" w:sz="0" w:space="0" w:color="auto"/>
                <w:right w:val="none" w:sz="0" w:space="0" w:color="auto"/>
              </w:divBdr>
              <w:divsChild>
                <w:div w:id="5612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96463">
      <w:bodyDiv w:val="1"/>
      <w:marLeft w:val="0"/>
      <w:marRight w:val="0"/>
      <w:marTop w:val="0"/>
      <w:marBottom w:val="0"/>
      <w:divBdr>
        <w:top w:val="none" w:sz="0" w:space="0" w:color="auto"/>
        <w:left w:val="none" w:sz="0" w:space="0" w:color="auto"/>
        <w:bottom w:val="none" w:sz="0" w:space="0" w:color="auto"/>
        <w:right w:val="none" w:sz="0" w:space="0" w:color="auto"/>
      </w:divBdr>
    </w:div>
    <w:div w:id="960113388">
      <w:bodyDiv w:val="1"/>
      <w:marLeft w:val="0"/>
      <w:marRight w:val="0"/>
      <w:marTop w:val="0"/>
      <w:marBottom w:val="0"/>
      <w:divBdr>
        <w:top w:val="none" w:sz="0" w:space="0" w:color="auto"/>
        <w:left w:val="none" w:sz="0" w:space="0" w:color="auto"/>
        <w:bottom w:val="none" w:sz="0" w:space="0" w:color="auto"/>
        <w:right w:val="none" w:sz="0" w:space="0" w:color="auto"/>
      </w:divBdr>
      <w:divsChild>
        <w:div w:id="1806190498">
          <w:marLeft w:val="0"/>
          <w:marRight w:val="0"/>
          <w:marTop w:val="0"/>
          <w:marBottom w:val="0"/>
          <w:divBdr>
            <w:top w:val="none" w:sz="0" w:space="0" w:color="auto"/>
            <w:left w:val="none" w:sz="0" w:space="0" w:color="auto"/>
            <w:bottom w:val="none" w:sz="0" w:space="0" w:color="auto"/>
            <w:right w:val="none" w:sz="0" w:space="0" w:color="auto"/>
          </w:divBdr>
          <w:divsChild>
            <w:div w:id="744380625">
              <w:marLeft w:val="0"/>
              <w:marRight w:val="0"/>
              <w:marTop w:val="0"/>
              <w:marBottom w:val="0"/>
              <w:divBdr>
                <w:top w:val="none" w:sz="0" w:space="0" w:color="auto"/>
                <w:left w:val="none" w:sz="0" w:space="0" w:color="auto"/>
                <w:bottom w:val="none" w:sz="0" w:space="0" w:color="auto"/>
                <w:right w:val="none" w:sz="0" w:space="0" w:color="auto"/>
              </w:divBdr>
              <w:divsChild>
                <w:div w:id="3875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8248">
      <w:bodyDiv w:val="1"/>
      <w:marLeft w:val="0"/>
      <w:marRight w:val="0"/>
      <w:marTop w:val="0"/>
      <w:marBottom w:val="0"/>
      <w:divBdr>
        <w:top w:val="none" w:sz="0" w:space="0" w:color="auto"/>
        <w:left w:val="none" w:sz="0" w:space="0" w:color="auto"/>
        <w:bottom w:val="none" w:sz="0" w:space="0" w:color="auto"/>
        <w:right w:val="none" w:sz="0" w:space="0" w:color="auto"/>
      </w:divBdr>
    </w:div>
    <w:div w:id="1010595581">
      <w:bodyDiv w:val="1"/>
      <w:marLeft w:val="0"/>
      <w:marRight w:val="0"/>
      <w:marTop w:val="0"/>
      <w:marBottom w:val="0"/>
      <w:divBdr>
        <w:top w:val="none" w:sz="0" w:space="0" w:color="auto"/>
        <w:left w:val="none" w:sz="0" w:space="0" w:color="auto"/>
        <w:bottom w:val="none" w:sz="0" w:space="0" w:color="auto"/>
        <w:right w:val="none" w:sz="0" w:space="0" w:color="auto"/>
      </w:divBdr>
      <w:divsChild>
        <w:div w:id="1827017217">
          <w:marLeft w:val="0"/>
          <w:marRight w:val="0"/>
          <w:marTop w:val="0"/>
          <w:marBottom w:val="0"/>
          <w:divBdr>
            <w:top w:val="none" w:sz="0" w:space="0" w:color="auto"/>
            <w:left w:val="none" w:sz="0" w:space="0" w:color="auto"/>
            <w:bottom w:val="none" w:sz="0" w:space="0" w:color="auto"/>
            <w:right w:val="none" w:sz="0" w:space="0" w:color="auto"/>
          </w:divBdr>
          <w:divsChild>
            <w:div w:id="1343361612">
              <w:marLeft w:val="0"/>
              <w:marRight w:val="0"/>
              <w:marTop w:val="0"/>
              <w:marBottom w:val="0"/>
              <w:divBdr>
                <w:top w:val="none" w:sz="0" w:space="0" w:color="auto"/>
                <w:left w:val="none" w:sz="0" w:space="0" w:color="auto"/>
                <w:bottom w:val="none" w:sz="0" w:space="0" w:color="auto"/>
                <w:right w:val="none" w:sz="0" w:space="0" w:color="auto"/>
              </w:divBdr>
              <w:divsChild>
                <w:div w:id="1970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72031">
      <w:bodyDiv w:val="1"/>
      <w:marLeft w:val="0"/>
      <w:marRight w:val="0"/>
      <w:marTop w:val="0"/>
      <w:marBottom w:val="0"/>
      <w:divBdr>
        <w:top w:val="none" w:sz="0" w:space="0" w:color="auto"/>
        <w:left w:val="none" w:sz="0" w:space="0" w:color="auto"/>
        <w:bottom w:val="none" w:sz="0" w:space="0" w:color="auto"/>
        <w:right w:val="none" w:sz="0" w:space="0" w:color="auto"/>
      </w:divBdr>
      <w:divsChild>
        <w:div w:id="15426095">
          <w:marLeft w:val="0"/>
          <w:marRight w:val="0"/>
          <w:marTop w:val="0"/>
          <w:marBottom w:val="0"/>
          <w:divBdr>
            <w:top w:val="none" w:sz="0" w:space="0" w:color="auto"/>
            <w:left w:val="none" w:sz="0" w:space="0" w:color="auto"/>
            <w:bottom w:val="none" w:sz="0" w:space="0" w:color="auto"/>
            <w:right w:val="none" w:sz="0" w:space="0" w:color="auto"/>
          </w:divBdr>
          <w:divsChild>
            <w:div w:id="235828064">
              <w:marLeft w:val="0"/>
              <w:marRight w:val="0"/>
              <w:marTop w:val="0"/>
              <w:marBottom w:val="0"/>
              <w:divBdr>
                <w:top w:val="none" w:sz="0" w:space="0" w:color="auto"/>
                <w:left w:val="none" w:sz="0" w:space="0" w:color="auto"/>
                <w:bottom w:val="none" w:sz="0" w:space="0" w:color="auto"/>
                <w:right w:val="none" w:sz="0" w:space="0" w:color="auto"/>
              </w:divBdr>
              <w:divsChild>
                <w:div w:id="1208643822">
                  <w:marLeft w:val="0"/>
                  <w:marRight w:val="0"/>
                  <w:marTop w:val="0"/>
                  <w:marBottom w:val="0"/>
                  <w:divBdr>
                    <w:top w:val="none" w:sz="0" w:space="0" w:color="auto"/>
                    <w:left w:val="none" w:sz="0" w:space="0" w:color="auto"/>
                    <w:bottom w:val="none" w:sz="0" w:space="0" w:color="auto"/>
                    <w:right w:val="none" w:sz="0" w:space="0" w:color="auto"/>
                  </w:divBdr>
                </w:div>
              </w:divsChild>
            </w:div>
            <w:div w:id="1781416386">
              <w:marLeft w:val="0"/>
              <w:marRight w:val="0"/>
              <w:marTop w:val="0"/>
              <w:marBottom w:val="0"/>
              <w:divBdr>
                <w:top w:val="none" w:sz="0" w:space="0" w:color="auto"/>
                <w:left w:val="none" w:sz="0" w:space="0" w:color="auto"/>
                <w:bottom w:val="none" w:sz="0" w:space="0" w:color="auto"/>
                <w:right w:val="none" w:sz="0" w:space="0" w:color="auto"/>
              </w:divBdr>
              <w:divsChild>
                <w:div w:id="1207335137">
                  <w:marLeft w:val="0"/>
                  <w:marRight w:val="0"/>
                  <w:marTop w:val="0"/>
                  <w:marBottom w:val="0"/>
                  <w:divBdr>
                    <w:top w:val="none" w:sz="0" w:space="0" w:color="auto"/>
                    <w:left w:val="none" w:sz="0" w:space="0" w:color="auto"/>
                    <w:bottom w:val="none" w:sz="0" w:space="0" w:color="auto"/>
                    <w:right w:val="none" w:sz="0" w:space="0" w:color="auto"/>
                  </w:divBdr>
                </w:div>
              </w:divsChild>
            </w:div>
            <w:div w:id="215972412">
              <w:marLeft w:val="0"/>
              <w:marRight w:val="0"/>
              <w:marTop w:val="0"/>
              <w:marBottom w:val="0"/>
              <w:divBdr>
                <w:top w:val="none" w:sz="0" w:space="0" w:color="auto"/>
                <w:left w:val="none" w:sz="0" w:space="0" w:color="auto"/>
                <w:bottom w:val="none" w:sz="0" w:space="0" w:color="auto"/>
                <w:right w:val="none" w:sz="0" w:space="0" w:color="auto"/>
              </w:divBdr>
              <w:divsChild>
                <w:div w:id="10018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82434">
      <w:bodyDiv w:val="1"/>
      <w:marLeft w:val="0"/>
      <w:marRight w:val="0"/>
      <w:marTop w:val="0"/>
      <w:marBottom w:val="0"/>
      <w:divBdr>
        <w:top w:val="none" w:sz="0" w:space="0" w:color="auto"/>
        <w:left w:val="none" w:sz="0" w:space="0" w:color="auto"/>
        <w:bottom w:val="none" w:sz="0" w:space="0" w:color="auto"/>
        <w:right w:val="none" w:sz="0" w:space="0" w:color="auto"/>
      </w:divBdr>
      <w:divsChild>
        <w:div w:id="478158028">
          <w:marLeft w:val="0"/>
          <w:marRight w:val="0"/>
          <w:marTop w:val="0"/>
          <w:marBottom w:val="0"/>
          <w:divBdr>
            <w:top w:val="none" w:sz="0" w:space="0" w:color="auto"/>
            <w:left w:val="none" w:sz="0" w:space="0" w:color="auto"/>
            <w:bottom w:val="none" w:sz="0" w:space="0" w:color="auto"/>
            <w:right w:val="none" w:sz="0" w:space="0" w:color="auto"/>
          </w:divBdr>
          <w:divsChild>
            <w:div w:id="1601333096">
              <w:marLeft w:val="0"/>
              <w:marRight w:val="0"/>
              <w:marTop w:val="0"/>
              <w:marBottom w:val="0"/>
              <w:divBdr>
                <w:top w:val="none" w:sz="0" w:space="0" w:color="auto"/>
                <w:left w:val="none" w:sz="0" w:space="0" w:color="auto"/>
                <w:bottom w:val="none" w:sz="0" w:space="0" w:color="auto"/>
                <w:right w:val="none" w:sz="0" w:space="0" w:color="auto"/>
              </w:divBdr>
              <w:divsChild>
                <w:div w:id="9987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1759">
      <w:bodyDiv w:val="1"/>
      <w:marLeft w:val="0"/>
      <w:marRight w:val="0"/>
      <w:marTop w:val="0"/>
      <w:marBottom w:val="0"/>
      <w:divBdr>
        <w:top w:val="none" w:sz="0" w:space="0" w:color="auto"/>
        <w:left w:val="none" w:sz="0" w:space="0" w:color="auto"/>
        <w:bottom w:val="none" w:sz="0" w:space="0" w:color="auto"/>
        <w:right w:val="none" w:sz="0" w:space="0" w:color="auto"/>
      </w:divBdr>
    </w:div>
    <w:div w:id="1083256565">
      <w:bodyDiv w:val="1"/>
      <w:marLeft w:val="0"/>
      <w:marRight w:val="0"/>
      <w:marTop w:val="0"/>
      <w:marBottom w:val="0"/>
      <w:divBdr>
        <w:top w:val="none" w:sz="0" w:space="0" w:color="auto"/>
        <w:left w:val="none" w:sz="0" w:space="0" w:color="auto"/>
        <w:bottom w:val="none" w:sz="0" w:space="0" w:color="auto"/>
        <w:right w:val="none" w:sz="0" w:space="0" w:color="auto"/>
      </w:divBdr>
    </w:div>
    <w:div w:id="1128208734">
      <w:bodyDiv w:val="1"/>
      <w:marLeft w:val="0"/>
      <w:marRight w:val="0"/>
      <w:marTop w:val="0"/>
      <w:marBottom w:val="0"/>
      <w:divBdr>
        <w:top w:val="none" w:sz="0" w:space="0" w:color="auto"/>
        <w:left w:val="none" w:sz="0" w:space="0" w:color="auto"/>
        <w:bottom w:val="none" w:sz="0" w:space="0" w:color="auto"/>
        <w:right w:val="none" w:sz="0" w:space="0" w:color="auto"/>
      </w:divBdr>
    </w:div>
    <w:div w:id="1146437624">
      <w:bodyDiv w:val="1"/>
      <w:marLeft w:val="0"/>
      <w:marRight w:val="0"/>
      <w:marTop w:val="0"/>
      <w:marBottom w:val="0"/>
      <w:divBdr>
        <w:top w:val="none" w:sz="0" w:space="0" w:color="auto"/>
        <w:left w:val="none" w:sz="0" w:space="0" w:color="auto"/>
        <w:bottom w:val="none" w:sz="0" w:space="0" w:color="auto"/>
        <w:right w:val="none" w:sz="0" w:space="0" w:color="auto"/>
      </w:divBdr>
    </w:div>
    <w:div w:id="1146623254">
      <w:bodyDiv w:val="1"/>
      <w:marLeft w:val="0"/>
      <w:marRight w:val="0"/>
      <w:marTop w:val="0"/>
      <w:marBottom w:val="0"/>
      <w:divBdr>
        <w:top w:val="none" w:sz="0" w:space="0" w:color="auto"/>
        <w:left w:val="none" w:sz="0" w:space="0" w:color="auto"/>
        <w:bottom w:val="none" w:sz="0" w:space="0" w:color="auto"/>
        <w:right w:val="none" w:sz="0" w:space="0" w:color="auto"/>
      </w:divBdr>
      <w:divsChild>
        <w:div w:id="885217995">
          <w:marLeft w:val="0"/>
          <w:marRight w:val="0"/>
          <w:marTop w:val="0"/>
          <w:marBottom w:val="0"/>
          <w:divBdr>
            <w:top w:val="none" w:sz="0" w:space="0" w:color="auto"/>
            <w:left w:val="none" w:sz="0" w:space="0" w:color="auto"/>
            <w:bottom w:val="none" w:sz="0" w:space="0" w:color="auto"/>
            <w:right w:val="none" w:sz="0" w:space="0" w:color="auto"/>
          </w:divBdr>
          <w:divsChild>
            <w:div w:id="721253872">
              <w:marLeft w:val="0"/>
              <w:marRight w:val="0"/>
              <w:marTop w:val="0"/>
              <w:marBottom w:val="0"/>
              <w:divBdr>
                <w:top w:val="none" w:sz="0" w:space="0" w:color="auto"/>
                <w:left w:val="none" w:sz="0" w:space="0" w:color="auto"/>
                <w:bottom w:val="none" w:sz="0" w:space="0" w:color="auto"/>
                <w:right w:val="none" w:sz="0" w:space="0" w:color="auto"/>
              </w:divBdr>
              <w:divsChild>
                <w:div w:id="316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5424">
      <w:bodyDiv w:val="1"/>
      <w:marLeft w:val="0"/>
      <w:marRight w:val="0"/>
      <w:marTop w:val="0"/>
      <w:marBottom w:val="0"/>
      <w:divBdr>
        <w:top w:val="none" w:sz="0" w:space="0" w:color="auto"/>
        <w:left w:val="none" w:sz="0" w:space="0" w:color="auto"/>
        <w:bottom w:val="none" w:sz="0" w:space="0" w:color="auto"/>
        <w:right w:val="none" w:sz="0" w:space="0" w:color="auto"/>
      </w:divBdr>
    </w:div>
    <w:div w:id="1159804362">
      <w:bodyDiv w:val="1"/>
      <w:marLeft w:val="0"/>
      <w:marRight w:val="0"/>
      <w:marTop w:val="0"/>
      <w:marBottom w:val="0"/>
      <w:divBdr>
        <w:top w:val="none" w:sz="0" w:space="0" w:color="auto"/>
        <w:left w:val="none" w:sz="0" w:space="0" w:color="auto"/>
        <w:bottom w:val="none" w:sz="0" w:space="0" w:color="auto"/>
        <w:right w:val="none" w:sz="0" w:space="0" w:color="auto"/>
      </w:divBdr>
    </w:div>
    <w:div w:id="1186677101">
      <w:bodyDiv w:val="1"/>
      <w:marLeft w:val="0"/>
      <w:marRight w:val="0"/>
      <w:marTop w:val="0"/>
      <w:marBottom w:val="0"/>
      <w:divBdr>
        <w:top w:val="none" w:sz="0" w:space="0" w:color="auto"/>
        <w:left w:val="none" w:sz="0" w:space="0" w:color="auto"/>
        <w:bottom w:val="none" w:sz="0" w:space="0" w:color="auto"/>
        <w:right w:val="none" w:sz="0" w:space="0" w:color="auto"/>
      </w:divBdr>
      <w:divsChild>
        <w:div w:id="990714296">
          <w:marLeft w:val="0"/>
          <w:marRight w:val="0"/>
          <w:marTop w:val="0"/>
          <w:marBottom w:val="0"/>
          <w:divBdr>
            <w:top w:val="none" w:sz="0" w:space="0" w:color="auto"/>
            <w:left w:val="none" w:sz="0" w:space="0" w:color="auto"/>
            <w:bottom w:val="none" w:sz="0" w:space="0" w:color="auto"/>
            <w:right w:val="none" w:sz="0" w:space="0" w:color="auto"/>
          </w:divBdr>
          <w:divsChild>
            <w:div w:id="1007250918">
              <w:marLeft w:val="0"/>
              <w:marRight w:val="0"/>
              <w:marTop w:val="0"/>
              <w:marBottom w:val="0"/>
              <w:divBdr>
                <w:top w:val="none" w:sz="0" w:space="0" w:color="auto"/>
                <w:left w:val="none" w:sz="0" w:space="0" w:color="auto"/>
                <w:bottom w:val="none" w:sz="0" w:space="0" w:color="auto"/>
                <w:right w:val="none" w:sz="0" w:space="0" w:color="auto"/>
              </w:divBdr>
              <w:divsChild>
                <w:div w:id="5855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43742">
      <w:bodyDiv w:val="1"/>
      <w:marLeft w:val="0"/>
      <w:marRight w:val="0"/>
      <w:marTop w:val="0"/>
      <w:marBottom w:val="0"/>
      <w:divBdr>
        <w:top w:val="none" w:sz="0" w:space="0" w:color="auto"/>
        <w:left w:val="none" w:sz="0" w:space="0" w:color="auto"/>
        <w:bottom w:val="none" w:sz="0" w:space="0" w:color="auto"/>
        <w:right w:val="none" w:sz="0" w:space="0" w:color="auto"/>
      </w:divBdr>
    </w:div>
    <w:div w:id="1204094427">
      <w:bodyDiv w:val="1"/>
      <w:marLeft w:val="0"/>
      <w:marRight w:val="0"/>
      <w:marTop w:val="0"/>
      <w:marBottom w:val="0"/>
      <w:divBdr>
        <w:top w:val="none" w:sz="0" w:space="0" w:color="auto"/>
        <w:left w:val="none" w:sz="0" w:space="0" w:color="auto"/>
        <w:bottom w:val="none" w:sz="0" w:space="0" w:color="auto"/>
        <w:right w:val="none" w:sz="0" w:space="0" w:color="auto"/>
      </w:divBdr>
    </w:div>
    <w:div w:id="1229415828">
      <w:bodyDiv w:val="1"/>
      <w:marLeft w:val="0"/>
      <w:marRight w:val="0"/>
      <w:marTop w:val="0"/>
      <w:marBottom w:val="0"/>
      <w:divBdr>
        <w:top w:val="none" w:sz="0" w:space="0" w:color="auto"/>
        <w:left w:val="none" w:sz="0" w:space="0" w:color="auto"/>
        <w:bottom w:val="none" w:sz="0" w:space="0" w:color="auto"/>
        <w:right w:val="none" w:sz="0" w:space="0" w:color="auto"/>
      </w:divBdr>
      <w:divsChild>
        <w:div w:id="634138319">
          <w:marLeft w:val="0"/>
          <w:marRight w:val="0"/>
          <w:marTop w:val="0"/>
          <w:marBottom w:val="0"/>
          <w:divBdr>
            <w:top w:val="none" w:sz="0" w:space="0" w:color="auto"/>
            <w:left w:val="none" w:sz="0" w:space="0" w:color="auto"/>
            <w:bottom w:val="none" w:sz="0" w:space="0" w:color="auto"/>
            <w:right w:val="none" w:sz="0" w:space="0" w:color="auto"/>
          </w:divBdr>
          <w:divsChild>
            <w:div w:id="1557619903">
              <w:marLeft w:val="0"/>
              <w:marRight w:val="0"/>
              <w:marTop w:val="0"/>
              <w:marBottom w:val="0"/>
              <w:divBdr>
                <w:top w:val="none" w:sz="0" w:space="0" w:color="auto"/>
                <w:left w:val="none" w:sz="0" w:space="0" w:color="auto"/>
                <w:bottom w:val="none" w:sz="0" w:space="0" w:color="auto"/>
                <w:right w:val="none" w:sz="0" w:space="0" w:color="auto"/>
              </w:divBdr>
              <w:divsChild>
                <w:div w:id="12926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3956">
      <w:bodyDiv w:val="1"/>
      <w:marLeft w:val="0"/>
      <w:marRight w:val="0"/>
      <w:marTop w:val="0"/>
      <w:marBottom w:val="0"/>
      <w:divBdr>
        <w:top w:val="none" w:sz="0" w:space="0" w:color="auto"/>
        <w:left w:val="none" w:sz="0" w:space="0" w:color="auto"/>
        <w:bottom w:val="none" w:sz="0" w:space="0" w:color="auto"/>
        <w:right w:val="none" w:sz="0" w:space="0" w:color="auto"/>
      </w:divBdr>
      <w:divsChild>
        <w:div w:id="911430944">
          <w:marLeft w:val="0"/>
          <w:marRight w:val="0"/>
          <w:marTop w:val="0"/>
          <w:marBottom w:val="0"/>
          <w:divBdr>
            <w:top w:val="none" w:sz="0" w:space="0" w:color="auto"/>
            <w:left w:val="none" w:sz="0" w:space="0" w:color="auto"/>
            <w:bottom w:val="none" w:sz="0" w:space="0" w:color="auto"/>
            <w:right w:val="none" w:sz="0" w:space="0" w:color="auto"/>
          </w:divBdr>
          <w:divsChild>
            <w:div w:id="308094927">
              <w:marLeft w:val="0"/>
              <w:marRight w:val="0"/>
              <w:marTop w:val="0"/>
              <w:marBottom w:val="0"/>
              <w:divBdr>
                <w:top w:val="none" w:sz="0" w:space="0" w:color="auto"/>
                <w:left w:val="none" w:sz="0" w:space="0" w:color="auto"/>
                <w:bottom w:val="none" w:sz="0" w:space="0" w:color="auto"/>
                <w:right w:val="none" w:sz="0" w:space="0" w:color="auto"/>
              </w:divBdr>
              <w:divsChild>
                <w:div w:id="7003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5329">
      <w:bodyDiv w:val="1"/>
      <w:marLeft w:val="0"/>
      <w:marRight w:val="0"/>
      <w:marTop w:val="0"/>
      <w:marBottom w:val="0"/>
      <w:divBdr>
        <w:top w:val="none" w:sz="0" w:space="0" w:color="auto"/>
        <w:left w:val="none" w:sz="0" w:space="0" w:color="auto"/>
        <w:bottom w:val="none" w:sz="0" w:space="0" w:color="auto"/>
        <w:right w:val="none" w:sz="0" w:space="0" w:color="auto"/>
      </w:divBdr>
    </w:div>
    <w:div w:id="1324629819">
      <w:bodyDiv w:val="1"/>
      <w:marLeft w:val="0"/>
      <w:marRight w:val="0"/>
      <w:marTop w:val="0"/>
      <w:marBottom w:val="0"/>
      <w:divBdr>
        <w:top w:val="none" w:sz="0" w:space="0" w:color="auto"/>
        <w:left w:val="none" w:sz="0" w:space="0" w:color="auto"/>
        <w:bottom w:val="none" w:sz="0" w:space="0" w:color="auto"/>
        <w:right w:val="none" w:sz="0" w:space="0" w:color="auto"/>
      </w:divBdr>
      <w:divsChild>
        <w:div w:id="911820100">
          <w:marLeft w:val="0"/>
          <w:marRight w:val="0"/>
          <w:marTop w:val="0"/>
          <w:marBottom w:val="0"/>
          <w:divBdr>
            <w:top w:val="none" w:sz="0" w:space="0" w:color="auto"/>
            <w:left w:val="none" w:sz="0" w:space="0" w:color="auto"/>
            <w:bottom w:val="none" w:sz="0" w:space="0" w:color="auto"/>
            <w:right w:val="none" w:sz="0" w:space="0" w:color="auto"/>
          </w:divBdr>
          <w:divsChild>
            <w:div w:id="719983028">
              <w:marLeft w:val="0"/>
              <w:marRight w:val="0"/>
              <w:marTop w:val="0"/>
              <w:marBottom w:val="0"/>
              <w:divBdr>
                <w:top w:val="none" w:sz="0" w:space="0" w:color="auto"/>
                <w:left w:val="none" w:sz="0" w:space="0" w:color="auto"/>
                <w:bottom w:val="none" w:sz="0" w:space="0" w:color="auto"/>
                <w:right w:val="none" w:sz="0" w:space="0" w:color="auto"/>
              </w:divBdr>
              <w:divsChild>
                <w:div w:id="12261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134095">
      <w:bodyDiv w:val="1"/>
      <w:marLeft w:val="0"/>
      <w:marRight w:val="0"/>
      <w:marTop w:val="0"/>
      <w:marBottom w:val="0"/>
      <w:divBdr>
        <w:top w:val="none" w:sz="0" w:space="0" w:color="auto"/>
        <w:left w:val="none" w:sz="0" w:space="0" w:color="auto"/>
        <w:bottom w:val="none" w:sz="0" w:space="0" w:color="auto"/>
        <w:right w:val="none" w:sz="0" w:space="0" w:color="auto"/>
      </w:divBdr>
      <w:divsChild>
        <w:div w:id="1691099177">
          <w:marLeft w:val="0"/>
          <w:marRight w:val="0"/>
          <w:marTop w:val="0"/>
          <w:marBottom w:val="0"/>
          <w:divBdr>
            <w:top w:val="none" w:sz="0" w:space="0" w:color="auto"/>
            <w:left w:val="none" w:sz="0" w:space="0" w:color="auto"/>
            <w:bottom w:val="none" w:sz="0" w:space="0" w:color="auto"/>
            <w:right w:val="none" w:sz="0" w:space="0" w:color="auto"/>
          </w:divBdr>
          <w:divsChild>
            <w:div w:id="315384134">
              <w:marLeft w:val="0"/>
              <w:marRight w:val="0"/>
              <w:marTop w:val="0"/>
              <w:marBottom w:val="0"/>
              <w:divBdr>
                <w:top w:val="none" w:sz="0" w:space="0" w:color="auto"/>
                <w:left w:val="none" w:sz="0" w:space="0" w:color="auto"/>
                <w:bottom w:val="none" w:sz="0" w:space="0" w:color="auto"/>
                <w:right w:val="none" w:sz="0" w:space="0" w:color="auto"/>
              </w:divBdr>
              <w:divsChild>
                <w:div w:id="5109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73070">
      <w:bodyDiv w:val="1"/>
      <w:marLeft w:val="0"/>
      <w:marRight w:val="0"/>
      <w:marTop w:val="0"/>
      <w:marBottom w:val="0"/>
      <w:divBdr>
        <w:top w:val="none" w:sz="0" w:space="0" w:color="auto"/>
        <w:left w:val="none" w:sz="0" w:space="0" w:color="auto"/>
        <w:bottom w:val="none" w:sz="0" w:space="0" w:color="auto"/>
        <w:right w:val="none" w:sz="0" w:space="0" w:color="auto"/>
      </w:divBdr>
      <w:divsChild>
        <w:div w:id="134690101">
          <w:marLeft w:val="0"/>
          <w:marRight w:val="0"/>
          <w:marTop w:val="0"/>
          <w:marBottom w:val="0"/>
          <w:divBdr>
            <w:top w:val="none" w:sz="0" w:space="0" w:color="auto"/>
            <w:left w:val="none" w:sz="0" w:space="0" w:color="auto"/>
            <w:bottom w:val="none" w:sz="0" w:space="0" w:color="auto"/>
            <w:right w:val="none" w:sz="0" w:space="0" w:color="auto"/>
          </w:divBdr>
          <w:divsChild>
            <w:div w:id="1153716373">
              <w:marLeft w:val="0"/>
              <w:marRight w:val="0"/>
              <w:marTop w:val="0"/>
              <w:marBottom w:val="0"/>
              <w:divBdr>
                <w:top w:val="none" w:sz="0" w:space="0" w:color="auto"/>
                <w:left w:val="none" w:sz="0" w:space="0" w:color="auto"/>
                <w:bottom w:val="none" w:sz="0" w:space="0" w:color="auto"/>
                <w:right w:val="none" w:sz="0" w:space="0" w:color="auto"/>
              </w:divBdr>
              <w:divsChild>
                <w:div w:id="6811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37972">
      <w:bodyDiv w:val="1"/>
      <w:marLeft w:val="0"/>
      <w:marRight w:val="0"/>
      <w:marTop w:val="0"/>
      <w:marBottom w:val="0"/>
      <w:divBdr>
        <w:top w:val="none" w:sz="0" w:space="0" w:color="auto"/>
        <w:left w:val="none" w:sz="0" w:space="0" w:color="auto"/>
        <w:bottom w:val="none" w:sz="0" w:space="0" w:color="auto"/>
        <w:right w:val="none" w:sz="0" w:space="0" w:color="auto"/>
      </w:divBdr>
    </w:div>
    <w:div w:id="1434859730">
      <w:bodyDiv w:val="1"/>
      <w:marLeft w:val="0"/>
      <w:marRight w:val="0"/>
      <w:marTop w:val="0"/>
      <w:marBottom w:val="0"/>
      <w:divBdr>
        <w:top w:val="none" w:sz="0" w:space="0" w:color="auto"/>
        <w:left w:val="none" w:sz="0" w:space="0" w:color="auto"/>
        <w:bottom w:val="none" w:sz="0" w:space="0" w:color="auto"/>
        <w:right w:val="none" w:sz="0" w:space="0" w:color="auto"/>
      </w:divBdr>
    </w:div>
    <w:div w:id="1442920673">
      <w:bodyDiv w:val="1"/>
      <w:marLeft w:val="0"/>
      <w:marRight w:val="0"/>
      <w:marTop w:val="0"/>
      <w:marBottom w:val="0"/>
      <w:divBdr>
        <w:top w:val="none" w:sz="0" w:space="0" w:color="auto"/>
        <w:left w:val="none" w:sz="0" w:space="0" w:color="auto"/>
        <w:bottom w:val="none" w:sz="0" w:space="0" w:color="auto"/>
        <w:right w:val="none" w:sz="0" w:space="0" w:color="auto"/>
      </w:divBdr>
      <w:divsChild>
        <w:div w:id="1089084483">
          <w:marLeft w:val="0"/>
          <w:marRight w:val="0"/>
          <w:marTop w:val="0"/>
          <w:marBottom w:val="0"/>
          <w:divBdr>
            <w:top w:val="none" w:sz="0" w:space="0" w:color="auto"/>
            <w:left w:val="none" w:sz="0" w:space="0" w:color="auto"/>
            <w:bottom w:val="none" w:sz="0" w:space="0" w:color="auto"/>
            <w:right w:val="none" w:sz="0" w:space="0" w:color="auto"/>
          </w:divBdr>
          <w:divsChild>
            <w:div w:id="2065637343">
              <w:marLeft w:val="0"/>
              <w:marRight w:val="0"/>
              <w:marTop w:val="0"/>
              <w:marBottom w:val="0"/>
              <w:divBdr>
                <w:top w:val="none" w:sz="0" w:space="0" w:color="auto"/>
                <w:left w:val="none" w:sz="0" w:space="0" w:color="auto"/>
                <w:bottom w:val="none" w:sz="0" w:space="0" w:color="auto"/>
                <w:right w:val="none" w:sz="0" w:space="0" w:color="auto"/>
              </w:divBdr>
              <w:divsChild>
                <w:div w:id="9772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77669">
      <w:bodyDiv w:val="1"/>
      <w:marLeft w:val="0"/>
      <w:marRight w:val="0"/>
      <w:marTop w:val="0"/>
      <w:marBottom w:val="0"/>
      <w:divBdr>
        <w:top w:val="none" w:sz="0" w:space="0" w:color="auto"/>
        <w:left w:val="none" w:sz="0" w:space="0" w:color="auto"/>
        <w:bottom w:val="none" w:sz="0" w:space="0" w:color="auto"/>
        <w:right w:val="none" w:sz="0" w:space="0" w:color="auto"/>
      </w:divBdr>
      <w:divsChild>
        <w:div w:id="1263877640">
          <w:marLeft w:val="0"/>
          <w:marRight w:val="0"/>
          <w:marTop w:val="0"/>
          <w:marBottom w:val="0"/>
          <w:divBdr>
            <w:top w:val="none" w:sz="0" w:space="0" w:color="auto"/>
            <w:left w:val="none" w:sz="0" w:space="0" w:color="auto"/>
            <w:bottom w:val="none" w:sz="0" w:space="0" w:color="auto"/>
            <w:right w:val="none" w:sz="0" w:space="0" w:color="auto"/>
          </w:divBdr>
          <w:divsChild>
            <w:div w:id="1771898268">
              <w:marLeft w:val="0"/>
              <w:marRight w:val="0"/>
              <w:marTop w:val="0"/>
              <w:marBottom w:val="0"/>
              <w:divBdr>
                <w:top w:val="none" w:sz="0" w:space="0" w:color="auto"/>
                <w:left w:val="none" w:sz="0" w:space="0" w:color="auto"/>
                <w:bottom w:val="none" w:sz="0" w:space="0" w:color="auto"/>
                <w:right w:val="none" w:sz="0" w:space="0" w:color="auto"/>
              </w:divBdr>
              <w:divsChild>
                <w:div w:id="530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238326">
      <w:bodyDiv w:val="1"/>
      <w:marLeft w:val="0"/>
      <w:marRight w:val="0"/>
      <w:marTop w:val="0"/>
      <w:marBottom w:val="0"/>
      <w:divBdr>
        <w:top w:val="none" w:sz="0" w:space="0" w:color="auto"/>
        <w:left w:val="none" w:sz="0" w:space="0" w:color="auto"/>
        <w:bottom w:val="none" w:sz="0" w:space="0" w:color="auto"/>
        <w:right w:val="none" w:sz="0" w:space="0" w:color="auto"/>
      </w:divBdr>
      <w:divsChild>
        <w:div w:id="1197692416">
          <w:marLeft w:val="0"/>
          <w:marRight w:val="0"/>
          <w:marTop w:val="0"/>
          <w:marBottom w:val="0"/>
          <w:divBdr>
            <w:top w:val="none" w:sz="0" w:space="0" w:color="auto"/>
            <w:left w:val="none" w:sz="0" w:space="0" w:color="auto"/>
            <w:bottom w:val="none" w:sz="0" w:space="0" w:color="auto"/>
            <w:right w:val="none" w:sz="0" w:space="0" w:color="auto"/>
          </w:divBdr>
          <w:divsChild>
            <w:div w:id="1837381381">
              <w:marLeft w:val="0"/>
              <w:marRight w:val="0"/>
              <w:marTop w:val="0"/>
              <w:marBottom w:val="0"/>
              <w:divBdr>
                <w:top w:val="none" w:sz="0" w:space="0" w:color="auto"/>
                <w:left w:val="none" w:sz="0" w:space="0" w:color="auto"/>
                <w:bottom w:val="none" w:sz="0" w:space="0" w:color="auto"/>
                <w:right w:val="none" w:sz="0" w:space="0" w:color="auto"/>
              </w:divBdr>
              <w:divsChild>
                <w:div w:id="4173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576">
      <w:bodyDiv w:val="1"/>
      <w:marLeft w:val="0"/>
      <w:marRight w:val="0"/>
      <w:marTop w:val="0"/>
      <w:marBottom w:val="0"/>
      <w:divBdr>
        <w:top w:val="none" w:sz="0" w:space="0" w:color="auto"/>
        <w:left w:val="none" w:sz="0" w:space="0" w:color="auto"/>
        <w:bottom w:val="none" w:sz="0" w:space="0" w:color="auto"/>
        <w:right w:val="none" w:sz="0" w:space="0" w:color="auto"/>
      </w:divBdr>
    </w:div>
    <w:div w:id="1481338456">
      <w:bodyDiv w:val="1"/>
      <w:marLeft w:val="0"/>
      <w:marRight w:val="0"/>
      <w:marTop w:val="0"/>
      <w:marBottom w:val="0"/>
      <w:divBdr>
        <w:top w:val="none" w:sz="0" w:space="0" w:color="auto"/>
        <w:left w:val="none" w:sz="0" w:space="0" w:color="auto"/>
        <w:bottom w:val="none" w:sz="0" w:space="0" w:color="auto"/>
        <w:right w:val="none" w:sz="0" w:space="0" w:color="auto"/>
      </w:divBdr>
      <w:divsChild>
        <w:div w:id="1951279563">
          <w:marLeft w:val="0"/>
          <w:marRight w:val="0"/>
          <w:marTop w:val="0"/>
          <w:marBottom w:val="0"/>
          <w:divBdr>
            <w:top w:val="none" w:sz="0" w:space="0" w:color="auto"/>
            <w:left w:val="none" w:sz="0" w:space="0" w:color="auto"/>
            <w:bottom w:val="none" w:sz="0" w:space="0" w:color="auto"/>
            <w:right w:val="none" w:sz="0" w:space="0" w:color="auto"/>
          </w:divBdr>
          <w:divsChild>
            <w:div w:id="355814151">
              <w:marLeft w:val="0"/>
              <w:marRight w:val="0"/>
              <w:marTop w:val="0"/>
              <w:marBottom w:val="0"/>
              <w:divBdr>
                <w:top w:val="none" w:sz="0" w:space="0" w:color="auto"/>
                <w:left w:val="none" w:sz="0" w:space="0" w:color="auto"/>
                <w:bottom w:val="none" w:sz="0" w:space="0" w:color="auto"/>
                <w:right w:val="none" w:sz="0" w:space="0" w:color="auto"/>
              </w:divBdr>
              <w:divsChild>
                <w:div w:id="11742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3882">
      <w:bodyDiv w:val="1"/>
      <w:marLeft w:val="0"/>
      <w:marRight w:val="0"/>
      <w:marTop w:val="0"/>
      <w:marBottom w:val="0"/>
      <w:divBdr>
        <w:top w:val="none" w:sz="0" w:space="0" w:color="auto"/>
        <w:left w:val="none" w:sz="0" w:space="0" w:color="auto"/>
        <w:bottom w:val="none" w:sz="0" w:space="0" w:color="auto"/>
        <w:right w:val="none" w:sz="0" w:space="0" w:color="auto"/>
      </w:divBdr>
    </w:div>
    <w:div w:id="1527987119">
      <w:bodyDiv w:val="1"/>
      <w:marLeft w:val="0"/>
      <w:marRight w:val="0"/>
      <w:marTop w:val="0"/>
      <w:marBottom w:val="0"/>
      <w:divBdr>
        <w:top w:val="none" w:sz="0" w:space="0" w:color="auto"/>
        <w:left w:val="none" w:sz="0" w:space="0" w:color="auto"/>
        <w:bottom w:val="none" w:sz="0" w:space="0" w:color="auto"/>
        <w:right w:val="none" w:sz="0" w:space="0" w:color="auto"/>
      </w:divBdr>
      <w:divsChild>
        <w:div w:id="1750223920">
          <w:marLeft w:val="0"/>
          <w:marRight w:val="0"/>
          <w:marTop w:val="0"/>
          <w:marBottom w:val="0"/>
          <w:divBdr>
            <w:top w:val="none" w:sz="0" w:space="0" w:color="auto"/>
            <w:left w:val="none" w:sz="0" w:space="0" w:color="auto"/>
            <w:bottom w:val="none" w:sz="0" w:space="0" w:color="auto"/>
            <w:right w:val="none" w:sz="0" w:space="0" w:color="auto"/>
          </w:divBdr>
          <w:divsChild>
            <w:div w:id="1973368788">
              <w:marLeft w:val="0"/>
              <w:marRight w:val="0"/>
              <w:marTop w:val="0"/>
              <w:marBottom w:val="0"/>
              <w:divBdr>
                <w:top w:val="none" w:sz="0" w:space="0" w:color="auto"/>
                <w:left w:val="none" w:sz="0" w:space="0" w:color="auto"/>
                <w:bottom w:val="none" w:sz="0" w:space="0" w:color="auto"/>
                <w:right w:val="none" w:sz="0" w:space="0" w:color="auto"/>
              </w:divBdr>
              <w:divsChild>
                <w:div w:id="14552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4422">
      <w:bodyDiv w:val="1"/>
      <w:marLeft w:val="0"/>
      <w:marRight w:val="0"/>
      <w:marTop w:val="0"/>
      <w:marBottom w:val="0"/>
      <w:divBdr>
        <w:top w:val="none" w:sz="0" w:space="0" w:color="auto"/>
        <w:left w:val="none" w:sz="0" w:space="0" w:color="auto"/>
        <w:bottom w:val="none" w:sz="0" w:space="0" w:color="auto"/>
        <w:right w:val="none" w:sz="0" w:space="0" w:color="auto"/>
      </w:divBdr>
    </w:div>
    <w:div w:id="1559198589">
      <w:bodyDiv w:val="1"/>
      <w:marLeft w:val="0"/>
      <w:marRight w:val="0"/>
      <w:marTop w:val="0"/>
      <w:marBottom w:val="0"/>
      <w:divBdr>
        <w:top w:val="none" w:sz="0" w:space="0" w:color="auto"/>
        <w:left w:val="none" w:sz="0" w:space="0" w:color="auto"/>
        <w:bottom w:val="none" w:sz="0" w:space="0" w:color="auto"/>
        <w:right w:val="none" w:sz="0" w:space="0" w:color="auto"/>
      </w:divBdr>
    </w:div>
    <w:div w:id="1582521785">
      <w:bodyDiv w:val="1"/>
      <w:marLeft w:val="0"/>
      <w:marRight w:val="0"/>
      <w:marTop w:val="0"/>
      <w:marBottom w:val="0"/>
      <w:divBdr>
        <w:top w:val="none" w:sz="0" w:space="0" w:color="auto"/>
        <w:left w:val="none" w:sz="0" w:space="0" w:color="auto"/>
        <w:bottom w:val="none" w:sz="0" w:space="0" w:color="auto"/>
        <w:right w:val="none" w:sz="0" w:space="0" w:color="auto"/>
      </w:divBdr>
      <w:divsChild>
        <w:div w:id="640427176">
          <w:marLeft w:val="0"/>
          <w:marRight w:val="0"/>
          <w:marTop w:val="0"/>
          <w:marBottom w:val="0"/>
          <w:divBdr>
            <w:top w:val="none" w:sz="0" w:space="0" w:color="auto"/>
            <w:left w:val="none" w:sz="0" w:space="0" w:color="auto"/>
            <w:bottom w:val="none" w:sz="0" w:space="0" w:color="auto"/>
            <w:right w:val="none" w:sz="0" w:space="0" w:color="auto"/>
          </w:divBdr>
          <w:divsChild>
            <w:div w:id="222832630">
              <w:marLeft w:val="0"/>
              <w:marRight w:val="0"/>
              <w:marTop w:val="0"/>
              <w:marBottom w:val="0"/>
              <w:divBdr>
                <w:top w:val="none" w:sz="0" w:space="0" w:color="auto"/>
                <w:left w:val="none" w:sz="0" w:space="0" w:color="auto"/>
                <w:bottom w:val="none" w:sz="0" w:space="0" w:color="auto"/>
                <w:right w:val="none" w:sz="0" w:space="0" w:color="auto"/>
              </w:divBdr>
              <w:divsChild>
                <w:div w:id="4121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45951">
      <w:bodyDiv w:val="1"/>
      <w:marLeft w:val="0"/>
      <w:marRight w:val="0"/>
      <w:marTop w:val="0"/>
      <w:marBottom w:val="0"/>
      <w:divBdr>
        <w:top w:val="none" w:sz="0" w:space="0" w:color="auto"/>
        <w:left w:val="none" w:sz="0" w:space="0" w:color="auto"/>
        <w:bottom w:val="none" w:sz="0" w:space="0" w:color="auto"/>
        <w:right w:val="none" w:sz="0" w:space="0" w:color="auto"/>
      </w:divBdr>
      <w:divsChild>
        <w:div w:id="1971545031">
          <w:marLeft w:val="0"/>
          <w:marRight w:val="0"/>
          <w:marTop w:val="0"/>
          <w:marBottom w:val="0"/>
          <w:divBdr>
            <w:top w:val="none" w:sz="0" w:space="0" w:color="auto"/>
            <w:left w:val="none" w:sz="0" w:space="0" w:color="auto"/>
            <w:bottom w:val="none" w:sz="0" w:space="0" w:color="auto"/>
            <w:right w:val="none" w:sz="0" w:space="0" w:color="auto"/>
          </w:divBdr>
          <w:divsChild>
            <w:div w:id="2109112032">
              <w:marLeft w:val="0"/>
              <w:marRight w:val="0"/>
              <w:marTop w:val="0"/>
              <w:marBottom w:val="0"/>
              <w:divBdr>
                <w:top w:val="none" w:sz="0" w:space="0" w:color="auto"/>
                <w:left w:val="none" w:sz="0" w:space="0" w:color="auto"/>
                <w:bottom w:val="none" w:sz="0" w:space="0" w:color="auto"/>
                <w:right w:val="none" w:sz="0" w:space="0" w:color="auto"/>
              </w:divBdr>
              <w:divsChild>
                <w:div w:id="5480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45937">
      <w:bodyDiv w:val="1"/>
      <w:marLeft w:val="0"/>
      <w:marRight w:val="0"/>
      <w:marTop w:val="0"/>
      <w:marBottom w:val="0"/>
      <w:divBdr>
        <w:top w:val="none" w:sz="0" w:space="0" w:color="auto"/>
        <w:left w:val="none" w:sz="0" w:space="0" w:color="auto"/>
        <w:bottom w:val="none" w:sz="0" w:space="0" w:color="auto"/>
        <w:right w:val="none" w:sz="0" w:space="0" w:color="auto"/>
      </w:divBdr>
      <w:divsChild>
        <w:div w:id="1387071825">
          <w:marLeft w:val="0"/>
          <w:marRight w:val="0"/>
          <w:marTop w:val="0"/>
          <w:marBottom w:val="0"/>
          <w:divBdr>
            <w:top w:val="none" w:sz="0" w:space="0" w:color="auto"/>
            <w:left w:val="none" w:sz="0" w:space="0" w:color="auto"/>
            <w:bottom w:val="none" w:sz="0" w:space="0" w:color="auto"/>
            <w:right w:val="none" w:sz="0" w:space="0" w:color="auto"/>
          </w:divBdr>
          <w:divsChild>
            <w:div w:id="218244568">
              <w:marLeft w:val="0"/>
              <w:marRight w:val="0"/>
              <w:marTop w:val="0"/>
              <w:marBottom w:val="0"/>
              <w:divBdr>
                <w:top w:val="none" w:sz="0" w:space="0" w:color="auto"/>
                <w:left w:val="none" w:sz="0" w:space="0" w:color="auto"/>
                <w:bottom w:val="none" w:sz="0" w:space="0" w:color="auto"/>
                <w:right w:val="none" w:sz="0" w:space="0" w:color="auto"/>
              </w:divBdr>
              <w:divsChild>
                <w:div w:id="10814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0184">
      <w:bodyDiv w:val="1"/>
      <w:marLeft w:val="0"/>
      <w:marRight w:val="0"/>
      <w:marTop w:val="0"/>
      <w:marBottom w:val="0"/>
      <w:divBdr>
        <w:top w:val="none" w:sz="0" w:space="0" w:color="auto"/>
        <w:left w:val="none" w:sz="0" w:space="0" w:color="auto"/>
        <w:bottom w:val="none" w:sz="0" w:space="0" w:color="auto"/>
        <w:right w:val="none" w:sz="0" w:space="0" w:color="auto"/>
      </w:divBdr>
      <w:divsChild>
        <w:div w:id="477918722">
          <w:marLeft w:val="0"/>
          <w:marRight w:val="0"/>
          <w:marTop w:val="0"/>
          <w:marBottom w:val="0"/>
          <w:divBdr>
            <w:top w:val="none" w:sz="0" w:space="0" w:color="auto"/>
            <w:left w:val="none" w:sz="0" w:space="0" w:color="auto"/>
            <w:bottom w:val="none" w:sz="0" w:space="0" w:color="auto"/>
            <w:right w:val="none" w:sz="0" w:space="0" w:color="auto"/>
          </w:divBdr>
          <w:divsChild>
            <w:div w:id="718630230">
              <w:marLeft w:val="0"/>
              <w:marRight w:val="0"/>
              <w:marTop w:val="0"/>
              <w:marBottom w:val="0"/>
              <w:divBdr>
                <w:top w:val="none" w:sz="0" w:space="0" w:color="auto"/>
                <w:left w:val="none" w:sz="0" w:space="0" w:color="auto"/>
                <w:bottom w:val="none" w:sz="0" w:space="0" w:color="auto"/>
                <w:right w:val="none" w:sz="0" w:space="0" w:color="auto"/>
              </w:divBdr>
              <w:divsChild>
                <w:div w:id="14298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71654">
      <w:bodyDiv w:val="1"/>
      <w:marLeft w:val="0"/>
      <w:marRight w:val="0"/>
      <w:marTop w:val="0"/>
      <w:marBottom w:val="0"/>
      <w:divBdr>
        <w:top w:val="none" w:sz="0" w:space="0" w:color="auto"/>
        <w:left w:val="none" w:sz="0" w:space="0" w:color="auto"/>
        <w:bottom w:val="none" w:sz="0" w:space="0" w:color="auto"/>
        <w:right w:val="none" w:sz="0" w:space="0" w:color="auto"/>
      </w:divBdr>
    </w:div>
    <w:div w:id="1661422002">
      <w:bodyDiv w:val="1"/>
      <w:marLeft w:val="0"/>
      <w:marRight w:val="0"/>
      <w:marTop w:val="0"/>
      <w:marBottom w:val="0"/>
      <w:divBdr>
        <w:top w:val="none" w:sz="0" w:space="0" w:color="auto"/>
        <w:left w:val="none" w:sz="0" w:space="0" w:color="auto"/>
        <w:bottom w:val="none" w:sz="0" w:space="0" w:color="auto"/>
        <w:right w:val="none" w:sz="0" w:space="0" w:color="auto"/>
      </w:divBdr>
      <w:divsChild>
        <w:div w:id="17195634">
          <w:marLeft w:val="0"/>
          <w:marRight w:val="0"/>
          <w:marTop w:val="0"/>
          <w:marBottom w:val="0"/>
          <w:divBdr>
            <w:top w:val="none" w:sz="0" w:space="0" w:color="auto"/>
            <w:left w:val="none" w:sz="0" w:space="0" w:color="auto"/>
            <w:bottom w:val="none" w:sz="0" w:space="0" w:color="auto"/>
            <w:right w:val="none" w:sz="0" w:space="0" w:color="auto"/>
          </w:divBdr>
          <w:divsChild>
            <w:div w:id="1201472255">
              <w:marLeft w:val="0"/>
              <w:marRight w:val="0"/>
              <w:marTop w:val="0"/>
              <w:marBottom w:val="0"/>
              <w:divBdr>
                <w:top w:val="none" w:sz="0" w:space="0" w:color="auto"/>
                <w:left w:val="none" w:sz="0" w:space="0" w:color="auto"/>
                <w:bottom w:val="none" w:sz="0" w:space="0" w:color="auto"/>
                <w:right w:val="none" w:sz="0" w:space="0" w:color="auto"/>
              </w:divBdr>
              <w:divsChild>
                <w:div w:id="18297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90042">
      <w:bodyDiv w:val="1"/>
      <w:marLeft w:val="0"/>
      <w:marRight w:val="0"/>
      <w:marTop w:val="0"/>
      <w:marBottom w:val="0"/>
      <w:divBdr>
        <w:top w:val="none" w:sz="0" w:space="0" w:color="auto"/>
        <w:left w:val="none" w:sz="0" w:space="0" w:color="auto"/>
        <w:bottom w:val="none" w:sz="0" w:space="0" w:color="auto"/>
        <w:right w:val="none" w:sz="0" w:space="0" w:color="auto"/>
      </w:divBdr>
      <w:divsChild>
        <w:div w:id="435371785">
          <w:marLeft w:val="0"/>
          <w:marRight w:val="0"/>
          <w:marTop w:val="0"/>
          <w:marBottom w:val="0"/>
          <w:divBdr>
            <w:top w:val="none" w:sz="0" w:space="0" w:color="auto"/>
            <w:left w:val="none" w:sz="0" w:space="0" w:color="auto"/>
            <w:bottom w:val="none" w:sz="0" w:space="0" w:color="auto"/>
            <w:right w:val="none" w:sz="0" w:space="0" w:color="auto"/>
          </w:divBdr>
          <w:divsChild>
            <w:div w:id="992217973">
              <w:marLeft w:val="0"/>
              <w:marRight w:val="0"/>
              <w:marTop w:val="0"/>
              <w:marBottom w:val="0"/>
              <w:divBdr>
                <w:top w:val="none" w:sz="0" w:space="0" w:color="auto"/>
                <w:left w:val="none" w:sz="0" w:space="0" w:color="auto"/>
                <w:bottom w:val="none" w:sz="0" w:space="0" w:color="auto"/>
                <w:right w:val="none" w:sz="0" w:space="0" w:color="auto"/>
              </w:divBdr>
              <w:divsChild>
                <w:div w:id="2132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3892">
      <w:bodyDiv w:val="1"/>
      <w:marLeft w:val="0"/>
      <w:marRight w:val="0"/>
      <w:marTop w:val="0"/>
      <w:marBottom w:val="0"/>
      <w:divBdr>
        <w:top w:val="none" w:sz="0" w:space="0" w:color="auto"/>
        <w:left w:val="none" w:sz="0" w:space="0" w:color="auto"/>
        <w:bottom w:val="none" w:sz="0" w:space="0" w:color="auto"/>
        <w:right w:val="none" w:sz="0" w:space="0" w:color="auto"/>
      </w:divBdr>
      <w:divsChild>
        <w:div w:id="1439526262">
          <w:marLeft w:val="0"/>
          <w:marRight w:val="0"/>
          <w:marTop w:val="0"/>
          <w:marBottom w:val="0"/>
          <w:divBdr>
            <w:top w:val="none" w:sz="0" w:space="0" w:color="auto"/>
            <w:left w:val="none" w:sz="0" w:space="0" w:color="auto"/>
            <w:bottom w:val="none" w:sz="0" w:space="0" w:color="auto"/>
            <w:right w:val="none" w:sz="0" w:space="0" w:color="auto"/>
          </w:divBdr>
          <w:divsChild>
            <w:div w:id="1264918752">
              <w:marLeft w:val="0"/>
              <w:marRight w:val="0"/>
              <w:marTop w:val="0"/>
              <w:marBottom w:val="0"/>
              <w:divBdr>
                <w:top w:val="none" w:sz="0" w:space="0" w:color="auto"/>
                <w:left w:val="none" w:sz="0" w:space="0" w:color="auto"/>
                <w:bottom w:val="none" w:sz="0" w:space="0" w:color="auto"/>
                <w:right w:val="none" w:sz="0" w:space="0" w:color="auto"/>
              </w:divBdr>
              <w:divsChild>
                <w:div w:id="10051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56323">
      <w:bodyDiv w:val="1"/>
      <w:marLeft w:val="0"/>
      <w:marRight w:val="0"/>
      <w:marTop w:val="0"/>
      <w:marBottom w:val="0"/>
      <w:divBdr>
        <w:top w:val="none" w:sz="0" w:space="0" w:color="auto"/>
        <w:left w:val="none" w:sz="0" w:space="0" w:color="auto"/>
        <w:bottom w:val="none" w:sz="0" w:space="0" w:color="auto"/>
        <w:right w:val="none" w:sz="0" w:space="0" w:color="auto"/>
      </w:divBdr>
    </w:div>
    <w:div w:id="1758937468">
      <w:bodyDiv w:val="1"/>
      <w:marLeft w:val="0"/>
      <w:marRight w:val="0"/>
      <w:marTop w:val="0"/>
      <w:marBottom w:val="0"/>
      <w:divBdr>
        <w:top w:val="none" w:sz="0" w:space="0" w:color="auto"/>
        <w:left w:val="none" w:sz="0" w:space="0" w:color="auto"/>
        <w:bottom w:val="none" w:sz="0" w:space="0" w:color="auto"/>
        <w:right w:val="none" w:sz="0" w:space="0" w:color="auto"/>
      </w:divBdr>
    </w:div>
    <w:div w:id="1760911233">
      <w:bodyDiv w:val="1"/>
      <w:marLeft w:val="0"/>
      <w:marRight w:val="0"/>
      <w:marTop w:val="0"/>
      <w:marBottom w:val="0"/>
      <w:divBdr>
        <w:top w:val="none" w:sz="0" w:space="0" w:color="auto"/>
        <w:left w:val="none" w:sz="0" w:space="0" w:color="auto"/>
        <w:bottom w:val="none" w:sz="0" w:space="0" w:color="auto"/>
        <w:right w:val="none" w:sz="0" w:space="0" w:color="auto"/>
      </w:divBdr>
      <w:divsChild>
        <w:div w:id="1239750654">
          <w:marLeft w:val="0"/>
          <w:marRight w:val="0"/>
          <w:marTop w:val="0"/>
          <w:marBottom w:val="0"/>
          <w:divBdr>
            <w:top w:val="none" w:sz="0" w:space="0" w:color="auto"/>
            <w:left w:val="none" w:sz="0" w:space="0" w:color="auto"/>
            <w:bottom w:val="none" w:sz="0" w:space="0" w:color="auto"/>
            <w:right w:val="none" w:sz="0" w:space="0" w:color="auto"/>
          </w:divBdr>
          <w:divsChild>
            <w:div w:id="1414862341">
              <w:marLeft w:val="0"/>
              <w:marRight w:val="0"/>
              <w:marTop w:val="0"/>
              <w:marBottom w:val="0"/>
              <w:divBdr>
                <w:top w:val="none" w:sz="0" w:space="0" w:color="auto"/>
                <w:left w:val="none" w:sz="0" w:space="0" w:color="auto"/>
                <w:bottom w:val="none" w:sz="0" w:space="0" w:color="auto"/>
                <w:right w:val="none" w:sz="0" w:space="0" w:color="auto"/>
              </w:divBdr>
              <w:divsChild>
                <w:div w:id="7680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4605">
      <w:bodyDiv w:val="1"/>
      <w:marLeft w:val="0"/>
      <w:marRight w:val="0"/>
      <w:marTop w:val="0"/>
      <w:marBottom w:val="0"/>
      <w:divBdr>
        <w:top w:val="none" w:sz="0" w:space="0" w:color="auto"/>
        <w:left w:val="none" w:sz="0" w:space="0" w:color="auto"/>
        <w:bottom w:val="none" w:sz="0" w:space="0" w:color="auto"/>
        <w:right w:val="none" w:sz="0" w:space="0" w:color="auto"/>
      </w:divBdr>
    </w:div>
    <w:div w:id="1766219019">
      <w:bodyDiv w:val="1"/>
      <w:marLeft w:val="0"/>
      <w:marRight w:val="0"/>
      <w:marTop w:val="0"/>
      <w:marBottom w:val="0"/>
      <w:divBdr>
        <w:top w:val="none" w:sz="0" w:space="0" w:color="auto"/>
        <w:left w:val="none" w:sz="0" w:space="0" w:color="auto"/>
        <w:bottom w:val="none" w:sz="0" w:space="0" w:color="auto"/>
        <w:right w:val="none" w:sz="0" w:space="0" w:color="auto"/>
      </w:divBdr>
    </w:div>
    <w:div w:id="1769040539">
      <w:bodyDiv w:val="1"/>
      <w:marLeft w:val="0"/>
      <w:marRight w:val="0"/>
      <w:marTop w:val="0"/>
      <w:marBottom w:val="0"/>
      <w:divBdr>
        <w:top w:val="none" w:sz="0" w:space="0" w:color="auto"/>
        <w:left w:val="none" w:sz="0" w:space="0" w:color="auto"/>
        <w:bottom w:val="none" w:sz="0" w:space="0" w:color="auto"/>
        <w:right w:val="none" w:sz="0" w:space="0" w:color="auto"/>
      </w:divBdr>
      <w:divsChild>
        <w:div w:id="1079908586">
          <w:marLeft w:val="0"/>
          <w:marRight w:val="0"/>
          <w:marTop w:val="0"/>
          <w:marBottom w:val="0"/>
          <w:divBdr>
            <w:top w:val="none" w:sz="0" w:space="0" w:color="auto"/>
            <w:left w:val="none" w:sz="0" w:space="0" w:color="auto"/>
            <w:bottom w:val="none" w:sz="0" w:space="0" w:color="auto"/>
            <w:right w:val="none" w:sz="0" w:space="0" w:color="auto"/>
          </w:divBdr>
          <w:divsChild>
            <w:div w:id="1791045525">
              <w:marLeft w:val="0"/>
              <w:marRight w:val="0"/>
              <w:marTop w:val="0"/>
              <w:marBottom w:val="0"/>
              <w:divBdr>
                <w:top w:val="none" w:sz="0" w:space="0" w:color="auto"/>
                <w:left w:val="none" w:sz="0" w:space="0" w:color="auto"/>
                <w:bottom w:val="none" w:sz="0" w:space="0" w:color="auto"/>
                <w:right w:val="none" w:sz="0" w:space="0" w:color="auto"/>
              </w:divBdr>
              <w:divsChild>
                <w:div w:id="153764855">
                  <w:marLeft w:val="0"/>
                  <w:marRight w:val="0"/>
                  <w:marTop w:val="0"/>
                  <w:marBottom w:val="0"/>
                  <w:divBdr>
                    <w:top w:val="none" w:sz="0" w:space="0" w:color="auto"/>
                    <w:left w:val="none" w:sz="0" w:space="0" w:color="auto"/>
                    <w:bottom w:val="none" w:sz="0" w:space="0" w:color="auto"/>
                    <w:right w:val="none" w:sz="0" w:space="0" w:color="auto"/>
                  </w:divBdr>
                </w:div>
              </w:divsChild>
            </w:div>
            <w:div w:id="1218777911">
              <w:marLeft w:val="0"/>
              <w:marRight w:val="0"/>
              <w:marTop w:val="0"/>
              <w:marBottom w:val="0"/>
              <w:divBdr>
                <w:top w:val="none" w:sz="0" w:space="0" w:color="auto"/>
                <w:left w:val="none" w:sz="0" w:space="0" w:color="auto"/>
                <w:bottom w:val="none" w:sz="0" w:space="0" w:color="auto"/>
                <w:right w:val="none" w:sz="0" w:space="0" w:color="auto"/>
              </w:divBdr>
              <w:divsChild>
                <w:div w:id="20997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94760">
      <w:bodyDiv w:val="1"/>
      <w:marLeft w:val="0"/>
      <w:marRight w:val="0"/>
      <w:marTop w:val="0"/>
      <w:marBottom w:val="0"/>
      <w:divBdr>
        <w:top w:val="none" w:sz="0" w:space="0" w:color="auto"/>
        <w:left w:val="none" w:sz="0" w:space="0" w:color="auto"/>
        <w:bottom w:val="none" w:sz="0" w:space="0" w:color="auto"/>
        <w:right w:val="none" w:sz="0" w:space="0" w:color="auto"/>
      </w:divBdr>
      <w:divsChild>
        <w:div w:id="428625514">
          <w:marLeft w:val="0"/>
          <w:marRight w:val="0"/>
          <w:marTop w:val="0"/>
          <w:marBottom w:val="0"/>
          <w:divBdr>
            <w:top w:val="none" w:sz="0" w:space="0" w:color="auto"/>
            <w:left w:val="none" w:sz="0" w:space="0" w:color="auto"/>
            <w:bottom w:val="none" w:sz="0" w:space="0" w:color="auto"/>
            <w:right w:val="none" w:sz="0" w:space="0" w:color="auto"/>
          </w:divBdr>
          <w:divsChild>
            <w:div w:id="1287930912">
              <w:marLeft w:val="0"/>
              <w:marRight w:val="0"/>
              <w:marTop w:val="0"/>
              <w:marBottom w:val="0"/>
              <w:divBdr>
                <w:top w:val="none" w:sz="0" w:space="0" w:color="auto"/>
                <w:left w:val="none" w:sz="0" w:space="0" w:color="auto"/>
                <w:bottom w:val="none" w:sz="0" w:space="0" w:color="auto"/>
                <w:right w:val="none" w:sz="0" w:space="0" w:color="auto"/>
              </w:divBdr>
              <w:divsChild>
                <w:div w:id="153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7898">
      <w:bodyDiv w:val="1"/>
      <w:marLeft w:val="0"/>
      <w:marRight w:val="0"/>
      <w:marTop w:val="0"/>
      <w:marBottom w:val="0"/>
      <w:divBdr>
        <w:top w:val="none" w:sz="0" w:space="0" w:color="auto"/>
        <w:left w:val="none" w:sz="0" w:space="0" w:color="auto"/>
        <w:bottom w:val="none" w:sz="0" w:space="0" w:color="auto"/>
        <w:right w:val="none" w:sz="0" w:space="0" w:color="auto"/>
      </w:divBdr>
      <w:divsChild>
        <w:div w:id="1025835921">
          <w:marLeft w:val="0"/>
          <w:marRight w:val="0"/>
          <w:marTop w:val="0"/>
          <w:marBottom w:val="0"/>
          <w:divBdr>
            <w:top w:val="none" w:sz="0" w:space="0" w:color="auto"/>
            <w:left w:val="none" w:sz="0" w:space="0" w:color="auto"/>
            <w:bottom w:val="none" w:sz="0" w:space="0" w:color="auto"/>
            <w:right w:val="none" w:sz="0" w:space="0" w:color="auto"/>
          </w:divBdr>
          <w:divsChild>
            <w:div w:id="2099014064">
              <w:marLeft w:val="0"/>
              <w:marRight w:val="0"/>
              <w:marTop w:val="0"/>
              <w:marBottom w:val="0"/>
              <w:divBdr>
                <w:top w:val="none" w:sz="0" w:space="0" w:color="auto"/>
                <w:left w:val="none" w:sz="0" w:space="0" w:color="auto"/>
                <w:bottom w:val="none" w:sz="0" w:space="0" w:color="auto"/>
                <w:right w:val="none" w:sz="0" w:space="0" w:color="auto"/>
              </w:divBdr>
              <w:divsChild>
                <w:div w:id="6322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92867">
      <w:bodyDiv w:val="1"/>
      <w:marLeft w:val="0"/>
      <w:marRight w:val="0"/>
      <w:marTop w:val="0"/>
      <w:marBottom w:val="0"/>
      <w:divBdr>
        <w:top w:val="none" w:sz="0" w:space="0" w:color="auto"/>
        <w:left w:val="none" w:sz="0" w:space="0" w:color="auto"/>
        <w:bottom w:val="none" w:sz="0" w:space="0" w:color="auto"/>
        <w:right w:val="none" w:sz="0" w:space="0" w:color="auto"/>
      </w:divBdr>
      <w:divsChild>
        <w:div w:id="956908465">
          <w:marLeft w:val="0"/>
          <w:marRight w:val="0"/>
          <w:marTop w:val="0"/>
          <w:marBottom w:val="0"/>
          <w:divBdr>
            <w:top w:val="none" w:sz="0" w:space="0" w:color="auto"/>
            <w:left w:val="none" w:sz="0" w:space="0" w:color="auto"/>
            <w:bottom w:val="none" w:sz="0" w:space="0" w:color="auto"/>
            <w:right w:val="none" w:sz="0" w:space="0" w:color="auto"/>
          </w:divBdr>
          <w:divsChild>
            <w:div w:id="767239138">
              <w:marLeft w:val="0"/>
              <w:marRight w:val="0"/>
              <w:marTop w:val="0"/>
              <w:marBottom w:val="0"/>
              <w:divBdr>
                <w:top w:val="none" w:sz="0" w:space="0" w:color="auto"/>
                <w:left w:val="none" w:sz="0" w:space="0" w:color="auto"/>
                <w:bottom w:val="none" w:sz="0" w:space="0" w:color="auto"/>
                <w:right w:val="none" w:sz="0" w:space="0" w:color="auto"/>
              </w:divBdr>
              <w:divsChild>
                <w:div w:id="12665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89165">
      <w:bodyDiv w:val="1"/>
      <w:marLeft w:val="0"/>
      <w:marRight w:val="0"/>
      <w:marTop w:val="0"/>
      <w:marBottom w:val="0"/>
      <w:divBdr>
        <w:top w:val="none" w:sz="0" w:space="0" w:color="auto"/>
        <w:left w:val="none" w:sz="0" w:space="0" w:color="auto"/>
        <w:bottom w:val="none" w:sz="0" w:space="0" w:color="auto"/>
        <w:right w:val="none" w:sz="0" w:space="0" w:color="auto"/>
      </w:divBdr>
      <w:divsChild>
        <w:div w:id="46994740">
          <w:marLeft w:val="0"/>
          <w:marRight w:val="0"/>
          <w:marTop w:val="0"/>
          <w:marBottom w:val="0"/>
          <w:divBdr>
            <w:top w:val="none" w:sz="0" w:space="0" w:color="auto"/>
            <w:left w:val="none" w:sz="0" w:space="0" w:color="auto"/>
            <w:bottom w:val="none" w:sz="0" w:space="0" w:color="auto"/>
            <w:right w:val="none" w:sz="0" w:space="0" w:color="auto"/>
          </w:divBdr>
          <w:divsChild>
            <w:div w:id="2085250502">
              <w:marLeft w:val="0"/>
              <w:marRight w:val="0"/>
              <w:marTop w:val="0"/>
              <w:marBottom w:val="0"/>
              <w:divBdr>
                <w:top w:val="none" w:sz="0" w:space="0" w:color="auto"/>
                <w:left w:val="none" w:sz="0" w:space="0" w:color="auto"/>
                <w:bottom w:val="none" w:sz="0" w:space="0" w:color="auto"/>
                <w:right w:val="none" w:sz="0" w:space="0" w:color="auto"/>
              </w:divBdr>
              <w:divsChild>
                <w:div w:id="5997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1563">
      <w:bodyDiv w:val="1"/>
      <w:marLeft w:val="0"/>
      <w:marRight w:val="0"/>
      <w:marTop w:val="0"/>
      <w:marBottom w:val="0"/>
      <w:divBdr>
        <w:top w:val="none" w:sz="0" w:space="0" w:color="auto"/>
        <w:left w:val="none" w:sz="0" w:space="0" w:color="auto"/>
        <w:bottom w:val="none" w:sz="0" w:space="0" w:color="auto"/>
        <w:right w:val="none" w:sz="0" w:space="0" w:color="auto"/>
      </w:divBdr>
    </w:div>
    <w:div w:id="1821189211">
      <w:bodyDiv w:val="1"/>
      <w:marLeft w:val="0"/>
      <w:marRight w:val="0"/>
      <w:marTop w:val="0"/>
      <w:marBottom w:val="0"/>
      <w:divBdr>
        <w:top w:val="none" w:sz="0" w:space="0" w:color="auto"/>
        <w:left w:val="none" w:sz="0" w:space="0" w:color="auto"/>
        <w:bottom w:val="none" w:sz="0" w:space="0" w:color="auto"/>
        <w:right w:val="none" w:sz="0" w:space="0" w:color="auto"/>
      </w:divBdr>
    </w:div>
    <w:div w:id="1821966542">
      <w:bodyDiv w:val="1"/>
      <w:marLeft w:val="0"/>
      <w:marRight w:val="0"/>
      <w:marTop w:val="0"/>
      <w:marBottom w:val="0"/>
      <w:divBdr>
        <w:top w:val="none" w:sz="0" w:space="0" w:color="auto"/>
        <w:left w:val="none" w:sz="0" w:space="0" w:color="auto"/>
        <w:bottom w:val="none" w:sz="0" w:space="0" w:color="auto"/>
        <w:right w:val="none" w:sz="0" w:space="0" w:color="auto"/>
      </w:divBdr>
      <w:divsChild>
        <w:div w:id="540748138">
          <w:marLeft w:val="0"/>
          <w:marRight w:val="0"/>
          <w:marTop w:val="0"/>
          <w:marBottom w:val="0"/>
          <w:divBdr>
            <w:top w:val="none" w:sz="0" w:space="0" w:color="auto"/>
            <w:left w:val="none" w:sz="0" w:space="0" w:color="auto"/>
            <w:bottom w:val="none" w:sz="0" w:space="0" w:color="auto"/>
            <w:right w:val="none" w:sz="0" w:space="0" w:color="auto"/>
          </w:divBdr>
          <w:divsChild>
            <w:div w:id="1045525623">
              <w:marLeft w:val="0"/>
              <w:marRight w:val="0"/>
              <w:marTop w:val="0"/>
              <w:marBottom w:val="0"/>
              <w:divBdr>
                <w:top w:val="none" w:sz="0" w:space="0" w:color="auto"/>
                <w:left w:val="none" w:sz="0" w:space="0" w:color="auto"/>
                <w:bottom w:val="none" w:sz="0" w:space="0" w:color="auto"/>
                <w:right w:val="none" w:sz="0" w:space="0" w:color="auto"/>
              </w:divBdr>
              <w:divsChild>
                <w:div w:id="5309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931783">
      <w:bodyDiv w:val="1"/>
      <w:marLeft w:val="0"/>
      <w:marRight w:val="0"/>
      <w:marTop w:val="0"/>
      <w:marBottom w:val="0"/>
      <w:divBdr>
        <w:top w:val="none" w:sz="0" w:space="0" w:color="auto"/>
        <w:left w:val="none" w:sz="0" w:space="0" w:color="auto"/>
        <w:bottom w:val="none" w:sz="0" w:space="0" w:color="auto"/>
        <w:right w:val="none" w:sz="0" w:space="0" w:color="auto"/>
      </w:divBdr>
    </w:div>
    <w:div w:id="1899705115">
      <w:bodyDiv w:val="1"/>
      <w:marLeft w:val="0"/>
      <w:marRight w:val="0"/>
      <w:marTop w:val="0"/>
      <w:marBottom w:val="0"/>
      <w:divBdr>
        <w:top w:val="none" w:sz="0" w:space="0" w:color="auto"/>
        <w:left w:val="none" w:sz="0" w:space="0" w:color="auto"/>
        <w:bottom w:val="none" w:sz="0" w:space="0" w:color="auto"/>
        <w:right w:val="none" w:sz="0" w:space="0" w:color="auto"/>
      </w:divBdr>
    </w:div>
    <w:div w:id="1915436602">
      <w:bodyDiv w:val="1"/>
      <w:marLeft w:val="0"/>
      <w:marRight w:val="0"/>
      <w:marTop w:val="0"/>
      <w:marBottom w:val="0"/>
      <w:divBdr>
        <w:top w:val="none" w:sz="0" w:space="0" w:color="auto"/>
        <w:left w:val="none" w:sz="0" w:space="0" w:color="auto"/>
        <w:bottom w:val="none" w:sz="0" w:space="0" w:color="auto"/>
        <w:right w:val="none" w:sz="0" w:space="0" w:color="auto"/>
      </w:divBdr>
    </w:div>
    <w:div w:id="1969359072">
      <w:bodyDiv w:val="1"/>
      <w:marLeft w:val="0"/>
      <w:marRight w:val="0"/>
      <w:marTop w:val="0"/>
      <w:marBottom w:val="0"/>
      <w:divBdr>
        <w:top w:val="none" w:sz="0" w:space="0" w:color="auto"/>
        <w:left w:val="none" w:sz="0" w:space="0" w:color="auto"/>
        <w:bottom w:val="none" w:sz="0" w:space="0" w:color="auto"/>
        <w:right w:val="none" w:sz="0" w:space="0" w:color="auto"/>
      </w:divBdr>
      <w:divsChild>
        <w:div w:id="555773706">
          <w:marLeft w:val="0"/>
          <w:marRight w:val="0"/>
          <w:marTop w:val="0"/>
          <w:marBottom w:val="0"/>
          <w:divBdr>
            <w:top w:val="none" w:sz="0" w:space="0" w:color="auto"/>
            <w:left w:val="none" w:sz="0" w:space="0" w:color="auto"/>
            <w:bottom w:val="none" w:sz="0" w:space="0" w:color="auto"/>
            <w:right w:val="none" w:sz="0" w:space="0" w:color="auto"/>
          </w:divBdr>
          <w:divsChild>
            <w:div w:id="201139797">
              <w:marLeft w:val="0"/>
              <w:marRight w:val="0"/>
              <w:marTop w:val="0"/>
              <w:marBottom w:val="0"/>
              <w:divBdr>
                <w:top w:val="none" w:sz="0" w:space="0" w:color="auto"/>
                <w:left w:val="none" w:sz="0" w:space="0" w:color="auto"/>
                <w:bottom w:val="none" w:sz="0" w:space="0" w:color="auto"/>
                <w:right w:val="none" w:sz="0" w:space="0" w:color="auto"/>
              </w:divBdr>
              <w:divsChild>
                <w:div w:id="9503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28778">
      <w:bodyDiv w:val="1"/>
      <w:marLeft w:val="0"/>
      <w:marRight w:val="0"/>
      <w:marTop w:val="0"/>
      <w:marBottom w:val="0"/>
      <w:divBdr>
        <w:top w:val="none" w:sz="0" w:space="0" w:color="auto"/>
        <w:left w:val="none" w:sz="0" w:space="0" w:color="auto"/>
        <w:bottom w:val="none" w:sz="0" w:space="0" w:color="auto"/>
        <w:right w:val="none" w:sz="0" w:space="0" w:color="auto"/>
      </w:divBdr>
    </w:div>
    <w:div w:id="1976637160">
      <w:bodyDiv w:val="1"/>
      <w:marLeft w:val="0"/>
      <w:marRight w:val="0"/>
      <w:marTop w:val="0"/>
      <w:marBottom w:val="0"/>
      <w:divBdr>
        <w:top w:val="none" w:sz="0" w:space="0" w:color="auto"/>
        <w:left w:val="none" w:sz="0" w:space="0" w:color="auto"/>
        <w:bottom w:val="none" w:sz="0" w:space="0" w:color="auto"/>
        <w:right w:val="none" w:sz="0" w:space="0" w:color="auto"/>
      </w:divBdr>
    </w:div>
    <w:div w:id="2006543892">
      <w:bodyDiv w:val="1"/>
      <w:marLeft w:val="0"/>
      <w:marRight w:val="0"/>
      <w:marTop w:val="0"/>
      <w:marBottom w:val="0"/>
      <w:divBdr>
        <w:top w:val="none" w:sz="0" w:space="0" w:color="auto"/>
        <w:left w:val="none" w:sz="0" w:space="0" w:color="auto"/>
        <w:bottom w:val="none" w:sz="0" w:space="0" w:color="auto"/>
        <w:right w:val="none" w:sz="0" w:space="0" w:color="auto"/>
      </w:divBdr>
      <w:divsChild>
        <w:div w:id="796141497">
          <w:marLeft w:val="0"/>
          <w:marRight w:val="0"/>
          <w:marTop w:val="0"/>
          <w:marBottom w:val="0"/>
          <w:divBdr>
            <w:top w:val="none" w:sz="0" w:space="0" w:color="auto"/>
            <w:left w:val="none" w:sz="0" w:space="0" w:color="auto"/>
            <w:bottom w:val="none" w:sz="0" w:space="0" w:color="auto"/>
            <w:right w:val="none" w:sz="0" w:space="0" w:color="auto"/>
          </w:divBdr>
          <w:divsChild>
            <w:div w:id="1373962621">
              <w:marLeft w:val="0"/>
              <w:marRight w:val="0"/>
              <w:marTop w:val="0"/>
              <w:marBottom w:val="0"/>
              <w:divBdr>
                <w:top w:val="none" w:sz="0" w:space="0" w:color="auto"/>
                <w:left w:val="none" w:sz="0" w:space="0" w:color="auto"/>
                <w:bottom w:val="none" w:sz="0" w:space="0" w:color="auto"/>
                <w:right w:val="none" w:sz="0" w:space="0" w:color="auto"/>
              </w:divBdr>
              <w:divsChild>
                <w:div w:id="13237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5901">
      <w:bodyDiv w:val="1"/>
      <w:marLeft w:val="0"/>
      <w:marRight w:val="0"/>
      <w:marTop w:val="0"/>
      <w:marBottom w:val="0"/>
      <w:divBdr>
        <w:top w:val="none" w:sz="0" w:space="0" w:color="auto"/>
        <w:left w:val="none" w:sz="0" w:space="0" w:color="auto"/>
        <w:bottom w:val="none" w:sz="0" w:space="0" w:color="auto"/>
        <w:right w:val="none" w:sz="0" w:space="0" w:color="auto"/>
      </w:divBdr>
      <w:divsChild>
        <w:div w:id="2116708954">
          <w:marLeft w:val="0"/>
          <w:marRight w:val="0"/>
          <w:marTop w:val="0"/>
          <w:marBottom w:val="0"/>
          <w:divBdr>
            <w:top w:val="none" w:sz="0" w:space="0" w:color="auto"/>
            <w:left w:val="none" w:sz="0" w:space="0" w:color="auto"/>
            <w:bottom w:val="none" w:sz="0" w:space="0" w:color="auto"/>
            <w:right w:val="none" w:sz="0" w:space="0" w:color="auto"/>
          </w:divBdr>
        </w:div>
        <w:div w:id="852454811">
          <w:marLeft w:val="0"/>
          <w:marRight w:val="0"/>
          <w:marTop w:val="0"/>
          <w:marBottom w:val="0"/>
          <w:divBdr>
            <w:top w:val="none" w:sz="0" w:space="0" w:color="auto"/>
            <w:left w:val="none" w:sz="0" w:space="0" w:color="auto"/>
            <w:bottom w:val="none" w:sz="0" w:space="0" w:color="auto"/>
            <w:right w:val="none" w:sz="0" w:space="0" w:color="auto"/>
          </w:divBdr>
        </w:div>
      </w:divsChild>
    </w:div>
    <w:div w:id="2056008414">
      <w:bodyDiv w:val="1"/>
      <w:marLeft w:val="0"/>
      <w:marRight w:val="0"/>
      <w:marTop w:val="0"/>
      <w:marBottom w:val="0"/>
      <w:divBdr>
        <w:top w:val="none" w:sz="0" w:space="0" w:color="auto"/>
        <w:left w:val="none" w:sz="0" w:space="0" w:color="auto"/>
        <w:bottom w:val="none" w:sz="0" w:space="0" w:color="auto"/>
        <w:right w:val="none" w:sz="0" w:space="0" w:color="auto"/>
      </w:divBdr>
    </w:div>
    <w:div w:id="2085058542">
      <w:bodyDiv w:val="1"/>
      <w:marLeft w:val="0"/>
      <w:marRight w:val="0"/>
      <w:marTop w:val="0"/>
      <w:marBottom w:val="0"/>
      <w:divBdr>
        <w:top w:val="none" w:sz="0" w:space="0" w:color="auto"/>
        <w:left w:val="none" w:sz="0" w:space="0" w:color="auto"/>
        <w:bottom w:val="none" w:sz="0" w:space="0" w:color="auto"/>
        <w:right w:val="none" w:sz="0" w:space="0" w:color="auto"/>
      </w:divBdr>
      <w:divsChild>
        <w:div w:id="313416517">
          <w:marLeft w:val="0"/>
          <w:marRight w:val="0"/>
          <w:marTop w:val="0"/>
          <w:marBottom w:val="0"/>
          <w:divBdr>
            <w:top w:val="none" w:sz="0" w:space="0" w:color="auto"/>
            <w:left w:val="none" w:sz="0" w:space="0" w:color="auto"/>
            <w:bottom w:val="none" w:sz="0" w:space="0" w:color="auto"/>
            <w:right w:val="none" w:sz="0" w:space="0" w:color="auto"/>
          </w:divBdr>
          <w:divsChild>
            <w:div w:id="758907701">
              <w:marLeft w:val="0"/>
              <w:marRight w:val="0"/>
              <w:marTop w:val="0"/>
              <w:marBottom w:val="0"/>
              <w:divBdr>
                <w:top w:val="none" w:sz="0" w:space="0" w:color="auto"/>
                <w:left w:val="none" w:sz="0" w:space="0" w:color="auto"/>
                <w:bottom w:val="none" w:sz="0" w:space="0" w:color="auto"/>
                <w:right w:val="none" w:sz="0" w:space="0" w:color="auto"/>
              </w:divBdr>
              <w:divsChild>
                <w:div w:id="19873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8vg3h/?view_only=815fd6e81b8e421e84428ec23b659c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117C5-12F5-2C47-818B-45882B0F2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44</Pages>
  <Words>19892</Words>
  <Characters>113388</Characters>
  <Application>Microsoft Office Word</Application>
  <DocSecurity>0</DocSecurity>
  <Lines>944</Lines>
  <Paragraphs>266</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State Self-Compassion Dynamics: Evidence for the Bipolar Continuum Hypothesis</vt:lpstr>
      <vt:lpstr>State Self-Compassion Dynamics: Evidence for the Bipolar Continuum Hypothesis</vt:lpstr>
      <vt:lpstr>TITLE</vt:lpstr>
    </vt:vector>
  </TitlesOfParts>
  <Manager/>
  <Company/>
  <LinksUpToDate>false</LinksUpToDate>
  <CharactersWithSpaces>133014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Self-Compassion Dynamics: Evidence for the Bipolar Continuum Hypothesis</dc:title>
  <dc:creator>Tim</dc:creator>
  <cp:keywords/>
  <cp:lastModifiedBy>Corrado Caudek</cp:lastModifiedBy>
  <cp:revision>8</cp:revision>
  <dcterms:created xsi:type="dcterms:W3CDTF">2024-10-24T04:58:00Z</dcterms:created>
  <dcterms:modified xsi:type="dcterms:W3CDTF">2024-10-24T08:28:00Z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bibliography.bib</vt:lpwstr>
  </property>
  <property fmtid="{D5CDD505-2E9C-101B-9397-08002B2CF9AE}" pid="5" name="classoption">
    <vt:lpwstr>man</vt:lpwstr>
  </property>
  <property fmtid="{D5CDD505-2E9C-101B-9397-08002B2CF9AE}" pid="6" name="csl">
    <vt:lpwstr>/Library/Frameworks/R.framework/Versions/4.3-arm64/Resources/library/papaja/rmd/apa6.csl</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header-includes">
    <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State Self-Compassion Dynamics</vt:lpwstr>
  </property>
  <property fmtid="{D5CDD505-2E9C-101B-9397-08002B2CF9AE}" pid="16" name="tablelist">
    <vt:lpwstr>False</vt:lpwstr>
  </property>
  <property fmtid="{D5CDD505-2E9C-101B-9397-08002B2CF9AE}" pid="17" name="wordcount">
    <vt:lpwstr>X</vt:lpwstr>
  </property>
</Properties>
</file>