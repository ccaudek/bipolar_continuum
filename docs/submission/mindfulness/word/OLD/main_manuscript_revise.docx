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26D5E" w14:textId="77777777" w:rsidR="00245BAF" w:rsidRPr="007C638A" w:rsidRDefault="00703CF5">
      <w:pPr>
        <w:pStyle w:val="h1-pagebreak"/>
        <w:rPr>
          <w:b/>
          <w:bCs w:val="0"/>
        </w:rPr>
      </w:pPr>
      <w:r w:rsidRPr="007C638A">
        <w:rPr>
          <w:b/>
          <w:bCs w:val="0"/>
        </w:rPr>
        <w:t>State Self-Compassion Dynamics: Evidence for the Bipolar Continuum Hypothesis</w:t>
      </w:r>
    </w:p>
    <w:p w14:paraId="23E50214" w14:textId="2F72B59D" w:rsidR="00274054" w:rsidRDefault="00274054" w:rsidP="00274054">
      <w:pPr>
        <w:pStyle w:val="Titolo1"/>
      </w:pPr>
      <w:bookmarkStart w:id="0" w:name="introduction"/>
      <w:r>
        <w:t>Abstract</w:t>
      </w:r>
    </w:p>
    <w:p w14:paraId="3F11308B" w14:textId="334B385B" w:rsidR="00CA74A5" w:rsidRPr="006A3D49" w:rsidRDefault="008C1529" w:rsidP="005D1439">
      <w:pPr>
        <w:pStyle w:val="Corpotesto"/>
        <w:ind w:firstLine="0"/>
      </w:pPr>
      <w:r w:rsidRPr="00CC49A9">
        <w:rPr>
          <w:b/>
          <w:bCs/>
        </w:rPr>
        <w:t>Objectives.</w:t>
      </w:r>
      <w:r w:rsidRPr="00DC70D4">
        <w:t xml:space="preserve"> </w:t>
      </w:r>
      <w:r w:rsidR="005D1439" w:rsidRPr="00EC46BD">
        <w:t>Self-compassion (SC) is a crucial topic in the current psychological research, particularly regarding its conceptual framework. Neff’s Bipolar Continuum Hypothesis (BCH) posits that compassionate self-responding (CS) and uncompassionate self-responding (UCS) exist on a continuum and are interrelated. Conversely, some researchers advocate for the independence of CS and UCS. This study aims to contribute to this debate by exploring the dynamic interplay between CS and UCS through the construct of state self-compassion, facilitating an examination of how situational factors influence these components in real-life contexts.</w:t>
      </w:r>
      <w:r w:rsidR="005D1439">
        <w:t xml:space="preserve"> </w:t>
      </w:r>
      <w:r w:rsidRPr="00CC49A9">
        <w:rPr>
          <w:b/>
          <w:bCs/>
        </w:rPr>
        <w:t>Method.</w:t>
      </w:r>
      <w:r w:rsidRPr="00DC70D4">
        <w:t xml:space="preserve"> </w:t>
      </w:r>
      <w:r w:rsidR="005D1439" w:rsidRPr="00EC46BD">
        <w:t>We conducted two longitudinal field studies over three months with 494 participants, utilizing Ecological Momentary Assessment (EMA) to collect weekly data. We investigated the impact of contextual factors, including immediate emotional states, the unpleasantness of recent events, and participants' capacity for decentering, on the CS and UCS components of state self-compassion.</w:t>
      </w:r>
      <w:r w:rsidR="005D1439">
        <w:t xml:space="preserve"> </w:t>
      </w:r>
      <w:r w:rsidRPr="00CC49A9">
        <w:rPr>
          <w:b/>
          <w:bCs/>
        </w:rPr>
        <w:t>Results.</w:t>
      </w:r>
      <w:r w:rsidRPr="00DC70D4">
        <w:t xml:space="preserve"> </w:t>
      </w:r>
      <w:r w:rsidR="005D1439" w:rsidRPr="00EC46BD">
        <w:t xml:space="preserve">Our findings indicate that various contextual factors affect CS and UCS inversely, providing support for the BCH. Momentary decentering influenced the relationship between CS and UCS. Negative affect emerged as a strong predictor, with higher levels associated with increased UCS and decreased CS. The unpleasantness of specific events had a relatively minor impact compared to decentering and negative affect. </w:t>
      </w:r>
      <w:r w:rsidRPr="008C1529">
        <w:rPr>
          <w:b/>
          <w:bCs/>
        </w:rPr>
        <w:t>Conclusions.</w:t>
      </w:r>
      <w:r>
        <w:rPr>
          <w:b/>
          <w:bCs/>
        </w:rPr>
        <w:t xml:space="preserve"> </w:t>
      </w:r>
      <w:r w:rsidR="005D1439" w:rsidRPr="00EC46BD">
        <w:t xml:space="preserve">This study supports the BCH by </w:t>
      </w:r>
      <w:r w:rsidR="008A5BBF">
        <w:t>showing</w:t>
      </w:r>
      <w:r w:rsidR="008A5BBF" w:rsidRPr="00EC46BD">
        <w:t xml:space="preserve"> </w:t>
      </w:r>
      <w:r w:rsidR="005D1439" w:rsidRPr="00EC46BD">
        <w:t>that</w:t>
      </w:r>
      <w:r w:rsidR="00CA74A5">
        <w:t xml:space="preserve"> the</w:t>
      </w:r>
      <w:r w:rsidR="005D1439" w:rsidRPr="00EC46BD">
        <w:t xml:space="preserve"> CS and UCS components of self-compassion are inversely affected by immediate emotional experiences and broader contextual factors. Future research and clinical </w:t>
      </w:r>
      <w:r w:rsidR="005D1439" w:rsidRPr="00EC46BD">
        <w:lastRenderedPageBreak/>
        <w:t>practice should prioritize strategies that specifically enhance the CS component of SC, taking into account the role of situational factors to promote well-being.</w:t>
      </w:r>
    </w:p>
    <w:p w14:paraId="561C62E7" w14:textId="298D78BF" w:rsidR="00A003BC" w:rsidRDefault="0096774C" w:rsidP="00077049">
      <w:pPr>
        <w:pStyle w:val="Corpotesto"/>
        <w:ind w:firstLine="0"/>
        <w:rPr>
          <w:ins w:id="1" w:author="COLPIZZI ILARIA" w:date="2024-10-15T11:49:00Z" w16du:dateUtc="2024-10-15T09:49:00Z"/>
        </w:rPr>
      </w:pPr>
      <w:r w:rsidRPr="00B34EF6">
        <w:rPr>
          <w:b/>
          <w:bCs/>
        </w:rPr>
        <w:t xml:space="preserve">Keywords: </w:t>
      </w:r>
      <w:r w:rsidR="00077049" w:rsidRPr="00077049">
        <w:t>self-compassion; ecological momentary assessment; contextual factors; emotion regulation; decentering; negative affect.</w:t>
      </w:r>
    </w:p>
    <w:p w14:paraId="39FDC3E4" w14:textId="5ACB2FBC" w:rsidR="00CA74A5" w:rsidRPr="006A3D49" w:rsidRDefault="00A003BC">
      <w:pPr>
        <w:spacing w:before="0" w:after="200" w:line="240" w:lineRule="auto"/>
        <w:pPrChange w:id="2" w:author="COLPIZZI ILARIA" w:date="2024-10-15T11:49:00Z" w16du:dateUtc="2024-10-15T09:49:00Z">
          <w:pPr>
            <w:pStyle w:val="Corpotesto"/>
            <w:ind w:firstLine="0"/>
          </w:pPr>
        </w:pPrChange>
      </w:pPr>
      <w:ins w:id="3" w:author="COLPIZZI ILARIA" w:date="2024-10-15T11:49:00Z" w16du:dateUtc="2024-10-15T09:49:00Z">
        <w:r>
          <w:br w:type="page"/>
        </w:r>
      </w:ins>
    </w:p>
    <w:p w14:paraId="4B4A764F" w14:textId="77777777" w:rsidR="008A019D" w:rsidRDefault="008A019D" w:rsidP="008A019D">
      <w:pPr>
        <w:ind w:firstLine="708"/>
        <w:rPr>
          <w:ins w:id="4" w:author="COLPIZZI ILARIA" w:date="2024-10-17T15:33:00Z" w16du:dateUtc="2024-10-17T13:33:00Z"/>
          <w:rFonts w:cs="Times New Roman"/>
        </w:rPr>
      </w:pPr>
      <w:ins w:id="5" w:author="COLPIZZI ILARIA" w:date="2024-10-17T15:33:00Z" w16du:dateUtc="2024-10-17T13:33:00Z">
        <w:r w:rsidRPr="000F3F9F">
          <w:rPr>
            <w:rFonts w:cs="Times New Roman"/>
          </w:rPr>
          <w:lastRenderedPageBreak/>
          <w:t xml:space="preserve">Self-compassion, widely discussed in contemporary psychological literature, refers to the practice of being kind and understanding toward oneself during moments of suffering or perceived inadequacy. The Self-Compassion Scale (SCS; Neff, 2003), the </w:t>
        </w:r>
        <w:proofErr w:type="gramStart"/>
        <w:r w:rsidRPr="000F3F9F">
          <w:rPr>
            <w:rFonts w:cs="Times New Roman"/>
          </w:rPr>
          <w:t>most commonly used</w:t>
        </w:r>
        <w:proofErr w:type="gramEnd"/>
        <w:r w:rsidRPr="000F3F9F">
          <w:rPr>
            <w:rFonts w:cs="Times New Roman"/>
          </w:rPr>
          <w:t xml:space="preserve"> tool for measuring this construct, has garnered over 8,689 citations on Google Scholar. Despite its widespread application, the exact nature of self-compassion remains a topic of ongoing debate. Central to this debate is Kristin Neff’s Bipolar Continuum Hypothesis (BCH), which posits that compassionate self-responding (CS) and uncompassionate self-responding (UCS) exist on a continuum rather than as separate constructs. The compassionate pole includes self-kindness, common humanity, and mindfulness, while the uncompassionate pole involves self-judgment, isolation, and over-identification. Neff asserts that an increase in CS naturally leads to a decrease in UCS, forming the basis of the SCS, which assesses both the supportive and hindering facets of self-compassion. She advocates using the SCS total score as a comprehensive measure, challenging the notion of separate effects of CS and UCS—a perspective she describes as a fallacy (Neff, 2022). Further supporting this view, Neff et al. (2021) demonstrated that the SCS captures a single global factor along with six subfactors, reinforcing the idea of a bipolar continuum.</w:t>
        </w:r>
      </w:ins>
    </w:p>
    <w:p w14:paraId="02A991C4" w14:textId="77777777" w:rsidR="008A019D" w:rsidRDefault="008A019D" w:rsidP="008A019D">
      <w:pPr>
        <w:ind w:firstLine="708"/>
        <w:rPr>
          <w:ins w:id="6" w:author="COLPIZZI ILARIA" w:date="2024-10-17T15:33:00Z" w16du:dateUtc="2024-10-17T13:33:00Z"/>
          <w:rFonts w:cs="Times New Roman"/>
        </w:rPr>
      </w:pPr>
      <w:ins w:id="7" w:author="COLPIZZI ILARIA" w:date="2024-10-17T15:33:00Z" w16du:dateUtc="2024-10-17T13:33:00Z">
        <w:r w:rsidRPr="000F3F9F">
          <w:rPr>
            <w:rFonts w:cs="Times New Roman"/>
          </w:rPr>
          <w:t xml:space="preserve">However, the conceptualization of self-compassion is still debated. Some researchers, such as </w:t>
        </w:r>
        <w:proofErr w:type="spellStart"/>
        <w:r w:rsidRPr="000F3F9F">
          <w:rPr>
            <w:rFonts w:cs="Times New Roman"/>
          </w:rPr>
          <w:t>Muris</w:t>
        </w:r>
        <w:proofErr w:type="spellEnd"/>
        <w:r w:rsidRPr="000F3F9F">
          <w:rPr>
            <w:rFonts w:cs="Times New Roman"/>
          </w:rPr>
          <w:t>, argue that CS and UCS should be viewed as separate constructs (</w:t>
        </w:r>
        <w:proofErr w:type="spellStart"/>
        <w:r w:rsidRPr="000F3F9F">
          <w:rPr>
            <w:rFonts w:cs="Times New Roman"/>
          </w:rPr>
          <w:t>Muris</w:t>
        </w:r>
        <w:proofErr w:type="spellEnd"/>
        <w:r w:rsidRPr="000F3F9F">
          <w:rPr>
            <w:rFonts w:cs="Times New Roman"/>
          </w:rPr>
          <w:t xml:space="preserve"> et al., 2018; </w:t>
        </w:r>
        <w:proofErr w:type="spellStart"/>
        <w:r w:rsidRPr="000F3F9F">
          <w:rPr>
            <w:rFonts w:cs="Times New Roman"/>
          </w:rPr>
          <w:t>Muris</w:t>
        </w:r>
        <w:proofErr w:type="spellEnd"/>
        <w:r w:rsidRPr="000F3F9F">
          <w:rPr>
            <w:rFonts w:cs="Times New Roman"/>
          </w:rPr>
          <w:t xml:space="preserve"> &amp; </w:t>
        </w:r>
        <w:proofErr w:type="spellStart"/>
        <w:r w:rsidRPr="000F3F9F">
          <w:rPr>
            <w:rFonts w:cs="Times New Roman"/>
          </w:rPr>
          <w:t>Petrocchi</w:t>
        </w:r>
        <w:proofErr w:type="spellEnd"/>
        <w:r w:rsidRPr="000F3F9F">
          <w:rPr>
            <w:rFonts w:cs="Times New Roman"/>
          </w:rPr>
          <w:t>, 2017; Neff, 2022). This position is supported by findings that UCS better predicts psychopathology than CS (</w:t>
        </w:r>
        <w:proofErr w:type="spellStart"/>
        <w:r w:rsidRPr="000F3F9F">
          <w:rPr>
            <w:rFonts w:cs="Times New Roman"/>
          </w:rPr>
          <w:t>Muris</w:t>
        </w:r>
        <w:proofErr w:type="spellEnd"/>
        <w:r w:rsidRPr="000F3F9F">
          <w:rPr>
            <w:rFonts w:cs="Times New Roman"/>
          </w:rPr>
          <w:t xml:space="preserve">, 2016), and that individuals can exhibit high levels of both CS and UCS simultaneously (Ullrich-French &amp; Cox, 2020). These perspectives challenge Neff’s unidimensional framework and suggest that distinct measurements for CS and UCS are necessary. </w:t>
        </w:r>
      </w:ins>
    </w:p>
    <w:p w14:paraId="3E49B03E" w14:textId="77777777" w:rsidR="008A019D" w:rsidRDefault="008A019D" w:rsidP="008A019D">
      <w:pPr>
        <w:ind w:firstLine="708"/>
        <w:rPr>
          <w:ins w:id="8" w:author="COLPIZZI ILARIA" w:date="2024-10-17T15:33:00Z" w16du:dateUtc="2024-10-17T13:33:00Z"/>
          <w:rFonts w:cs="Times New Roman"/>
        </w:rPr>
      </w:pPr>
      <w:ins w:id="9" w:author="COLPIZZI ILARIA" w:date="2024-10-17T15:33:00Z" w16du:dateUtc="2024-10-17T13:33:00Z">
        <w:r w:rsidRPr="000F3F9F">
          <w:rPr>
            <w:rFonts w:cs="Times New Roman"/>
          </w:rPr>
          <w:lastRenderedPageBreak/>
          <w:t>Recently, Ferrari et al. (2022) proposed that experimental designs should test the BCH by examining whether external factors affect CS and UCS differently. They argued that if CS and UCS are semi-independent, it should be possible for an individual to feel both compassionate and uncompassionate toward themselves at the same time. Ferrari et al. also noted that traditional psychometric approaches may be inadequate for resolving the BCH debate and suggested exploring self-compassion as a dynamic, context-dependent system. In response, our study shifts focus from trait-based measures like the SCS to state self-compassion, which captures transient experiences of compassion or self-criticism in specific situations. State self-compassion reflects the fluctuating nature of self-compassion across varying contexts, acknowledging that an individual’s position on the self-compassion continuum can change in response to emotional and situational factors. This approach provides a novel framework for testing Neff’s hypothesis by investigating the dynamic interactions between CS and UCS in real-time.</w:t>
        </w:r>
      </w:ins>
    </w:p>
    <w:p w14:paraId="2BFB2287" w14:textId="77777777" w:rsidR="008A019D" w:rsidRDefault="008A019D" w:rsidP="008A019D">
      <w:pPr>
        <w:ind w:firstLine="708"/>
        <w:rPr>
          <w:ins w:id="10" w:author="COLPIZZI ILARIA" w:date="2024-10-17T15:33:00Z" w16du:dateUtc="2024-10-17T13:33:00Z"/>
          <w:rFonts w:cs="Times New Roman"/>
        </w:rPr>
      </w:pPr>
      <w:ins w:id="11" w:author="COLPIZZI ILARIA" w:date="2024-10-17T15:33:00Z" w16du:dateUtc="2024-10-17T13:33:00Z">
        <w:r w:rsidRPr="000F3F9F">
          <w:rPr>
            <w:rFonts w:cs="Times New Roman"/>
          </w:rPr>
          <w:t xml:space="preserve">This shift from trait to state phenomena aligns with contemporary psychological research trends, emphasizing the context-dependent nature of psychological states. Research has increasingly recognized self-compassion as adaptable and responsive to specific interventions (Ferrari et al., 2019). Studies have examined the daily fluctuations of self-compassion and their effects on well-being using ecological momentary assessment (EMA). For example, Mey et al. (2023) found that higher momentary self-compassion was linked to increased positive affect, reduced negative affect, and decreased stress reactivity, with UCS more strongly predicting negative affect. Similarly, </w:t>
        </w:r>
        <w:proofErr w:type="spellStart"/>
        <w:r w:rsidRPr="000F3F9F">
          <w:rPr>
            <w:rFonts w:cs="Times New Roman"/>
          </w:rPr>
          <w:t>Sahdra</w:t>
        </w:r>
        <w:proofErr w:type="spellEnd"/>
        <w:r w:rsidRPr="000F3F9F">
          <w:rPr>
            <w:rFonts w:cs="Times New Roman"/>
          </w:rPr>
          <w:t xml:space="preserve"> et al. (2023)</w:t>
        </w:r>
        <w:r>
          <w:rPr>
            <w:rFonts w:cs="Times New Roman"/>
          </w:rPr>
          <w:t xml:space="preserve">, </w:t>
        </w:r>
        <w:proofErr w:type="spellStart"/>
        <w:r w:rsidRPr="000F3F9F">
          <w:rPr>
            <w:rFonts w:cs="Times New Roman"/>
          </w:rPr>
          <w:t>Biehler</w:t>
        </w:r>
        <w:proofErr w:type="spellEnd"/>
        <w:r w:rsidRPr="000F3F9F">
          <w:rPr>
            <w:rFonts w:cs="Times New Roman"/>
          </w:rPr>
          <w:t xml:space="preserve"> and </w:t>
        </w:r>
        <w:proofErr w:type="spellStart"/>
        <w:r w:rsidRPr="000F3F9F">
          <w:rPr>
            <w:rFonts w:cs="Times New Roman"/>
          </w:rPr>
          <w:t>Naragon</w:t>
        </w:r>
        <w:proofErr w:type="spellEnd"/>
        <w:r w:rsidRPr="000F3F9F">
          <w:rPr>
            <w:rFonts w:cs="Times New Roman"/>
          </w:rPr>
          <w:t>-Gainey (2022)</w:t>
        </w:r>
        <w:r>
          <w:rPr>
            <w:rFonts w:cs="Times New Roman"/>
          </w:rPr>
          <w:t xml:space="preserve">, and </w:t>
        </w:r>
        <w:r w:rsidRPr="00ED2438">
          <w:rPr>
            <w:rFonts w:cs="Times New Roman"/>
          </w:rPr>
          <w:t xml:space="preserve">Ewert et al. (2022) </w:t>
        </w:r>
        <w:r w:rsidRPr="000F3F9F">
          <w:rPr>
            <w:rFonts w:cs="Times New Roman"/>
          </w:rPr>
          <w:t>emphasized the importance of understanding how self-compassion fluctuates in relation to other psychological constructs like mindfulness</w:t>
        </w:r>
        <w:r>
          <w:rPr>
            <w:rFonts w:cs="Times New Roman"/>
          </w:rPr>
          <w:t xml:space="preserve">, </w:t>
        </w:r>
        <w:r w:rsidRPr="000F3F9F">
          <w:rPr>
            <w:rFonts w:cs="Times New Roman"/>
          </w:rPr>
          <w:t>stress reactivity</w:t>
        </w:r>
        <w:r>
          <w:rPr>
            <w:rFonts w:cs="Times New Roman"/>
          </w:rPr>
          <w:t xml:space="preserve"> and well-being</w:t>
        </w:r>
        <w:r w:rsidRPr="000F3F9F">
          <w:rPr>
            <w:rFonts w:cs="Times New Roman"/>
          </w:rPr>
          <w:t>. These findings suggest that self-compassion is best studied as a dynamic construct, subject to momentary influences rather than a static trait.</w:t>
        </w:r>
      </w:ins>
    </w:p>
    <w:p w14:paraId="5C686404" w14:textId="77777777" w:rsidR="008A019D" w:rsidRDefault="008A019D" w:rsidP="008A019D">
      <w:pPr>
        <w:ind w:firstLine="708"/>
        <w:rPr>
          <w:ins w:id="12" w:author="COLPIZZI ILARIA" w:date="2024-10-17T15:33:00Z" w16du:dateUtc="2024-10-17T13:33:00Z"/>
          <w:rFonts w:cs="Times New Roman"/>
        </w:rPr>
      </w:pPr>
      <w:ins w:id="13" w:author="COLPIZZI ILARIA" w:date="2024-10-17T15:33:00Z" w16du:dateUtc="2024-10-17T13:33:00Z">
        <w:r w:rsidRPr="00D91EAC">
          <w:rPr>
            <w:rFonts w:cs="Times New Roman"/>
          </w:rPr>
          <w:lastRenderedPageBreak/>
          <w:t>Despite these advances, several limitations persist in the current literature. Many previous studies employed relatively short assessment periods, often limited to 7 days, which may not fully capture the complexity and fluctuations of state self-compassion. Furthermore, earlier studies lacked validated measures of state self-compassion, relying on ad hoc tools that may have compromised the reliability of their findings. In contrast, our study addressed these issues by using a longer assessment period (3 months) and a validated State Self-Compassion Scale (Neff, 2022). Additionally, no prior research has explored the factor structure of state self-compassion within an EMA framework, accounting for the hierarchical structure of repeated measurements nested within days and individuals.</w:t>
        </w:r>
      </w:ins>
    </w:p>
    <w:p w14:paraId="2BD1D887" w14:textId="77777777" w:rsidR="008A019D" w:rsidRDefault="008A019D" w:rsidP="008A019D">
      <w:pPr>
        <w:ind w:firstLine="708"/>
        <w:rPr>
          <w:ins w:id="14" w:author="COLPIZZI ILARIA" w:date="2024-10-17T15:33:00Z" w16du:dateUtc="2024-10-17T13:33:00Z"/>
          <w:rFonts w:cs="Times New Roman"/>
        </w:rPr>
      </w:pPr>
      <w:ins w:id="15" w:author="COLPIZZI ILARIA" w:date="2024-10-17T15:33:00Z" w16du:dateUtc="2024-10-17T13:33:00Z">
        <w:r w:rsidRPr="000F3F9F">
          <w:rPr>
            <w:rFonts w:cs="Times New Roman"/>
          </w:rPr>
          <w:t xml:space="preserve">Our study aims to empirically assess the BCH by exploring how situational factors influence the CS and UCS components of state self-compassion. We investigate whether these factors affect CS and UCS in opposite directions, as predicted by the BCH. If they do, this </w:t>
        </w:r>
        <w:proofErr w:type="gramStart"/>
        <w:r w:rsidRPr="000F3F9F">
          <w:rPr>
            <w:rFonts w:cs="Times New Roman"/>
          </w:rPr>
          <w:t>would</w:t>
        </w:r>
        <w:proofErr w:type="gramEnd"/>
        <w:r w:rsidRPr="000F3F9F">
          <w:rPr>
            <w:rFonts w:cs="Times New Roman"/>
          </w:rPr>
          <w:t xml:space="preserve"> support the BCH's view of self-compassion as a unified construct. Conversely, if situational factors impact CS and UCS differently, it </w:t>
        </w:r>
        <w:proofErr w:type="gramStart"/>
        <w:r w:rsidRPr="000F3F9F">
          <w:rPr>
            <w:rFonts w:cs="Times New Roman"/>
          </w:rPr>
          <w:t>would suggest</w:t>
        </w:r>
        <w:proofErr w:type="gramEnd"/>
        <w:r w:rsidRPr="000F3F9F">
          <w:rPr>
            <w:rFonts w:cs="Times New Roman"/>
          </w:rPr>
          <w:t xml:space="preserve"> that CS and UCS are independent dimensions of self-compassion, aligning with a dual construct framework. </w:t>
        </w:r>
      </w:ins>
    </w:p>
    <w:p w14:paraId="2C6C7C2D" w14:textId="77777777" w:rsidR="008A019D" w:rsidRDefault="008A019D" w:rsidP="008A019D">
      <w:pPr>
        <w:ind w:firstLine="708"/>
        <w:rPr>
          <w:ins w:id="16" w:author="COLPIZZI ILARIA" w:date="2024-10-17T15:33:00Z" w16du:dateUtc="2024-10-17T13:33:00Z"/>
          <w:rFonts w:cs="Times New Roman"/>
        </w:rPr>
      </w:pPr>
      <w:ins w:id="17" w:author="COLPIZZI ILARIA" w:date="2024-10-17T15:33:00Z" w16du:dateUtc="2024-10-17T13:33:00Z">
        <w:r w:rsidRPr="000F3F9F">
          <w:rPr>
            <w:rFonts w:cs="Times New Roman"/>
          </w:rPr>
          <w:t>Building on Ferrari et al.’s (2022) suggestions,</w:t>
        </w:r>
        <w:r>
          <w:rPr>
            <w:rFonts w:cs="Times New Roman"/>
          </w:rPr>
          <w:t xml:space="preserve"> we</w:t>
        </w:r>
        <w:r w:rsidRPr="000F3F9F">
          <w:rPr>
            <w:rFonts w:cs="Times New Roman"/>
          </w:rPr>
          <w:t xml:space="preserve"> examin</w:t>
        </w:r>
        <w:r>
          <w:rPr>
            <w:rFonts w:cs="Times New Roman"/>
          </w:rPr>
          <w:t>ed</w:t>
        </w:r>
        <w:r w:rsidRPr="000F3F9F">
          <w:rPr>
            <w:rFonts w:cs="Times New Roman"/>
          </w:rPr>
          <w:t xml:space="preserve"> self-compassion as a dynamic process that fluctuates in response to context. Ferrari et al. proposed three hypotheses, which we test in the present study: (1) trait CS and UCS may exhibit greater independence over longer periods, while state CS and UCS, assessed in the short term, may be more closely linked; (2) stressful or negative situations may enhance the bipolarity between CS and UCS, making them more distinct; and (3) the relationship between CS and UCS may vary between individuals, highlighting the need for personalized approaches to understanding self-compassion.</w:t>
        </w:r>
      </w:ins>
    </w:p>
    <w:p w14:paraId="4ACDC254" w14:textId="77777777" w:rsidR="008A019D" w:rsidRDefault="008A019D">
      <w:pPr>
        <w:ind w:firstLine="680"/>
        <w:rPr>
          <w:ins w:id="18" w:author="COLPIZZI ILARIA" w:date="2024-10-17T15:33:00Z" w16du:dateUtc="2024-10-17T13:33:00Z"/>
          <w:rFonts w:cs="Times New Roman"/>
        </w:rPr>
        <w:pPrChange w:id="19" w:author="COLPIZZI ILARIA" w:date="2024-10-17T15:43:00Z" w16du:dateUtc="2024-10-17T13:43:00Z">
          <w:pPr/>
        </w:pPrChange>
      </w:pPr>
      <w:ins w:id="20" w:author="COLPIZZI ILARIA" w:date="2024-10-17T15:33:00Z" w16du:dateUtc="2024-10-17T13:33:00Z">
        <w:r w:rsidRPr="000F3F9F">
          <w:rPr>
            <w:rFonts w:cs="Times New Roman"/>
          </w:rPr>
          <w:lastRenderedPageBreak/>
          <w:t xml:space="preserve">We conducted two studies using EMA to assess state self-compassion, addressing these hypotheses. Study 1 focused on participants' immediate emotional states and event unpleasantness to explore the impact of external contextual factors on CS and UCS. Study 2 built on this approach, examining state self-compassion before and after a university exam to </w:t>
        </w:r>
        <w:r>
          <w:rPr>
            <w:rFonts w:cs="Times New Roman"/>
          </w:rPr>
          <w:t xml:space="preserve">more directly </w:t>
        </w:r>
        <w:r w:rsidRPr="000F3F9F">
          <w:rPr>
            <w:rFonts w:cs="Times New Roman"/>
          </w:rPr>
          <w:t xml:space="preserve">test the role of </w:t>
        </w:r>
        <w:r>
          <w:rPr>
            <w:rFonts w:cs="Times New Roman"/>
          </w:rPr>
          <w:t xml:space="preserve">highly salient </w:t>
        </w:r>
        <w:r w:rsidRPr="000F3F9F">
          <w:rPr>
            <w:rFonts w:cs="Times New Roman"/>
          </w:rPr>
          <w:t>context</w:t>
        </w:r>
        <w:r>
          <w:rPr>
            <w:rFonts w:cs="Times New Roman"/>
          </w:rPr>
          <w:t>ual variables</w:t>
        </w:r>
        <w:r w:rsidRPr="000F3F9F">
          <w:rPr>
            <w:rFonts w:cs="Times New Roman"/>
          </w:rPr>
          <w:t>. We also introduced decentering, a core mindfulness component, to assess whether it affects both CS and UCS, providing a novel lens for testing the BCH.</w:t>
        </w:r>
      </w:ins>
    </w:p>
    <w:p w14:paraId="3A4BDD4C" w14:textId="7E84E18C" w:rsidR="00274054" w:rsidRPr="008A019D" w:rsidDel="008A019D" w:rsidRDefault="008A019D">
      <w:pPr>
        <w:ind w:firstLine="680"/>
        <w:rPr>
          <w:del w:id="21" w:author="COLPIZZI ILARIA" w:date="2024-10-15T11:37:00Z" w16du:dateUtc="2024-10-15T09:37:00Z"/>
          <w:rFonts w:cs="Times New Roman"/>
          <w:rPrChange w:id="22" w:author="COLPIZZI ILARIA" w:date="2024-10-17T15:33:00Z" w16du:dateUtc="2024-10-17T13:33:00Z">
            <w:rPr>
              <w:del w:id="23" w:author="COLPIZZI ILARIA" w:date="2024-10-15T11:37:00Z" w16du:dateUtc="2024-10-15T09:37:00Z"/>
              <w:lang w:val="en-CA"/>
            </w:rPr>
          </w:rPrChange>
        </w:rPr>
        <w:pPrChange w:id="24" w:author="COLPIZZI ILARIA" w:date="2024-10-17T15:33:00Z" w16du:dateUtc="2024-10-17T13:33:00Z">
          <w:pPr>
            <w:pStyle w:val="Titolo1"/>
            <w:jc w:val="left"/>
          </w:pPr>
        </w:pPrChange>
      </w:pPr>
      <w:ins w:id="25" w:author="COLPIZZI ILARIA" w:date="2024-10-17T15:33:00Z" w16du:dateUtc="2024-10-17T13:33:00Z">
        <w:r w:rsidRPr="000F3F9F">
          <w:rPr>
            <w:rFonts w:cs="Times New Roman"/>
          </w:rPr>
          <w:t>Understanding the dynamic interactions between state CS and UCS has important implications for psychological interventions aimed at enhancing well-being. By investigating how situational factors influence self-compassion in real-time, our study aims to contribute to the theoretical understanding of self-compassion and inform practical strategies for fostering healthier self-relations in diverse life contexts.</w:t>
        </w:r>
      </w:ins>
      <w:del w:id="26" w:author="COLPIZZI ILARIA" w:date="2024-10-15T11:37:00Z" w16du:dateUtc="2024-10-15T09:37:00Z">
        <w:r w:rsidR="00274054" w:rsidRPr="00EE2ED8" w:rsidDel="00401D96">
          <w:rPr>
            <w:b/>
            <w:bCs/>
            <w:lang w:val="en-CA"/>
          </w:rPr>
          <w:delText>Introduction</w:delText>
        </w:r>
      </w:del>
    </w:p>
    <w:p w14:paraId="2F56B676" w14:textId="77777777" w:rsidR="008A019D" w:rsidRPr="008A019D" w:rsidRDefault="008A019D">
      <w:pPr>
        <w:ind w:firstLine="680"/>
        <w:rPr>
          <w:ins w:id="27" w:author="COLPIZZI ILARIA" w:date="2024-10-17T15:33:00Z" w16du:dateUtc="2024-10-17T13:33:00Z"/>
          <w:lang w:val="en-CA"/>
        </w:rPr>
        <w:pPrChange w:id="28" w:author="COLPIZZI ILARIA" w:date="2024-10-17T15:33:00Z" w16du:dateUtc="2024-10-17T13:33:00Z">
          <w:pPr>
            <w:pStyle w:val="Corpotesto"/>
            <w:ind w:firstLine="0"/>
            <w:jc w:val="center"/>
          </w:pPr>
        </w:pPrChange>
      </w:pPr>
    </w:p>
    <w:p w14:paraId="19EA9FDA" w14:textId="479CAA05" w:rsidR="00245BAF" w:rsidDel="008A019D" w:rsidRDefault="00703CF5">
      <w:pPr>
        <w:pStyle w:val="FirstParagraph"/>
        <w:rPr>
          <w:del w:id="29" w:author="COLPIZZI ILARIA" w:date="2024-10-17T15:32:00Z" w16du:dateUtc="2024-10-17T13:32:00Z"/>
        </w:rPr>
      </w:pPr>
      <w:del w:id="30" w:author="COLPIZZI ILARIA" w:date="2024-10-17T15:32:00Z" w16du:dateUtc="2024-10-17T13:32:00Z">
        <w:r w:rsidDel="008A019D">
          <w:delText>Self-compassion, a concept widely embraced in contemporary psychological literature, refers to the practice of being kind and understanding towards oneself in instances of suffering or perceived inadequacy. The Self-Compassion Scale (</w:delText>
        </w:r>
        <w:r w:rsidR="008B348A" w:rsidDel="008A019D">
          <w:delText xml:space="preserve">SCS; </w:delText>
        </w:r>
        <w:r w:rsidDel="008A019D">
          <w:delText xml:space="preserve">Neff, 2003) stands as the predominant measurement tool in this domain, having garnered over 8,689 citations on Google Scholar </w:delText>
        </w:r>
        <w:r w:rsidR="006359CD" w:rsidDel="008A019D">
          <w:delText>to date</w:delText>
        </w:r>
        <w:r w:rsidDel="008A019D">
          <w:delText>. Despite its widespread application, the exact nature and conceptualization of self-compassion remain topics of ongoing scholarly debate. Central to this debate is Kristin Neff’s Bipolar Continuum Hypothesis (BCH), which posits that compassionate</w:delText>
        </w:r>
        <w:r w:rsidR="00A87BB7" w:rsidDel="008A019D">
          <w:delText xml:space="preserve"> (CS)</w:delText>
        </w:r>
        <w:r w:rsidDel="008A019D">
          <w:delText xml:space="preserve"> and uncompassionate self-responding</w:delText>
        </w:r>
        <w:r w:rsidR="00A87BB7" w:rsidDel="008A019D">
          <w:delText xml:space="preserve"> (UCS)</w:delText>
        </w:r>
        <w:r w:rsidDel="008A019D">
          <w:delText xml:space="preserve"> exist on a continuum rather than as discrete entities. The compassionate pole of this continuum encompasses self-kindness (being kind and understanding toward one’s fallibility), common humanity (acknowledging that personal failures and pain are something that everyone experiences), and mindfulness, whereas the uncompassionate pole includes self-judgment (being critical and not understanding toward personal shortcomings), isolation (having the tendency of isolating from others), and over-identification (overidentifying with one’s painful thoughts and feelings). Neff proposes a specific interplay between these components, contending that an increase in </w:delText>
        </w:r>
        <w:r w:rsidR="007A115E" w:rsidDel="008A019D">
          <w:delText>CS</w:delText>
        </w:r>
        <w:r w:rsidDel="008A019D">
          <w:delText xml:space="preserve"> naturally leads to a decrease in </w:delText>
        </w:r>
        <w:r w:rsidR="007A115E" w:rsidDel="008A019D">
          <w:delText>UCS</w:delText>
        </w:r>
        <w:r w:rsidDel="008A019D">
          <w:delText>, and vice versa. This interplay forms the core of the Self-Compassion Scale, which is designed to assess both the proactive and hindering facets of self-compassion. Advocating a holistic perspective, Neff (2022) recommends using the Self-Compassion Scale’s total score as a comprehensive measure of self-compassion, challenging the concept of differential effects – a concept describe</w:delText>
        </w:r>
        <w:r w:rsidR="00F959F2" w:rsidDel="008A019D">
          <w:delText>d</w:delText>
        </w:r>
        <w:r w:rsidDel="008A019D">
          <w:delText xml:space="preserve"> as a </w:delText>
        </w:r>
        <w:r w:rsidRPr="00F959F2" w:rsidDel="008A019D">
          <w:delText>fallacy.</w:delText>
        </w:r>
        <w:r w:rsidDel="008A019D">
          <w:delText xml:space="preserve"> Further supporting this unified perspective, Neff </w:delText>
        </w:r>
      </w:del>
      <w:del w:id="31" w:author="COLPIZZI ILARIA" w:date="2024-10-15T11:51:00Z" w16du:dateUtc="2024-10-15T09:51:00Z">
        <w:r w:rsidDel="00A003BC">
          <w:delText xml:space="preserve">and colleagues </w:delText>
        </w:r>
      </w:del>
      <w:del w:id="32" w:author="COLPIZZI ILARIA" w:date="2024-10-17T15:32:00Z" w16du:dateUtc="2024-10-17T13:32:00Z">
        <w:r w:rsidDel="008A019D">
          <w:delText>(2021) showed that all factors of the self-compassion scale contribute to a single global factor, in addition to six subfactors, thereby reinforcing the idea of a bipolar continuum in self-compassion.</w:delText>
        </w:r>
      </w:del>
    </w:p>
    <w:p w14:paraId="59032378" w14:textId="1F8175FC" w:rsidR="00245BAF" w:rsidDel="008A019D" w:rsidRDefault="00703CF5">
      <w:pPr>
        <w:pStyle w:val="Corpotesto"/>
        <w:rPr>
          <w:del w:id="33" w:author="COLPIZZI ILARIA" w:date="2024-10-17T15:32:00Z" w16du:dateUtc="2024-10-17T13:32:00Z"/>
        </w:rPr>
      </w:pPr>
      <w:del w:id="34" w:author="COLPIZZI ILARIA" w:date="2024-10-17T15:32:00Z" w16du:dateUtc="2024-10-17T13:32:00Z">
        <w:r w:rsidDel="008A019D">
          <w:delText>However, the understanding of self-compassion is still a matter of considerable debate. Researchers such as Muris argue that the CS and UCS components should be regarded as separate constructs rather than existing on a singular continuum (Muris</w:delText>
        </w:r>
        <w:r w:rsidR="002A637E" w:rsidDel="008A019D">
          <w:delText xml:space="preserve"> et al.</w:delText>
        </w:r>
        <w:r w:rsidDel="008A019D">
          <w:delText>, 201</w:delText>
        </w:r>
        <w:r w:rsidR="002A637E" w:rsidDel="008A019D">
          <w:delText>8</w:delText>
        </w:r>
        <w:r w:rsidDel="008A019D">
          <w:delText>;</w:delText>
        </w:r>
        <w:r w:rsidR="00F528C2" w:rsidDel="008A019D">
          <w:delText xml:space="preserve"> </w:delText>
        </w:r>
        <w:r w:rsidDel="008A019D">
          <w:delText xml:space="preserve">Muris &amp; Petrocchi, 2017; Neff, 2022). This stance is supported by findings that UCS scales more effectively predict psychopathology than CS </w:delText>
        </w:r>
        <w:r w:rsidRPr="00467921" w:rsidDel="008A019D">
          <w:delText>scales (</w:delText>
        </w:r>
        <w:r w:rsidRPr="00E04D24" w:rsidDel="008A019D">
          <w:delText>Muris, 2016</w:delText>
        </w:r>
        <w:r w:rsidRPr="00467921" w:rsidDel="008A019D">
          <w:delText>), and by</w:delText>
        </w:r>
        <w:r w:rsidDel="008A019D">
          <w:delText xml:space="preserve"> findings that individuals can exhibit high levels of both compassionate and uncompassionate responses (Ullrich-French &amp; Cox, 2020). This complexity of internal self-relations calls for distinct measurements and interpretations of these components, thereby challenging Neff’s unidimensional framework.</w:delText>
        </w:r>
      </w:del>
    </w:p>
    <w:p w14:paraId="30035370" w14:textId="6684AF9B" w:rsidR="002077A6" w:rsidRPr="00A220B8" w:rsidDel="008A019D" w:rsidRDefault="00BB6D76" w:rsidP="00A220B8">
      <w:pPr>
        <w:pStyle w:val="Corpotesto"/>
        <w:rPr>
          <w:del w:id="35" w:author="COLPIZZI ILARIA" w:date="2024-10-17T15:32:00Z" w16du:dateUtc="2024-10-17T13:32:00Z"/>
        </w:rPr>
      </w:pPr>
      <w:del w:id="36" w:author="COLPIZZI ILARIA" w:date="2024-10-15T16:13:00Z" w16du:dateUtc="2024-10-15T14:13:00Z">
        <w:r w:rsidRPr="00043929" w:rsidDel="00B0384A">
          <w:delText xml:space="preserve">Recently, Ferrari </w:delText>
        </w:r>
        <w:r w:rsidR="007860D1" w:rsidDel="00B0384A">
          <w:delText>et al.</w:delText>
        </w:r>
        <w:r w:rsidRPr="00043929" w:rsidDel="00B0384A">
          <w:delText xml:space="preserve"> (2022) proposed that experimental designs testing the BCH should distinctively impact the CS and UCS components of self-compassion. They state, “To use Neff’s temperature metaphor, if UCS and CS have semi-independent causes, you should be able to make someone feel generally cold and hot at the same time” (p. 1653</w:delText>
        </w:r>
        <w:r w:rsidRPr="001D66E5" w:rsidDel="00B0384A">
          <w:rPr>
            <w:rFonts w:cs="Times New Roman"/>
          </w:rPr>
          <w:delText xml:space="preserve">). </w:delText>
        </w:r>
      </w:del>
      <w:del w:id="37" w:author="COLPIZZI ILARIA" w:date="2024-10-17T15:32:00Z" w16du:dateUtc="2024-10-17T13:32:00Z">
        <w:r w:rsidR="00A96940" w:rsidRPr="00EE2ED8" w:rsidDel="008A019D">
          <w:rPr>
            <w:rFonts w:cs="Times New Roman"/>
            <w:color w:val="0D0D0D"/>
            <w:shd w:val="clear" w:color="auto" w:fill="FFFFFF"/>
          </w:rPr>
          <w:delText xml:space="preserve">Therefore, our study moves away from traditional trait-based measures like the </w:delText>
        </w:r>
        <w:r w:rsidR="006F1CB2" w:rsidDel="008A019D">
          <w:rPr>
            <w:rFonts w:cs="Times New Roman"/>
            <w:color w:val="0D0D0D"/>
            <w:shd w:val="clear" w:color="auto" w:fill="FFFFFF"/>
          </w:rPr>
          <w:delText>SCS</w:delText>
        </w:r>
        <w:r w:rsidR="00A96940" w:rsidRPr="00EE2ED8" w:rsidDel="008A019D">
          <w:rPr>
            <w:rFonts w:cs="Times New Roman"/>
            <w:color w:val="0D0D0D"/>
            <w:shd w:val="clear" w:color="auto" w:fill="FFFFFF"/>
          </w:rPr>
          <w:delText xml:space="preserve"> and instead focuses on assessing </w:delText>
        </w:r>
        <w:r w:rsidR="00A96940" w:rsidRPr="00D8234F" w:rsidDel="008A019D">
          <w:rPr>
            <w:rFonts w:cs="Times New Roman"/>
            <w:i/>
            <w:iCs/>
            <w:color w:val="0D0D0D"/>
            <w:shd w:val="clear" w:color="auto" w:fill="FFFFFF"/>
          </w:rPr>
          <w:delText>state self-compassion</w:delText>
        </w:r>
        <w:r w:rsidR="00A96940" w:rsidRPr="00EE2ED8" w:rsidDel="008A019D">
          <w:rPr>
            <w:rFonts w:cs="Times New Roman"/>
            <w:color w:val="0D0D0D"/>
            <w:shd w:val="clear" w:color="auto" w:fill="FFFFFF"/>
          </w:rPr>
          <w:delText xml:space="preserve"> (Neff et al., 2021) to investigate whether situational factors differentially affect the CS and UCS components. </w:delText>
        </w:r>
        <w:r w:rsidR="00B55B87" w:rsidRPr="00B55B87" w:rsidDel="008A019D">
          <w:rPr>
            <w:rFonts w:cs="Times New Roman"/>
            <w:color w:val="0D0D0D"/>
            <w:shd w:val="clear" w:color="auto" w:fill="FFFFFF"/>
          </w:rPr>
          <w:delText xml:space="preserve">Unlike its trait counterpart, state self-compassion captures transient experiences of compassion or self-criticism that vary across different scenarios and temporal moments. Recognizing state self-compassion as a dynamic construct is crucial, as it acknowledges that an individual's position on the self-compassion continuum can fluctuate in response to changing circumstances and emotional states. </w:delText>
        </w:r>
        <w:r w:rsidR="00B55B87" w:rsidRPr="000D42D9" w:rsidDel="008A019D">
          <w:rPr>
            <w:rFonts w:cs="Times New Roman"/>
            <w:color w:val="0D0D0D"/>
            <w:shd w:val="clear" w:color="auto" w:fill="FFFFFF"/>
          </w:rPr>
          <w:delText>Our</w:delText>
        </w:r>
        <w:r w:rsidR="00B55B87" w:rsidRPr="00B55B87" w:rsidDel="008A019D">
          <w:rPr>
            <w:rFonts w:cs="Times New Roman"/>
            <w:color w:val="0D0D0D"/>
            <w:shd w:val="clear" w:color="auto" w:fill="FFFFFF"/>
          </w:rPr>
          <w:delText xml:space="preserve"> investigation proposes that the relative intensity of state CS and UCS varies both situationally and individually. This methodological approach provides a novel perspective for examining Neff’s hypothesis. By exploring the nuanced interactions between state CS and UCS, our goal is to elucidate the underlying mechanisms of self-compassion and identify the factors that influence the relative position of </w:delText>
        </w:r>
        <w:r w:rsidR="002077A6" w:rsidDel="008A019D">
          <w:rPr>
            <w:rFonts w:cs="Times New Roman"/>
            <w:color w:val="0D0D0D"/>
            <w:shd w:val="clear" w:color="auto" w:fill="FFFFFF"/>
          </w:rPr>
          <w:delText xml:space="preserve">state </w:delText>
        </w:r>
        <w:r w:rsidR="00B55B87" w:rsidRPr="00B55B87" w:rsidDel="008A019D">
          <w:rPr>
            <w:rFonts w:cs="Times New Roman"/>
            <w:color w:val="0D0D0D"/>
            <w:shd w:val="clear" w:color="auto" w:fill="FFFFFF"/>
          </w:rPr>
          <w:delText>CS and UCS components along the self-compassion continuum.</w:delText>
        </w:r>
        <w:r w:rsidR="002077A6" w:rsidDel="008A019D">
          <w:rPr>
            <w:rFonts w:cs="Times New Roman"/>
            <w:color w:val="0D0D0D"/>
            <w:shd w:val="clear" w:color="auto" w:fill="FFFFFF"/>
          </w:rPr>
          <w:delText xml:space="preserve"> </w:delText>
        </w:r>
      </w:del>
    </w:p>
    <w:p w14:paraId="1AF11FE8" w14:textId="7AAB9851" w:rsidR="00D017D5" w:rsidRPr="00451990" w:rsidDel="008A019D" w:rsidRDefault="00BB6D76" w:rsidP="00451990">
      <w:pPr>
        <w:ind w:firstLine="680"/>
        <w:rPr>
          <w:del w:id="38" w:author="COLPIZZI ILARIA" w:date="2024-10-17T15:32:00Z" w16du:dateUtc="2024-10-17T13:32:00Z"/>
        </w:rPr>
      </w:pPr>
      <w:del w:id="39" w:author="COLPIZZI ILARIA" w:date="2024-10-17T15:32:00Z" w16du:dateUtc="2024-10-17T13:32:00Z">
        <w:r w:rsidRPr="00043929" w:rsidDel="008A019D">
          <w:delText>This shift from trait to state phenomenon aligns with contemporary trends in psychological research, emphasizing the dynamic and context-dependent nature of psychological states</w:delText>
        </w:r>
        <w:r w:rsidR="00262986" w:rsidDel="008A019D">
          <w:delText>.</w:delText>
        </w:r>
        <w:r w:rsidRPr="00043929" w:rsidDel="008A019D">
          <w:delText xml:space="preserve"> Inspired by recent developments in emotion regulation research</w:delText>
        </w:r>
        <w:r w:rsidR="00262986" w:rsidDel="008A019D">
          <w:delText xml:space="preserve"> </w:delText>
        </w:r>
        <w:r w:rsidR="00262986" w:rsidRPr="00262986" w:rsidDel="008A019D">
          <w:delText xml:space="preserve">(Aldao, Sheppes, &amp; Gross, 2015; </w:delText>
        </w:r>
        <w:r w:rsidR="00262986" w:rsidRPr="00E04D24" w:rsidDel="008A019D">
          <w:delText>Fischer, Scheunemann, &amp; Moritz, 2021</w:delText>
        </w:r>
        <w:r w:rsidR="00262986" w:rsidRPr="00467921" w:rsidDel="008A019D">
          <w:delText>)</w:delText>
        </w:r>
        <w:r w:rsidRPr="00467921" w:rsidDel="008A019D">
          <w:delText>,</w:delText>
        </w:r>
        <w:r w:rsidRPr="00043929" w:rsidDel="008A019D">
          <w:delText xml:space="preserve"> our perspective views self-compassion as a dynamic state influenced by immediate environmental factors, rather than a static trait. This view is reinforced by an expanding body of research demonstrating that self-compassion is adaptable and can be enhanced through specific interventions</w:delText>
        </w:r>
        <w:r w:rsidR="00D02D15" w:rsidDel="008A019D">
          <w:delText xml:space="preserve"> </w:delText>
        </w:r>
        <w:r w:rsidR="00D02D15" w:rsidRPr="00D02D15" w:rsidDel="008A019D">
          <w:delText>(Ferrari et al., 2019).</w:delText>
        </w:r>
        <w:r w:rsidRPr="00043929" w:rsidDel="008A019D">
          <w:delText>Our study aims to empirically assess the BCH by exploring how everyday situational factors influence different components of state self-compassion. Specifically, we investigate whether these factors have a concurrent and opposite effect on the CS and UCS components of state self-compassion. A simultaneous and inverse effect would support the BCH’s premise of self-compassion as a singular, unified construct. Conversely, distinct influences on the CS and UCS components would suggest the existence of two separate dimensions of self-compassion, aligning with the concept of a dual construct framework.</w:delText>
        </w:r>
      </w:del>
    </w:p>
    <w:p w14:paraId="03BF49B4" w14:textId="3FF46438" w:rsidR="00BB6D76" w:rsidRPr="00451990" w:rsidDel="00FB3A63" w:rsidRDefault="00BB6D76" w:rsidP="00BB6D76">
      <w:pPr>
        <w:pStyle w:val="Corpotesto"/>
        <w:rPr>
          <w:del w:id="40" w:author="COLPIZZI ILARIA" w:date="2024-10-15T18:00:00Z" w16du:dateUtc="2024-10-15T16:00:00Z"/>
          <w:strike/>
          <w:rPrChange w:id="41" w:author="COLPIZZI ILARIA" w:date="2024-10-15T17:24:00Z" w16du:dateUtc="2024-10-15T15:24:00Z">
            <w:rPr>
              <w:del w:id="42" w:author="COLPIZZI ILARIA" w:date="2024-10-15T18:00:00Z" w16du:dateUtc="2024-10-15T16:00:00Z"/>
            </w:rPr>
          </w:rPrChange>
        </w:rPr>
      </w:pPr>
      <w:del w:id="43" w:author="COLPIZZI ILARIA" w:date="2024-10-15T18:00:00Z" w16du:dateUtc="2024-10-15T16:00:00Z">
        <w:r w:rsidRPr="00451990" w:rsidDel="00FB3A63">
          <w:rPr>
            <w:strike/>
            <w:rPrChange w:id="44" w:author="COLPIZZI ILARIA" w:date="2024-10-15T17:24:00Z" w16du:dateUtc="2024-10-15T15:24:00Z">
              <w:rPr/>
            </w:rPrChange>
          </w:rPr>
          <w:delText>To explore this, our study focuses on two critical dimensions: the immediate emotional states of the participants and the unpleasantness of the most significant recent event, as investigated in study 1, and a broader context that includes the participants’ capacity for decentering, examined in study 2. Employing an Ecological Momentary Assessment (EMA) methodology, we delve into how these diverse contextual factors influence both the compassionate and uncompassionate aspects of momentary self-compassion. Through this approach, we aim to ascertain whether the immediate emotional context and broader psychological variables differentially impact the UCS and CS components of state self-compassion, providing empirical evidence to assess the validity of the BCH in real-world scenarios.</w:delText>
        </w:r>
      </w:del>
    </w:p>
    <w:p w14:paraId="5B84E235" w14:textId="13DA21F3" w:rsidR="00BB6D76" w:rsidDel="008A019D" w:rsidRDefault="00BB6D76" w:rsidP="00BB6D76">
      <w:pPr>
        <w:pStyle w:val="Corpotesto"/>
        <w:rPr>
          <w:del w:id="45" w:author="COLPIZZI ILARIA" w:date="2024-10-17T15:32:00Z" w16du:dateUtc="2024-10-17T13:32:00Z"/>
        </w:rPr>
      </w:pPr>
      <w:del w:id="46" w:author="COLPIZZI ILARIA" w:date="2024-10-17T15:32:00Z" w16du:dateUtc="2024-10-17T13:32:00Z">
        <w:r w:rsidRPr="00043929" w:rsidDel="008A019D">
          <w:delText>Exploring state self-compassion’s situational dynamics is crucial for theoretical advancement and practical applications in psychological interventions. Focusing on the immediate affective contexts of participants and broader contextual factors, our study aims to provide valuable insights for developing tailored therapeutic strategies, significantly enhancing individual well-being by fostering healthier self-relationships in varying life situations.</w:delText>
        </w:r>
      </w:del>
    </w:p>
    <w:p w14:paraId="6A7AB6FE" w14:textId="4EE4B2D0" w:rsidR="00245BAF" w:rsidRDefault="00F44E4B" w:rsidP="004912C5">
      <w:pPr>
        <w:pStyle w:val="Titolo1"/>
        <w:jc w:val="left"/>
        <w:rPr>
          <w:ins w:id="47" w:author="COLPIZZI ILARIA" w:date="2024-10-17T15:52:00Z" w16du:dateUtc="2024-10-17T13:52:00Z"/>
        </w:rPr>
      </w:pPr>
      <w:bookmarkStart w:id="48" w:name="X626c7679354204bf92f7c687b21144357428a58"/>
      <w:bookmarkEnd w:id="0"/>
      <w:r>
        <w:t xml:space="preserve">Study 1: </w:t>
      </w:r>
      <w:r w:rsidR="00703CF5">
        <w:t>Exploring Patterns and Dynamics in State Self-Compassion</w:t>
      </w:r>
    </w:p>
    <w:p w14:paraId="163023F3" w14:textId="03CAE1E1" w:rsidR="008D3CFE" w:rsidRPr="00381BED" w:rsidRDefault="008D3CFE">
      <w:pPr>
        <w:pStyle w:val="Corpotesto"/>
        <w:pPrChange w:id="49" w:author="COLPIZZI ILARIA" w:date="2024-10-17T15:55:00Z" w16du:dateUtc="2024-10-17T13:55:00Z">
          <w:pPr>
            <w:pStyle w:val="Titolo1"/>
            <w:jc w:val="left"/>
          </w:pPr>
        </w:pPrChange>
      </w:pPr>
      <w:ins w:id="50" w:author="COLPIZZI ILARIA" w:date="2024-10-17T15:52:00Z" w16du:dateUtc="2024-10-17T13:52:00Z">
        <w:r w:rsidRPr="008D3CFE">
          <w:t>Study 1 aimed to investigate whether momentary adverse emotional states, referred to as negative affect (</w:t>
        </w:r>
        <w:proofErr w:type="spellStart"/>
        <w:r w:rsidRPr="008D3CFE">
          <w:t>NegAff</w:t>
        </w:r>
        <w:proofErr w:type="spellEnd"/>
        <w:r w:rsidRPr="008D3CFE">
          <w:t>; Haney et al., 2023), and the unpleasantness of an event influence the CS and UCS components of state self-compassion. The study examined inter-individual differences, daily contextual variations, and intraday fluctuations in these factors. We sought to test two hypotheses: (1) if the BCH holds, contextual influences should affect CS and UCS similarly but in opposite directions, and (2) emotionally salient contexts may amplify the bipolar relationship between CS and UCS</w:t>
        </w:r>
      </w:ins>
      <w:ins w:id="51" w:author="COLPIZZI ILARIA" w:date="2024-10-17T15:54:00Z" w16du:dateUtc="2024-10-17T13:54:00Z">
        <w:r w:rsidR="00381BED">
          <w:t xml:space="preserve"> (</w:t>
        </w:r>
      </w:ins>
      <w:proofErr w:type="spellStart"/>
      <w:ins w:id="52" w:author="COLPIZZI ILARIA" w:date="2024-10-17T15:55:00Z">
        <w:r w:rsidR="00381BED" w:rsidRPr="00381BED">
          <w:rPr>
            <w:rPrChange w:id="53" w:author="COLPIZZI ILARIA" w:date="2024-10-17T15:55:00Z" w16du:dateUtc="2024-10-17T13:55:00Z">
              <w:rPr>
                <w:b w:val="0"/>
                <w:bCs w:val="0"/>
                <w:lang w:val="it-IT"/>
              </w:rPr>
            </w:rPrChange>
          </w:rPr>
          <w:t>Dejonckheere</w:t>
        </w:r>
        <w:proofErr w:type="spellEnd"/>
        <w:r w:rsidR="00381BED" w:rsidRPr="00381BED">
          <w:rPr>
            <w:rPrChange w:id="54" w:author="COLPIZZI ILARIA" w:date="2024-10-17T15:55:00Z" w16du:dateUtc="2024-10-17T13:55:00Z">
              <w:rPr>
                <w:b w:val="0"/>
                <w:bCs w:val="0"/>
                <w:lang w:val="it-IT"/>
              </w:rPr>
            </w:rPrChange>
          </w:rPr>
          <w:t xml:space="preserve"> et al.</w:t>
        </w:r>
      </w:ins>
      <w:ins w:id="55" w:author="COLPIZZI ILARIA" w:date="2024-10-17T15:55:00Z" w16du:dateUtc="2024-10-17T13:55:00Z">
        <w:r w:rsidR="00381BED">
          <w:t xml:space="preserve">, </w:t>
        </w:r>
      </w:ins>
      <w:ins w:id="56" w:author="COLPIZZI ILARIA" w:date="2024-10-17T15:55:00Z">
        <w:r w:rsidR="00381BED" w:rsidRPr="00381BED">
          <w:rPr>
            <w:rPrChange w:id="57" w:author="COLPIZZI ILARIA" w:date="2024-10-17T15:55:00Z" w16du:dateUtc="2024-10-17T13:55:00Z">
              <w:rPr>
                <w:b w:val="0"/>
                <w:bCs w:val="0"/>
                <w:lang w:val="it-IT"/>
              </w:rPr>
            </w:rPrChange>
          </w:rPr>
          <w:t>2021</w:t>
        </w:r>
      </w:ins>
      <w:ins w:id="58" w:author="COLPIZZI ILARIA" w:date="2024-10-17T15:55:00Z" w16du:dateUtc="2024-10-17T13:55:00Z">
        <w:r w:rsidR="00381BED">
          <w:t>; Ferrari et al., 2022</w:t>
        </w:r>
      </w:ins>
      <w:ins w:id="59" w:author="COLPIZZI ILARIA" w:date="2024-10-17T15:55:00Z">
        <w:r w:rsidR="00381BED" w:rsidRPr="00381BED">
          <w:rPr>
            <w:rPrChange w:id="60" w:author="COLPIZZI ILARIA" w:date="2024-10-17T15:55:00Z" w16du:dateUtc="2024-10-17T13:55:00Z">
              <w:rPr>
                <w:b w:val="0"/>
                <w:bCs w:val="0"/>
                <w:lang w:val="it-IT"/>
              </w:rPr>
            </w:rPrChange>
          </w:rPr>
          <w:t>)</w:t>
        </w:r>
      </w:ins>
      <w:ins w:id="61" w:author="COLPIZZI ILARIA" w:date="2024-10-17T15:55:00Z" w16du:dateUtc="2024-10-17T13:55:00Z">
        <w:r w:rsidR="00381BED" w:rsidRPr="00381BED">
          <w:rPr>
            <w:rPrChange w:id="62" w:author="COLPIZZI ILARIA" w:date="2024-10-17T15:55:00Z" w16du:dateUtc="2024-10-17T13:55:00Z">
              <w:rPr>
                <w:b w:val="0"/>
                <w:bCs w:val="0"/>
                <w:lang w:val="it-IT"/>
              </w:rPr>
            </w:rPrChange>
          </w:rPr>
          <w:t>.</w:t>
        </w:r>
      </w:ins>
    </w:p>
    <w:p w14:paraId="3A4C7D59" w14:textId="0C78CE30" w:rsidR="002077A6" w:rsidRPr="002077A6" w:rsidDel="008D3CFE" w:rsidRDefault="002077A6" w:rsidP="00D8234F">
      <w:pPr>
        <w:pStyle w:val="Corpotesto"/>
        <w:rPr>
          <w:del w:id="63" w:author="COLPIZZI ILARIA" w:date="2024-10-17T15:54:00Z" w16du:dateUtc="2024-10-17T13:54:00Z"/>
        </w:rPr>
      </w:pPr>
      <w:del w:id="64" w:author="COLPIZZI ILARIA" w:date="2024-10-17T15:54:00Z" w16du:dateUtc="2024-10-17T13:54:00Z">
        <w:r w:rsidRPr="002077A6" w:rsidDel="008D3CFE">
          <w:lastRenderedPageBreak/>
          <w:delText xml:space="preserve">Study 1 investigated whether a momentary adverse emotional state, referred to as ‘negative affect’ (NegAff </w:delText>
        </w:r>
        <w:r w:rsidR="00455021" w:rsidDel="008D3CFE">
          <w:delText>see also Haney et al. 2023)</w:delText>
        </w:r>
        <w:r w:rsidRPr="002077A6" w:rsidDel="008D3CFE">
          <w:delText>, and the level of unpleasantness of the event mutually influence the CS and UCS components of state self-compassion, in line with the predictions of the BCH model</w:delText>
        </w:r>
      </w:del>
      <w:del w:id="65" w:author="COLPIZZI ILARIA" w:date="2024-10-17T15:40:00Z" w16du:dateUtc="2024-10-17T13:40:00Z">
        <w:r w:rsidRPr="002077A6" w:rsidDel="0073254D">
          <w:delText>.</w:delText>
        </w:r>
      </w:del>
      <w:del w:id="66" w:author="COLPIZZI ILARIA" w:date="2024-10-17T15:54:00Z" w16du:dateUtc="2024-10-17T13:54:00Z">
        <w:r w:rsidRPr="002077A6" w:rsidDel="008D3CFE">
          <w:delText xml:space="preserve"> </w:delText>
        </w:r>
      </w:del>
      <w:moveFromRangeStart w:id="67" w:author="COLPIZZI ILARIA" w:date="2024-10-17T15:37:00Z" w:name="move180071890"/>
      <w:moveFrom w:id="68" w:author="COLPIZZI ILARIA" w:date="2024-10-17T15:37:00Z" w16du:dateUtc="2024-10-17T13:37:00Z">
        <w:del w:id="69" w:author="COLPIZZI ILARIA" w:date="2024-10-17T15:54:00Z" w16du:dateUtc="2024-10-17T13:54:00Z">
          <w:r w:rsidRPr="002077A6" w:rsidDel="008D3CFE">
            <w:delText xml:space="preserve">It is important to distinguish this ‘negative affect’ from the DSM-5 personality trait known as ‘negative affectivity’ (American Psychiatric Association [APA], 2013). </w:delText>
          </w:r>
        </w:del>
      </w:moveFrom>
      <w:moveFromRangeEnd w:id="67"/>
      <w:del w:id="70" w:author="COLPIZZI ILARIA" w:date="2024-10-17T15:40:00Z" w16du:dateUtc="2024-10-17T13:40:00Z">
        <w:r w:rsidRPr="002077A6" w:rsidDel="0073254D">
          <w:delText xml:space="preserve">Our analysis accounted for </w:delText>
        </w:r>
      </w:del>
      <w:del w:id="71" w:author="COLPIZZI ILARIA" w:date="2024-10-17T15:54:00Z" w16du:dateUtc="2024-10-17T13:54:00Z">
        <w:r w:rsidRPr="002077A6" w:rsidDel="008D3CFE">
          <w:delText>inter-individual differences,</w:delText>
        </w:r>
      </w:del>
      <w:del w:id="72" w:author="COLPIZZI ILARIA" w:date="2024-10-17T15:40:00Z" w16du:dateUtc="2024-10-17T13:40:00Z">
        <w:r w:rsidRPr="002077A6" w:rsidDel="0073254D">
          <w:delText xml:space="preserve"> </w:delText>
        </w:r>
      </w:del>
      <w:del w:id="73" w:author="COLPIZZI ILARIA" w:date="2024-10-17T15:54:00Z" w16du:dateUtc="2024-10-17T13:54:00Z">
        <w:r w:rsidRPr="002077A6" w:rsidDel="008D3CFE">
          <w:delText>daily contextual variations within individuals, and intraday fluctuations in these two factors.</w:delText>
        </w:r>
      </w:del>
    </w:p>
    <w:p w14:paraId="0A0E3AAC" w14:textId="26E70391" w:rsidR="00245BAF" w:rsidRDefault="00703CF5">
      <w:pPr>
        <w:pStyle w:val="Titolo2"/>
      </w:pPr>
      <w:bookmarkStart w:id="74" w:name="methods"/>
      <w:r>
        <w:t>Method</w:t>
      </w:r>
    </w:p>
    <w:p w14:paraId="5CA31C92" w14:textId="6B413DE6" w:rsidR="00245BAF" w:rsidRDefault="00ED1C97" w:rsidP="00ED1C97">
      <w:pPr>
        <w:pStyle w:val="FirstParagraph"/>
        <w:ind w:firstLine="0"/>
      </w:pPr>
      <w:bookmarkStart w:id="75" w:name="procedure"/>
      <w:r>
        <w:t xml:space="preserve"> </w:t>
      </w:r>
      <w:r w:rsidR="009C6EAB">
        <w:tab/>
      </w:r>
      <w:r w:rsidR="00445DC1" w:rsidRPr="001C61A8">
        <w:rPr>
          <w:b/>
          <w:bCs/>
        </w:rPr>
        <w:t>Procedure.</w:t>
      </w:r>
      <w:r w:rsidR="00445DC1">
        <w:t xml:space="preserve"> </w:t>
      </w:r>
      <w:r>
        <w:t>In our study, we utilized an EMA protocol to evaluate momentary self-compassion and mood variations, with a focus on real-time measurement of affective states. Initially, participants provided informed consent, and those meeting the inclusion criteria attended an introductory session. Here, we administered baseline measures assessing Self-Compassion as a trait characteristic, levels of depression, anxiety and stress over the past week, and emotion regulation capabilities</w:t>
      </w:r>
      <w:r w:rsidR="00604D79">
        <w:t xml:space="preserve">. </w:t>
      </w:r>
      <w:r w:rsidR="00604D79" w:rsidRPr="00EE2ED8">
        <w:t>These were measured using the Self-Compassion Scale (Neff, 2003), the Depression Anxiety Stress Scale-21 (Lovibond &amp; Lovibond, 1995), and the Difficulties in Emotion Regulation Scale (Gratz &amp; Roemer, 2004), respectively</w:t>
      </w:r>
      <w:r w:rsidR="00840145">
        <w:t xml:space="preserve"> </w:t>
      </w:r>
      <w:r w:rsidR="00B06FA4">
        <w:t xml:space="preserve">– </w:t>
      </w:r>
      <w:r w:rsidR="00B06FA4" w:rsidRPr="00EE2ED8">
        <w:t>for</w:t>
      </w:r>
      <w:r w:rsidR="00604D79" w:rsidRPr="00EE2ED8">
        <w:t xml:space="preserve"> details, see the Supplementary </w:t>
      </w:r>
      <w:r w:rsidR="006122E6">
        <w:t>Information (SI)</w:t>
      </w:r>
      <w:r w:rsidR="00604D79" w:rsidRPr="00EE2ED8">
        <w:t>.</w:t>
      </w:r>
      <w:r w:rsidR="00604D79">
        <w:t xml:space="preserve"> </w:t>
      </w:r>
      <w:r>
        <w:t>Following this, participants were trained in using the m-Path mobile application (</w:t>
      </w:r>
      <w:proofErr w:type="spellStart"/>
      <w:r>
        <w:t>Mestdagh</w:t>
      </w:r>
      <w:proofErr w:type="spellEnd"/>
      <w:r>
        <w:t xml:space="preserve"> et al., 2023) on their smartphones, which was </w:t>
      </w:r>
      <w:r w:rsidR="00A96940">
        <w:t xml:space="preserve">used </w:t>
      </w:r>
      <w:r>
        <w:t>for completing the EMA surveys.</w:t>
      </w:r>
    </w:p>
    <w:p w14:paraId="788BF2B7" w14:textId="67F4EAB2" w:rsidR="00245BAF" w:rsidRDefault="00703CF5">
      <w:pPr>
        <w:pStyle w:val="Corpotesto"/>
      </w:pPr>
      <w:r>
        <w:t xml:space="preserve">The EMA protocol extended over three months, encompassing </w:t>
      </w:r>
      <w:r w:rsidR="003B475E">
        <w:t xml:space="preserve">10 </w:t>
      </w:r>
      <w:r>
        <w:t>specific days within this timeframe</w:t>
      </w:r>
      <w:r w:rsidR="00705CDF">
        <w:t xml:space="preserve">. </w:t>
      </w:r>
      <w:r>
        <w:t>On these days, participants received five daily prompts, issued exclusively on Saturdays, based on a semi-random sampling protocol. The timing for these notifications was scheduled as follows: the first between 10:00 and 10:30 AM, the second between 3:00 and 3:30 PM, the third between 5:00 and 5:30 PM, the fourth between 7:00 and 7:30 PM, and the final one between 9:00 and 9:30 PM. Upon receiving a notification, participants were prompted to answer a set of 13 questions, encompassing momentary self-compassion, negative and positive affect, and their evaluation of a significant recent event since the last prompt.</w:t>
      </w:r>
    </w:p>
    <w:p w14:paraId="5DD50608" w14:textId="7331316A" w:rsidR="00245BAF" w:rsidRDefault="009C6EAB" w:rsidP="009C6EAB">
      <w:pPr>
        <w:pStyle w:val="FirstParagraph"/>
      </w:pPr>
      <w:bookmarkStart w:id="76" w:name="participants"/>
      <w:bookmarkEnd w:id="75"/>
      <w:r w:rsidRPr="009C6EAB">
        <w:rPr>
          <w:b/>
          <w:bCs/>
        </w:rPr>
        <w:t>Participants.</w:t>
      </w:r>
      <w:r w:rsidR="008E30A1">
        <w:t xml:space="preserve"> In the study, participants were required to complete data collection on at least four of the ten designated days to ensure a detailed capture of their experiences. The sample included both undergraduate and graduate students from psychology courses, and participation </w:t>
      </w:r>
      <w:r w:rsidR="008E30A1">
        <w:lastRenderedPageBreak/>
        <w:t xml:space="preserve">was voluntary. </w:t>
      </w:r>
      <w:r w:rsidR="00A61212">
        <w:t>In total, data from 326 participants w</w:t>
      </w:r>
      <w:r w:rsidR="008E30A1">
        <w:t>ere</w:t>
      </w:r>
      <w:r w:rsidR="00A61212">
        <w:t xml:space="preserve"> eligible for analyses. The mean age was 24.08 years (SD = 7.88 years).</w:t>
      </w:r>
    </w:p>
    <w:p w14:paraId="36BCD3DC" w14:textId="77777777" w:rsidR="00F44E4B" w:rsidRDefault="00703CF5" w:rsidP="00363FAC">
      <w:pPr>
        <w:pStyle w:val="Corpotesto"/>
      </w:pPr>
      <w:r>
        <w:t xml:space="preserve">Eligibility for participation in this study was contingent upon meeting several predefined inclusion criteria at the time of enrollment. Participants were required to: (1) be at least 18 years of age; (2) possess a proficient level of Italian; (3) have prior experience with smartphone </w:t>
      </w:r>
      <w:r w:rsidR="008C4825">
        <w:t>usage; and</w:t>
      </w:r>
      <w:r>
        <w:t xml:space="preserve"> (</w:t>
      </w:r>
      <w:r w:rsidR="008405AC">
        <w:t>4</w:t>
      </w:r>
      <w:r>
        <w:t xml:space="preserve">) </w:t>
      </w:r>
      <w:r w:rsidR="008405AC" w:rsidRPr="008C4825">
        <w:t>not have any self-reported mental health disorders or drug/alcohol addiction</w:t>
      </w:r>
      <w:r>
        <w:t xml:space="preserve">. </w:t>
      </w:r>
    </w:p>
    <w:p w14:paraId="0E149BEC" w14:textId="4D119638" w:rsidR="00481705" w:rsidRDefault="00481705" w:rsidP="00363FAC">
      <w:pPr>
        <w:pStyle w:val="Corpotesto"/>
      </w:pPr>
      <w:r w:rsidRPr="00481705">
        <w:t xml:space="preserve">None of </w:t>
      </w:r>
      <w:r w:rsidR="00BE3C6D">
        <w:t>the participants</w:t>
      </w:r>
      <w:r w:rsidR="00BE3C6D" w:rsidRPr="00481705">
        <w:t xml:space="preserve"> </w:t>
      </w:r>
      <w:r w:rsidRPr="00481705">
        <w:t>reported present or past psychiatric disorders and none of them reported</w:t>
      </w:r>
      <w:r>
        <w:t xml:space="preserve"> </w:t>
      </w:r>
      <w:r w:rsidRPr="00481705">
        <w:t>using medications.</w:t>
      </w:r>
    </w:p>
    <w:p w14:paraId="71793A85" w14:textId="77777777" w:rsidR="00245BAF" w:rsidRDefault="00703CF5">
      <w:pPr>
        <w:pStyle w:val="Corpotesto"/>
      </w:pPr>
      <w:r>
        <w:t xml:space="preserve">Participants whose compliance rate fell below 50% were excluded from the study. This criterion led to the exclusion of 7 participants. Consequently, the final sample size was established at 326 individuals. Overall, participant compliance was notably high. On average, participants responded to 85% of the daily notifications. This means that out of an average of 5 notifications sent each day, participants responded to approximately 4.2 of them. Furthermore, when considering the entire duration of the study, the compliance rate across all days was 87%. In other words, participants responded on 8.7 out of the possible 10 days.  </w:t>
      </w:r>
    </w:p>
    <w:p w14:paraId="0C515B2B" w14:textId="211A8D9C" w:rsidR="009C6EAB" w:rsidRPr="009C6EAB" w:rsidRDefault="009C6EAB" w:rsidP="009C6EAB">
      <w:pPr>
        <w:pStyle w:val="Titolo3"/>
        <w:framePr w:wrap="auto" w:vAnchor="margin" w:yAlign="inline"/>
      </w:pPr>
      <w:bookmarkStart w:id="77" w:name="materials"/>
      <w:bookmarkEnd w:id="76"/>
      <w:r>
        <w:t>Materials.</w:t>
      </w:r>
    </w:p>
    <w:p w14:paraId="1BB15547" w14:textId="77777777" w:rsidR="009C6EAB" w:rsidRDefault="009C6EAB" w:rsidP="009C6EAB">
      <w:pPr>
        <w:pStyle w:val="Titolo4"/>
        <w:framePr w:wrap="auto" w:vAnchor="margin" w:yAlign="inline"/>
      </w:pPr>
      <w:bookmarkStart w:id="78" w:name="ema-protocol"/>
    </w:p>
    <w:p w14:paraId="556683DB" w14:textId="1DF0030A" w:rsidR="00245BAF" w:rsidRDefault="009C6EAB" w:rsidP="009C6EAB">
      <w:pPr>
        <w:pStyle w:val="Titolo4"/>
        <w:framePr w:wrap="auto" w:vAnchor="margin" w:yAlign="inline"/>
        <w:spacing w:line="480" w:lineRule="auto"/>
      </w:pPr>
      <w:r>
        <w:t>EMA protocol.</w:t>
      </w:r>
      <w:r w:rsidR="00664D78">
        <w:t xml:space="preserve"> </w:t>
      </w:r>
      <w:r w:rsidR="00664D78" w:rsidRPr="009C6EAB">
        <w:rPr>
          <w:b w:val="0"/>
          <w:bCs/>
          <w:i w:val="0"/>
          <w:iCs/>
        </w:rPr>
        <w:t>The EMA protocol comprised 13 questions, which included items designed to assess various aspects of participants’ momentary experiences.</w:t>
      </w:r>
    </w:p>
    <w:p w14:paraId="58DD458B" w14:textId="77777777" w:rsidR="00245BAF" w:rsidRDefault="00703CF5" w:rsidP="009C6EAB">
      <w:pPr>
        <w:pStyle w:val="Corpotesto"/>
      </w:pPr>
      <w:r>
        <w:rPr>
          <w:i/>
          <w:iCs/>
        </w:rPr>
        <w:t>Pleasant/Unpleasant Event.</w:t>
      </w:r>
      <w:r>
        <w:t xml:space="preserve"> The initial query consistently explored the emotional valence — pleasantness or unpleasantness — of the most impactful event since the last notification. For example, “Think about the most notable event that has occurred since you last received a notification. If this is your first notification of the day, consider the most significant event from </w:t>
      </w:r>
      <w:r>
        <w:lastRenderedPageBreak/>
        <w:t>the start of the day. How would you evaluate this event?” Participants were asked to rate the event on a 5-point Likert scale, where 1 indicates “extremely unpleasant” and 5 signifies “extremely pleasant.”</w:t>
      </w:r>
    </w:p>
    <w:p w14:paraId="3BC1CF4C" w14:textId="0D2D8714" w:rsidR="00245BAF" w:rsidRDefault="00703CF5">
      <w:pPr>
        <w:pStyle w:val="Corpotesto"/>
      </w:pPr>
      <w:r>
        <w:rPr>
          <w:i/>
          <w:iCs/>
        </w:rPr>
        <w:t>Positive and Negative Affect.</w:t>
      </w:r>
      <w:r>
        <w:t xml:space="preserve"> We examined four emotional states using a combined approach of assessment tools. For negative emotions, we used two items from the Positive and Negative Affect Schedule (PANAS, Watson, Clark, &amp; </w:t>
      </w:r>
      <w:proofErr w:type="spellStart"/>
      <w:r>
        <w:t>Tellegen</w:t>
      </w:r>
      <w:proofErr w:type="spellEnd"/>
      <w:r>
        <w:t xml:space="preserve">, 1988): “At this moment, I feel NERVOUS” and “At this moment, I feel UPSET.” However, during a pre-test, we determined that the positive emotions items from PANAS did not align with our specific objectives of the study. Therefore, we opted for two positive emotions items from </w:t>
      </w:r>
      <w:proofErr w:type="spellStart"/>
      <w:r>
        <w:t>Kuranova</w:t>
      </w:r>
      <w:proofErr w:type="spellEnd"/>
      <w:r>
        <w:t xml:space="preserve"> et al. (2020): “At this moment, I feel CHEERFUL” and “At this moment, I feel SATISFIED.” Unlike PANAS, </w:t>
      </w:r>
      <w:proofErr w:type="spellStart"/>
      <w:r>
        <w:t>Kuranova</w:t>
      </w:r>
      <w:proofErr w:type="spellEnd"/>
      <w:r>
        <w:t xml:space="preserve"> et al. (2020) developed their affect items by calculating mean scores across all assessed emotions. From their proposed four items, we selected two that best represented the positive emotional states relevant to our study. Participants were then asked to rate the intensity of these emotions on a 5-point Likert scale, ranging from 1 (“not at all”) to 5 (“very”).</w:t>
      </w:r>
      <w:ins w:id="79" w:author="COLPIZZI ILARIA" w:date="2024-10-17T15:37:00Z" w16du:dateUtc="2024-10-17T13:37:00Z">
        <w:r w:rsidR="0073254D">
          <w:t xml:space="preserve"> </w:t>
        </w:r>
      </w:ins>
      <w:moveToRangeStart w:id="80" w:author="COLPIZZI ILARIA" w:date="2024-10-17T15:37:00Z" w:name="move180071890"/>
      <w:moveTo w:id="81" w:author="COLPIZZI ILARIA" w:date="2024-10-17T15:37:00Z" w16du:dateUtc="2024-10-17T13:37:00Z">
        <w:r w:rsidR="0073254D" w:rsidRPr="002077A6">
          <w:t>It is important to distinguish this ‘negative affect’ from the DSM-5 personality trait known as ‘negative affectivity’ (American Psychiatric Association [APA], 2013).</w:t>
        </w:r>
      </w:moveTo>
      <w:moveToRangeEnd w:id="80"/>
    </w:p>
    <w:p w14:paraId="748D3CF2" w14:textId="1B48ECAE" w:rsidR="002077A6" w:rsidRPr="002077A6" w:rsidRDefault="00703CF5" w:rsidP="004841E2">
      <w:pPr>
        <w:pStyle w:val="Corpotesto"/>
        <w:rPr>
          <w:rFonts w:eastAsiaTheme="majorEastAsia" w:cstheme="majorBidi"/>
          <w:b/>
          <w:szCs w:val="32"/>
        </w:rPr>
      </w:pPr>
      <w:r>
        <w:rPr>
          <w:i/>
          <w:iCs/>
        </w:rPr>
        <w:t>State-Self-Compassion Scale Short Form (SSCS-SF).</w:t>
      </w:r>
      <w:r>
        <w:t xml:space="preserve"> Developed recently by Neff et al. (2021), the SSCS-SF is a 6-item self-report tool designed to measure the current level of Self-Compassion. The scale encompasses six items, each reflecting one of the subscales of the Trait-SCS. These include three positive subscales — Mindfulness, Common Humanity, Self-Kindness — and three negative subscales — Overidentification, Self-Judgement, Isolation. The CS dimension is calculated by summing the scores of the positive items (</w:t>
      </w:r>
      <w:r>
        <w:rPr>
          <w:i/>
          <w:iCs/>
        </w:rPr>
        <w:t>e.g.</w:t>
      </w:r>
      <w:r>
        <w:t xml:space="preserve">, “At this moment, I have care and tenderness towards myself”), while the UCS dimension is derived from the </w:t>
      </w:r>
      <w:r>
        <w:lastRenderedPageBreak/>
        <w:t>aggregate of the negative items (</w:t>
      </w:r>
      <w:r>
        <w:rPr>
          <w:i/>
          <w:iCs/>
        </w:rPr>
        <w:t>e.g.</w:t>
      </w:r>
      <w:r>
        <w:t>, “I can’t stop thinking about everything that is wrong”). To ensure a minimum of 4 items for each dimension (McDonald, 2013), in line with the specific aims of our study, we augmented the SSCS-SF with two supplementary items. These additional items</w:t>
      </w:r>
      <w:r w:rsidR="00D231F5">
        <w:t xml:space="preserve"> - </w:t>
      </w:r>
      <w:r>
        <w:t xml:space="preserve">one for the CS dimension and another for the UCS </w:t>
      </w:r>
      <w:r w:rsidRPr="00835D60">
        <w:rPr>
          <w:rFonts w:cs="Times New Roman"/>
        </w:rPr>
        <w:t>dimension</w:t>
      </w:r>
      <w:r w:rsidR="00D231F5" w:rsidRPr="00835D60">
        <w:rPr>
          <w:rFonts w:cs="Times New Roman"/>
        </w:rPr>
        <w:t xml:space="preserve"> -</w:t>
      </w:r>
      <w:r w:rsidRPr="00835D60">
        <w:rPr>
          <w:rFonts w:cs="Times New Roman"/>
        </w:rPr>
        <w:t xml:space="preserve"> were carefully </w:t>
      </w:r>
      <w:r w:rsidR="00D231F5" w:rsidRPr="00835D60">
        <w:rPr>
          <w:rFonts w:cs="Times New Roman"/>
        </w:rPr>
        <w:t xml:space="preserve">chosen </w:t>
      </w:r>
      <w:r w:rsidRPr="00835D60">
        <w:rPr>
          <w:rFonts w:cs="Times New Roman"/>
        </w:rPr>
        <w:t xml:space="preserve">from the State-SCS Long Form (Neff et al., 2021). </w:t>
      </w:r>
      <w:r w:rsidR="00D231F5" w:rsidRPr="00EE2ED8">
        <w:rPr>
          <w:rFonts w:cs="Times New Roman"/>
          <w:color w:val="0D0D0D"/>
          <w:shd w:val="clear" w:color="auto" w:fill="FFFFFF"/>
        </w:rPr>
        <w:t>Our selection criteria prioritized items with the highest factor loadings, as determined by a previous factor analysis conducted with a similar sample</w:t>
      </w:r>
      <w:r w:rsidR="00D231F5" w:rsidRPr="00835D60" w:rsidDel="00D231F5">
        <w:rPr>
          <w:rFonts w:cs="Times New Roman"/>
        </w:rPr>
        <w:t xml:space="preserve"> </w:t>
      </w:r>
      <w:r w:rsidR="00D231F5" w:rsidRPr="00835D60">
        <w:rPr>
          <w:rFonts w:cs="Times New Roman"/>
        </w:rPr>
        <w:t>(</w:t>
      </w:r>
      <w:proofErr w:type="spellStart"/>
      <w:r w:rsidR="00D231F5" w:rsidRPr="00835D60">
        <w:rPr>
          <w:rFonts w:cs="Times New Roman"/>
        </w:rPr>
        <w:t>Colpizzi</w:t>
      </w:r>
      <w:proofErr w:type="spellEnd"/>
      <w:r w:rsidR="00D231F5" w:rsidRPr="00835D60">
        <w:rPr>
          <w:rFonts w:cs="Times New Roman"/>
        </w:rPr>
        <w:t xml:space="preserve"> et al., 2024)</w:t>
      </w:r>
      <w:r w:rsidRPr="00835D60">
        <w:rPr>
          <w:rFonts w:cs="Times New Roman"/>
        </w:rPr>
        <w:t>. Participants were</w:t>
      </w:r>
      <w:r>
        <w:t xml:space="preserve"> requested to rate how accurately each item described their current experience on a 6-point Likert scale, ranging from 1 (“extremely false”) to 6 (“extremely true”). The SSCS-SF has shown adequate psychometric properties according to Neff et al. (2021).</w:t>
      </w:r>
      <w:bookmarkStart w:id="82" w:name="data-analysis"/>
      <w:bookmarkEnd w:id="74"/>
      <w:bookmarkEnd w:id="77"/>
      <w:bookmarkEnd w:id="78"/>
    </w:p>
    <w:p w14:paraId="696816C8" w14:textId="558DC49E" w:rsidR="002077A6" w:rsidRPr="002077A6" w:rsidRDefault="002077A6" w:rsidP="002077A6">
      <w:pPr>
        <w:pStyle w:val="Corpotesto"/>
        <w:rPr>
          <w:rFonts w:eastAsiaTheme="majorEastAsia" w:cstheme="majorBidi"/>
          <w:b/>
          <w:szCs w:val="32"/>
        </w:rPr>
      </w:pPr>
      <w:r w:rsidRPr="002077A6">
        <w:rPr>
          <w:rFonts w:eastAsiaTheme="majorEastAsia" w:cstheme="majorBidi"/>
          <w:b/>
          <w:szCs w:val="32"/>
        </w:rPr>
        <w:t>Data Analysis Plan</w:t>
      </w:r>
    </w:p>
    <w:p w14:paraId="3D706908" w14:textId="646ED8A1" w:rsidR="002077A6" w:rsidRPr="00D8234F" w:rsidRDefault="002077A6" w:rsidP="004841E2">
      <w:pPr>
        <w:pStyle w:val="Corpotesto"/>
        <w:rPr>
          <w:rFonts w:eastAsiaTheme="majorEastAsia" w:cstheme="majorBidi"/>
          <w:bCs/>
          <w:szCs w:val="32"/>
        </w:rPr>
      </w:pPr>
      <w:r w:rsidRPr="00D8234F">
        <w:rPr>
          <w:rFonts w:eastAsiaTheme="majorEastAsia" w:cstheme="majorBidi"/>
          <w:bCs/>
          <w:szCs w:val="32"/>
        </w:rPr>
        <w:t>We employed two Bayesian hierarchical models to investigate the relationships between the CS and UCS components of state self-compassion and the contextual factors of negative affect and the level of unpleasantness of the event. The regression analysis encompassed inter-individual differences, variations in the context from day to day within individuals, and fluctuations within days for these two contextual factors.</w:t>
      </w:r>
      <w:r w:rsidR="004841E2">
        <w:rPr>
          <w:rFonts w:eastAsiaTheme="majorEastAsia" w:cstheme="majorBidi"/>
          <w:bCs/>
          <w:szCs w:val="32"/>
        </w:rPr>
        <w:t xml:space="preserve"> </w:t>
      </w:r>
      <w:r w:rsidRPr="00D8234F">
        <w:rPr>
          <w:rFonts w:eastAsiaTheme="majorEastAsia" w:cstheme="majorBidi"/>
          <w:bCs/>
          <w:szCs w:val="32"/>
        </w:rPr>
        <w:t>In a further analysis, we employed a Bayesian hierarchical model to directly examine the linear relationship between the UCS and CS components of state self-compassion. This model was designed to accommodate momentary shifts in negative affect and subjective context evaluation, while also addressing the stratified nature of our data.</w:t>
      </w:r>
    </w:p>
    <w:p w14:paraId="1C7A2B74" w14:textId="25EAD402" w:rsidR="002077A6" w:rsidRPr="002077A6" w:rsidRDefault="002077A6" w:rsidP="002077A6">
      <w:pPr>
        <w:pStyle w:val="Corpotesto"/>
        <w:rPr>
          <w:rFonts w:eastAsiaTheme="majorEastAsia" w:cstheme="majorBidi"/>
          <w:b/>
          <w:szCs w:val="32"/>
        </w:rPr>
      </w:pPr>
      <w:r w:rsidRPr="002077A6">
        <w:rPr>
          <w:rFonts w:eastAsiaTheme="majorEastAsia" w:cstheme="majorBidi"/>
          <w:b/>
          <w:szCs w:val="32"/>
        </w:rPr>
        <w:t>Statistical Analysis</w:t>
      </w:r>
    </w:p>
    <w:p w14:paraId="11E5E007" w14:textId="7E0C8E94" w:rsidR="002077A6" w:rsidRPr="00D8234F" w:rsidRDefault="002077A6" w:rsidP="002077A6">
      <w:pPr>
        <w:pStyle w:val="Corpotesto"/>
        <w:rPr>
          <w:rFonts w:eastAsiaTheme="majorEastAsia" w:cstheme="majorBidi"/>
          <w:bCs/>
          <w:szCs w:val="32"/>
        </w:rPr>
      </w:pPr>
      <w:r w:rsidRPr="00D8234F">
        <w:rPr>
          <w:rFonts w:eastAsiaTheme="majorEastAsia" w:cstheme="majorBidi"/>
          <w:bCs/>
          <w:szCs w:val="32"/>
        </w:rPr>
        <w:lastRenderedPageBreak/>
        <w:t xml:space="preserve">All analyses were performed using Bayesian multi-level models to estimate both central tendencies and variances of outcome variables, contingent on predictor values. Bayesian methods were chosen for their ability to provide a probabilistic interpretation of model parameters, enhancing the robustness of results. </w:t>
      </w:r>
    </w:p>
    <w:p w14:paraId="5CB419A2" w14:textId="314C0CD4" w:rsidR="002077A6" w:rsidRPr="00D8234F" w:rsidRDefault="002077A6" w:rsidP="002077A6">
      <w:pPr>
        <w:pStyle w:val="Corpotesto"/>
        <w:rPr>
          <w:rFonts w:eastAsiaTheme="majorEastAsia" w:cstheme="majorBidi"/>
          <w:bCs/>
          <w:szCs w:val="32"/>
        </w:rPr>
      </w:pPr>
      <w:r w:rsidRPr="00D8234F">
        <w:rPr>
          <w:rFonts w:eastAsiaTheme="majorEastAsia" w:cstheme="majorBidi"/>
          <w:bCs/>
          <w:szCs w:val="32"/>
        </w:rPr>
        <w:t>We utilized Markov Chain Monte Carlo (MCMC) simulations, specifically Hamiltonian Monte Carlo implemented in Stan (Stan Development Team, 2020), with weakly informative priors to ensure adequate model fit. The posterior distributions were derived from at least 2,000 samples across four chains, following 1,000 adaptation steps.</w:t>
      </w:r>
    </w:p>
    <w:p w14:paraId="205F4FDC" w14:textId="77777777" w:rsidR="004841E2" w:rsidRDefault="002077A6" w:rsidP="004841E2">
      <w:pPr>
        <w:pStyle w:val="Corpotesto"/>
        <w:rPr>
          <w:rFonts w:eastAsiaTheme="majorEastAsia" w:cstheme="majorBidi"/>
          <w:bCs/>
          <w:szCs w:val="32"/>
        </w:rPr>
      </w:pPr>
      <w:r w:rsidRPr="00D8234F">
        <w:rPr>
          <w:rFonts w:eastAsiaTheme="majorEastAsia" w:cstheme="majorBidi"/>
          <w:bCs/>
          <w:szCs w:val="32"/>
        </w:rPr>
        <w:t>The optimal model structure, incorporating both random and fixed effects, was determined through a model comparison process. All numerical variables were standardized prior to analysis to enhance comparability and interpretability. To identify the best model fit, we employed the Leave-One-Out Cross-Validation (LOO) procedure, which evaluates out-of-sample prediction accuracy by sequentially excluding individual observations from the dataset and assessing the model’s performance on these excluded points. Models demonstrating lower LOO values were interpreted as having superior fit and enhanced predictive accuracy – details are available in the Supplementary Information (SI).</w:t>
      </w:r>
    </w:p>
    <w:p w14:paraId="12CE9FAD" w14:textId="20E81338" w:rsidR="001702E4" w:rsidRPr="001B05E1" w:rsidRDefault="002077A6" w:rsidP="001B05E1">
      <w:pPr>
        <w:pStyle w:val="Corpotesto"/>
        <w:rPr>
          <w:rFonts w:eastAsiaTheme="majorEastAsia" w:cstheme="majorBidi"/>
          <w:bCs/>
          <w:szCs w:val="32"/>
        </w:rPr>
      </w:pPr>
      <w:r w:rsidRPr="00D8234F">
        <w:rPr>
          <w:rFonts w:eastAsiaTheme="majorEastAsia" w:cstheme="majorBidi"/>
          <w:bCs/>
          <w:szCs w:val="32"/>
        </w:rPr>
        <w:t xml:space="preserve">Results are presented as posterior distributions with means (β) and 89% credibility intervals (CI). Contrasts were calculated to determine the expected difference between levels of a predictor, reported with 89% highest posterior density intervals (HPDI). Model parameters are considered to show an effect if their 89% CI does not include zero. Unlike frequentist confidence intervals, the 89% CI in Bayesian analysis represents the range within which the parameter value lies with 89% probability, given the observed data. Bayesian models do not rely on p-value thresholds but provide a probabilistic view of parameters and their uncertainties, reducing the </w:t>
      </w:r>
      <w:r w:rsidRPr="00D8234F">
        <w:rPr>
          <w:rFonts w:eastAsiaTheme="majorEastAsia" w:cstheme="majorBidi"/>
          <w:bCs/>
          <w:szCs w:val="32"/>
        </w:rPr>
        <w:lastRenderedPageBreak/>
        <w:t>likelihood of Type I errors and offering greater flexibility compared to frequentist approaches (</w:t>
      </w:r>
      <w:proofErr w:type="spellStart"/>
      <w:r w:rsidRPr="00D8234F">
        <w:rPr>
          <w:rFonts w:eastAsiaTheme="majorEastAsia" w:cstheme="majorBidi"/>
          <w:bCs/>
          <w:szCs w:val="32"/>
        </w:rPr>
        <w:t>McElreath</w:t>
      </w:r>
      <w:proofErr w:type="spellEnd"/>
      <w:r w:rsidRPr="00D8234F">
        <w:rPr>
          <w:rFonts w:eastAsiaTheme="majorEastAsia" w:cstheme="majorBidi"/>
          <w:bCs/>
          <w:szCs w:val="32"/>
        </w:rPr>
        <w:t>, 2020).</w:t>
      </w:r>
    </w:p>
    <w:p w14:paraId="49E30DD5" w14:textId="2428C146" w:rsidR="003606EF" w:rsidRPr="009F0186" w:rsidRDefault="009F0186" w:rsidP="009F0186">
      <w:pPr>
        <w:pStyle w:val="Corpotesto"/>
      </w:pPr>
      <w:bookmarkStart w:id="83" w:name="descriptive-statistics"/>
      <w:r w:rsidRPr="009F0186">
        <w:rPr>
          <w:b/>
          <w:bCs/>
        </w:rPr>
        <w:t>Correlations between CS and UCS components of State Self-Compassion</w:t>
      </w:r>
      <w:r>
        <w:t>.</w:t>
      </w:r>
      <w:r w:rsidR="001C7A43" w:rsidRPr="009F0186">
        <w:t xml:space="preserve"> </w:t>
      </w:r>
      <w:r w:rsidR="00F43375" w:rsidRPr="009F0186">
        <w:t xml:space="preserve"> </w:t>
      </w:r>
    </w:p>
    <w:p w14:paraId="3E9136D1" w14:textId="3CA42CF7" w:rsidR="001363C1" w:rsidRDefault="001363C1" w:rsidP="001363C1">
      <w:pPr>
        <w:pStyle w:val="Corpotesto"/>
      </w:pPr>
      <w:r>
        <w:t>The multilevel correlation, which accounts for the nested structure of participants, days, and individual measurements within each day, between the CS component of state self-compassion (computed as the sum of four compassionate items) and the UCS component (computed as the sum of four uncompassionate items) was -0.48 (89% CI [-0.49, -0.47]). This moderate negative correlation highlights the interconnected nature of CS and UCS within daily experiences.</w:t>
      </w:r>
    </w:p>
    <w:p w14:paraId="1CB2E50A" w14:textId="00356EFF" w:rsidR="001363C1" w:rsidRPr="001363C1" w:rsidRDefault="001363C1" w:rsidP="00D8234F">
      <w:pPr>
        <w:pStyle w:val="Corpotesto"/>
      </w:pPr>
      <w:r>
        <w:t>The impact of situational factors on state self-compassion becomes evident when considering even the smallest time lag (i.e., a time lag of one) within the same day. Specifically, the correlation between CS at a given time point and UCS at the immediately preceding time point weakens substantially, dropping to -0.10 (89% CI [-0.12, -0.08]). This substantial reduction underscores the strong influence of immediate situational contexts on the CS and UCS components of state self-compassion.</w:t>
      </w:r>
    </w:p>
    <w:p w14:paraId="0504CA81" w14:textId="35B045FA" w:rsidR="00245BAF" w:rsidRDefault="00007466" w:rsidP="00007466">
      <w:pPr>
        <w:pStyle w:val="FirstParagraph"/>
      </w:pPr>
      <w:bookmarkStart w:id="84" w:name="multilevel-reliability"/>
      <w:bookmarkEnd w:id="83"/>
      <w:r w:rsidRPr="00007466">
        <w:rPr>
          <w:b/>
          <w:bCs/>
        </w:rPr>
        <w:t>Multilevel Reliability.</w:t>
      </w:r>
      <w:r w:rsidR="00C55FD7" w:rsidRPr="00007466">
        <w:rPr>
          <w:b/>
          <w:bCs/>
        </w:rPr>
        <w:t xml:space="preserve"> </w:t>
      </w:r>
      <w:r w:rsidR="00C55FD7">
        <w:t xml:space="preserve">We conducted a multilevel reliability analysis of the </w:t>
      </w:r>
      <w:r w:rsidR="00D63961">
        <w:t>CS</w:t>
      </w:r>
      <w:r w:rsidR="00C55FD7">
        <w:t xml:space="preserve"> and UC</w:t>
      </w:r>
      <w:r w:rsidR="00D63961">
        <w:t>S</w:t>
      </w:r>
      <w:r w:rsidR="00C55FD7">
        <w:t xml:space="preserve"> components of the State Self-Compassion scale by using the procedure proposed by Lai (2021). For the </w:t>
      </w:r>
      <w:r w:rsidR="00C55FD7">
        <w:rPr>
          <w:i/>
          <w:iCs/>
        </w:rPr>
        <w:t>C</w:t>
      </w:r>
      <w:r w:rsidR="00804813">
        <w:rPr>
          <w:i/>
          <w:iCs/>
        </w:rPr>
        <w:t>S</w:t>
      </w:r>
      <w:r w:rsidR="00C55FD7">
        <w:rPr>
          <w:i/>
          <w:iCs/>
        </w:rPr>
        <w:t xml:space="preserve"> component</w:t>
      </w:r>
      <w:r w:rsidR="00C55FD7">
        <w:t>, the Within-Subject Reliability (</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w</m:t>
            </m:r>
          </m:sup>
        </m:sSup>
      </m:oMath>
      <w:r w:rsidR="00C55FD7">
        <w:t xml:space="preserve">) was equal to 0.626, </w:t>
      </w:r>
      <w:r w:rsidR="004A182A" w:rsidRPr="004A182A">
        <w:t>indicating moderate consistency in responses across different measurement occasions. This level of reliability reflects the variability in individuals’ self-compassionate responses over time</w:t>
      </w:r>
      <w:r w:rsidR="00C55FD7">
        <w:t>. A higher reliability index of 0.820 was observed for the Between-Subject Reliability (</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b</m:t>
            </m:r>
          </m:sup>
        </m:sSup>
      </m:oMath>
      <w:r w:rsidR="00C55FD7">
        <w:t xml:space="preserve">), </w:t>
      </w:r>
      <w:r w:rsidR="004A182A" w:rsidRPr="004A182A">
        <w:t>demonstrating the measure’s effectiveness in distinguishing stable individual differences in self-compassion</w:t>
      </w:r>
      <w:r w:rsidR="00C55FD7">
        <w:t xml:space="preserve">. </w:t>
      </w:r>
      <w:r w:rsidR="00C55FD7">
        <w:lastRenderedPageBreak/>
        <w:t>Finally, the overall Composite Reliability (</w:t>
      </w:r>
      <m:oMath>
        <m:sSup>
          <m:sSupPr>
            <m:ctrlPr>
              <w:rPr>
                <w:rFonts w:ascii="Cambria Math" w:hAnsi="Cambria Math"/>
              </w:rPr>
            </m:ctrlPr>
          </m:sSupPr>
          <m:e>
            <m:r>
              <w:rPr>
                <w:rFonts w:ascii="Cambria Math" w:hAnsi="Cambria Math"/>
              </w:rPr>
              <m:t>ω</m:t>
            </m:r>
          </m:e>
          <m:sup>
            <m:r>
              <w:rPr>
                <w:rFonts w:ascii="Cambria Math" w:hAnsi="Cambria Math"/>
              </w:rPr>
              <m:t>2L</m:t>
            </m:r>
          </m:sup>
        </m:sSup>
      </m:oMath>
      <w:r w:rsidR="00C55FD7">
        <w:t xml:space="preserve">) was 0.79, suggesting a reliable integration of both within and between-subject variabilities. For the </w:t>
      </w:r>
      <w:r w:rsidR="00C55FD7">
        <w:rPr>
          <w:i/>
          <w:iCs/>
        </w:rPr>
        <w:t>UC</w:t>
      </w:r>
      <w:r w:rsidR="001F722A">
        <w:rPr>
          <w:i/>
          <w:iCs/>
        </w:rPr>
        <w:t>S</w:t>
      </w:r>
      <w:r w:rsidR="00C55FD7">
        <w:rPr>
          <w:i/>
          <w:iCs/>
        </w:rPr>
        <w:t xml:space="preserve"> component</w:t>
      </w:r>
      <w:r w:rsidR="00C55FD7">
        <w:t>, slightly higher than the C</w:t>
      </w:r>
      <w:r w:rsidR="00CC575C">
        <w:t>S</w:t>
      </w:r>
      <w:r w:rsidR="00C55FD7">
        <w:t xml:space="preserve"> component, the Within-Subject Reliability (</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w</m:t>
            </m:r>
          </m:sup>
        </m:sSup>
      </m:oMath>
      <w:r w:rsidR="00C55FD7">
        <w:t>) was equal to 0.68</w:t>
      </w:r>
      <w:r w:rsidR="004A182A" w:rsidRPr="004A182A">
        <w:t>, indicating moderate consistency in responses over time</w:t>
      </w:r>
      <w:r w:rsidR="00C55FD7">
        <w:t>. Markedly robust at 0.88, the Between-Subject Reliability (</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b</m:t>
            </m:r>
          </m:sup>
        </m:sSup>
      </m:oMath>
      <w:r w:rsidR="00C55FD7">
        <w:t xml:space="preserve">) indicates </w:t>
      </w:r>
      <w:r w:rsidR="004A182A">
        <w:t xml:space="preserve">a </w:t>
      </w:r>
      <w:r w:rsidR="004A182A" w:rsidRPr="004A182A">
        <w:t>strong individual differentiation in the UC</w:t>
      </w:r>
      <w:r w:rsidR="00CC575C">
        <w:t>S</w:t>
      </w:r>
      <w:r w:rsidR="004A182A" w:rsidRPr="004A182A">
        <w:t xml:space="preserve"> component of state self-compassion</w:t>
      </w:r>
      <w:r w:rsidR="00C55FD7">
        <w:t>. Finally, the Composite Reliability (</w:t>
      </w:r>
      <m:oMath>
        <m:sSup>
          <m:sSupPr>
            <m:ctrlPr>
              <w:rPr>
                <w:rFonts w:ascii="Cambria Math" w:hAnsi="Cambria Math"/>
              </w:rPr>
            </m:ctrlPr>
          </m:sSupPr>
          <m:e>
            <m:r>
              <w:rPr>
                <w:rFonts w:ascii="Cambria Math" w:hAnsi="Cambria Math"/>
              </w:rPr>
              <m:t>ω</m:t>
            </m:r>
          </m:e>
          <m:sup>
            <m:r>
              <w:rPr>
                <w:rFonts w:ascii="Cambria Math" w:hAnsi="Cambria Math"/>
              </w:rPr>
              <m:t>2L</m:t>
            </m:r>
          </m:sup>
        </m:sSup>
      </m:oMath>
      <w:r w:rsidR="00C55FD7">
        <w:t>) for the UC</w:t>
      </w:r>
      <w:r w:rsidR="00CC575C">
        <w:t>S</w:t>
      </w:r>
      <w:r w:rsidR="00C55FD7">
        <w:t xml:space="preserve"> component was 0.83, reinforcing the measure’s overall reliability.</w:t>
      </w:r>
    </w:p>
    <w:p w14:paraId="23D97069" w14:textId="646A96A5" w:rsidR="00245BAF" w:rsidRDefault="004A182A">
      <w:pPr>
        <w:pStyle w:val="Corpotesto"/>
      </w:pPr>
      <w:r w:rsidRPr="004A182A">
        <w:t>In summary, the between-subject reliability indices for both components, particularly the UC</w:t>
      </w:r>
      <w:r w:rsidR="00D43765">
        <w:t>S</w:t>
      </w:r>
      <w:r w:rsidRPr="004A182A">
        <w:t xml:space="preserve"> component, surpass the benchmark of 0.8, suggesting the scale’s effectiveness in capturing stable individual differences in state self-compassion. The within-subject reliabilities, while lower, are reflective of state self-compassion as a dynamic construct. These values capture the natural fluctuation in the </w:t>
      </w:r>
      <w:r w:rsidR="00891603">
        <w:t>CS</w:t>
      </w:r>
      <w:r w:rsidR="00891603" w:rsidRPr="004A182A">
        <w:t xml:space="preserve"> </w:t>
      </w:r>
      <w:r w:rsidRPr="004A182A">
        <w:t xml:space="preserve">and </w:t>
      </w:r>
      <w:r w:rsidR="00891603">
        <w:t>UCS</w:t>
      </w:r>
      <w:r w:rsidR="00891603" w:rsidRPr="004A182A">
        <w:t xml:space="preserve"> </w:t>
      </w:r>
      <w:r w:rsidRPr="004A182A">
        <w:t>levels due to changing circumstances and internal states, highlighting the scales’ sensitivity to temporal variations within individuals</w:t>
      </w:r>
      <w:r w:rsidR="00703CF5">
        <w:t>.</w:t>
      </w:r>
    </w:p>
    <w:p w14:paraId="67BA32CD" w14:textId="77777777" w:rsidR="00245BAF" w:rsidRDefault="00703CF5">
      <w:pPr>
        <w:pStyle w:val="Titolo2"/>
      </w:pPr>
      <w:bookmarkStart w:id="85" w:name="results"/>
      <w:bookmarkEnd w:id="82"/>
      <w:bookmarkEnd w:id="84"/>
      <w:r>
        <w:t>Results</w:t>
      </w:r>
    </w:p>
    <w:p w14:paraId="4F8BBCBC" w14:textId="3BFEBE59" w:rsidR="00B753C1" w:rsidRPr="00B753C1" w:rsidRDefault="00B753C1" w:rsidP="00EE2ED8">
      <w:pPr>
        <w:pStyle w:val="Corpotesto"/>
      </w:pPr>
      <w:bookmarkStart w:id="86" w:name="OLE_LINK1"/>
      <w:bookmarkStart w:id="87" w:name="OLE_LINK2"/>
      <w:bookmarkStart w:id="88" w:name="X3073bc3266a07fdd4500b0ad63144e4ea45a1db"/>
      <w:r w:rsidRPr="00B753C1">
        <w:rPr>
          <w:rFonts w:eastAsiaTheme="majorEastAsia" w:cstheme="majorBidi"/>
          <w:b/>
          <w:bCs/>
          <w:szCs w:val="28"/>
        </w:rPr>
        <w:t>The Impact of Negative Affect and Event Unpleasantness</w:t>
      </w:r>
      <w:r w:rsidR="00F30034">
        <w:rPr>
          <w:rFonts w:eastAsiaTheme="majorEastAsia" w:cstheme="majorBidi"/>
          <w:b/>
          <w:bCs/>
          <w:szCs w:val="28"/>
        </w:rPr>
        <w:t xml:space="preserve"> on State Self-Compassion</w:t>
      </w:r>
      <w:bookmarkEnd w:id="86"/>
      <w:bookmarkEnd w:id="87"/>
      <w:r>
        <w:t>.</w:t>
      </w:r>
    </w:p>
    <w:p w14:paraId="145D7FCA" w14:textId="4CC4AEDA" w:rsidR="00181AED" w:rsidRDefault="00181AED" w:rsidP="00B753C1">
      <w:pPr>
        <w:pStyle w:val="FirstParagraph"/>
      </w:pPr>
      <w:r>
        <w:t xml:space="preserve">Two Bayesian hierarchical models were employed to investigate the influence of contextual factors on the </w:t>
      </w:r>
      <w:r w:rsidR="00EE6A80">
        <w:t xml:space="preserve">CS </w:t>
      </w:r>
      <w:r>
        <w:t>and UC</w:t>
      </w:r>
      <w:r w:rsidR="00DA733D">
        <w:t>S</w:t>
      </w:r>
      <w:r>
        <w:t xml:space="preserve"> components of the </w:t>
      </w:r>
      <w:r w:rsidR="006A72C1">
        <w:t>s</w:t>
      </w:r>
      <w:r>
        <w:t xml:space="preserve">tate </w:t>
      </w:r>
      <w:r w:rsidR="006A72C1">
        <w:t>s</w:t>
      </w:r>
      <w:r>
        <w:t>elf-</w:t>
      </w:r>
      <w:r w:rsidR="006A72C1">
        <w:t>c</w:t>
      </w:r>
      <w:r>
        <w:t xml:space="preserve">ompassion scale. </w:t>
      </w:r>
      <w:r w:rsidR="006A72C1" w:rsidRPr="006A72C1">
        <w:t>These models considered between-day variations within individuals and within-day fluctuations as predictors</w:t>
      </w:r>
      <w:r>
        <w:t>.</w:t>
      </w:r>
      <w:r w:rsidR="00B753C1">
        <w:t xml:space="preserve"> </w:t>
      </w:r>
      <w:r>
        <w:t xml:space="preserve">Specifically, the </w:t>
      </w:r>
      <w:r w:rsidR="00EE6A80">
        <w:t xml:space="preserve">CS </w:t>
      </w:r>
      <w:r>
        <w:t>and UC</w:t>
      </w:r>
      <w:r w:rsidR="00DA733D">
        <w:t>S</w:t>
      </w:r>
      <w:r>
        <w:t xml:space="preserve"> components of the </w:t>
      </w:r>
      <w:r w:rsidR="00B4402D">
        <w:t xml:space="preserve">state self-compassion </w:t>
      </w:r>
      <w:r>
        <w:t xml:space="preserve">were modeled as functions of six predictors: negative affect and the level of unpleasantness of the event. These predictors were centered to isolate three distinct dimensions of variance: inter-individual </w:t>
      </w:r>
      <w:r>
        <w:lastRenderedPageBreak/>
        <w:t xml:space="preserve">differences, between-day variations within the same individual, and within-day fluctuations within </w:t>
      </w:r>
      <w:proofErr w:type="gramStart"/>
      <w:r>
        <w:t>each individual</w:t>
      </w:r>
      <w:proofErr w:type="gramEnd"/>
      <w:r>
        <w:t xml:space="preserve"> (see SI for details).</w:t>
      </w:r>
    </w:p>
    <w:p w14:paraId="71079E4C" w14:textId="15F0DEE6" w:rsidR="00181AED" w:rsidRPr="00D8234F" w:rsidRDefault="00181AED" w:rsidP="00181AED">
      <w:pPr>
        <w:pStyle w:val="Corpotesto"/>
      </w:pPr>
      <w:r>
        <w:t xml:space="preserve">For both </w:t>
      </w:r>
      <w:r w:rsidR="00BF626A">
        <w:t xml:space="preserve">CS </w:t>
      </w:r>
      <w:r>
        <w:t>and UC</w:t>
      </w:r>
      <w:r w:rsidR="00BF626A">
        <w:t>S</w:t>
      </w:r>
      <w:r>
        <w:t xml:space="preserve">, the effects of </w:t>
      </w:r>
      <w:proofErr w:type="spellStart"/>
      <w:r w:rsidR="005F09B3">
        <w:t>N</w:t>
      </w:r>
      <w:r w:rsidR="006F685B">
        <w:t>eg</w:t>
      </w:r>
      <w:r w:rsidR="005F09B3">
        <w:t>A</w:t>
      </w:r>
      <w:r w:rsidR="006F685B">
        <w:t>f</w:t>
      </w:r>
      <w:r w:rsidR="006632A5">
        <w:t>f</w:t>
      </w:r>
      <w:proofErr w:type="spellEnd"/>
      <w:r>
        <w:t xml:space="preserve"> were observed in opposite directions. Higher </w:t>
      </w:r>
      <w:proofErr w:type="spellStart"/>
      <w:r w:rsidR="006632A5">
        <w:t>NegAff</w:t>
      </w:r>
      <w:proofErr w:type="spellEnd"/>
      <w:r w:rsidR="006632A5">
        <w:t xml:space="preserve"> </w:t>
      </w:r>
      <w:r>
        <w:t xml:space="preserve">was associated with a decrease in </w:t>
      </w:r>
      <w:r w:rsidR="00123BAC">
        <w:t xml:space="preserve">CS </w:t>
      </w:r>
      <w:r>
        <w:t xml:space="preserve">and an increase in USC. </w:t>
      </w:r>
      <w:r w:rsidRPr="00D8234F">
        <w:t xml:space="preserve">For </w:t>
      </w:r>
      <w:r w:rsidR="00123BAC" w:rsidRPr="00D8234F">
        <w:t>CS</w:t>
      </w:r>
      <w:r w:rsidRPr="00D8234F">
        <w:t xml:space="preserve">: </w:t>
      </w:r>
      <w:proofErr w:type="spellStart"/>
      <w:r w:rsidR="006F685B">
        <w:t>NegAf</w:t>
      </w:r>
      <w:r w:rsidR="006632A5">
        <w:t>f</w:t>
      </w:r>
      <w:proofErr w:type="spellEnd"/>
      <w:r w:rsidR="006F685B">
        <w:t xml:space="preserve"> </w:t>
      </w:r>
      <w:r w:rsidRPr="00D8234F">
        <w:t xml:space="preserve">moment: </w:t>
      </w:r>
      <w:r>
        <w:t>β</w:t>
      </w:r>
      <w:r w:rsidRPr="00D8234F">
        <w:t xml:space="preserve"> = -0.24 (89% CI: -0.25 to -0.23); </w:t>
      </w:r>
      <w:proofErr w:type="spellStart"/>
      <w:r w:rsidR="006632A5">
        <w:t>NegAff</w:t>
      </w:r>
      <w:proofErr w:type="spellEnd"/>
      <w:r w:rsidR="006632A5">
        <w:t xml:space="preserve"> </w:t>
      </w:r>
      <w:r w:rsidRPr="00D8234F">
        <w:t xml:space="preserve">day: </w:t>
      </w:r>
      <w:r>
        <w:t>β</w:t>
      </w:r>
      <w:r w:rsidRPr="00D8234F">
        <w:t xml:space="preserve"> = -0.26 (89% CI: -0.27 to -0.25); </w:t>
      </w:r>
      <w:proofErr w:type="spellStart"/>
      <w:r w:rsidR="006F685B">
        <w:t>NegAf</w:t>
      </w:r>
      <w:r w:rsidR="006632A5">
        <w:t>f</w:t>
      </w:r>
      <w:proofErr w:type="spellEnd"/>
      <w:r w:rsidR="006F685B">
        <w:t xml:space="preserve"> </w:t>
      </w:r>
      <w:r w:rsidRPr="00D8234F">
        <w:t xml:space="preserve">person: </w:t>
      </w:r>
      <w:r>
        <w:t>β</w:t>
      </w:r>
      <w:r w:rsidRPr="00D8234F">
        <w:t xml:space="preserve"> = -0.51 (89% CI: -0.57 to -0.45). For USC: </w:t>
      </w:r>
      <w:proofErr w:type="spellStart"/>
      <w:r w:rsidR="006F685B">
        <w:t>NegAff</w:t>
      </w:r>
      <w:proofErr w:type="spellEnd"/>
      <w:r w:rsidR="006F685B">
        <w:t xml:space="preserve"> </w:t>
      </w:r>
      <w:r w:rsidRPr="00D8234F">
        <w:t xml:space="preserve">moment: </w:t>
      </w:r>
      <w:r>
        <w:t>β</w:t>
      </w:r>
      <w:r w:rsidRPr="00D8234F">
        <w:t xml:space="preserve"> = 0.26 (89% CI: 0.25 to 0.27); </w:t>
      </w:r>
      <w:proofErr w:type="spellStart"/>
      <w:r w:rsidR="006F685B">
        <w:t>NegAff</w:t>
      </w:r>
      <w:proofErr w:type="spellEnd"/>
      <w:r w:rsidR="006F685B">
        <w:t xml:space="preserve"> </w:t>
      </w:r>
      <w:r w:rsidRPr="00D8234F">
        <w:t xml:space="preserve">day: </w:t>
      </w:r>
      <w:r>
        <w:t>β</w:t>
      </w:r>
      <w:r w:rsidRPr="00D8234F">
        <w:t xml:space="preserve"> = 0.31 (89% CI: 0.30 to 0.32); </w:t>
      </w:r>
      <w:proofErr w:type="spellStart"/>
      <w:r w:rsidR="006F685B">
        <w:t>NegAff</w:t>
      </w:r>
      <w:proofErr w:type="spellEnd"/>
      <w:r w:rsidR="006F685B">
        <w:t xml:space="preserve"> </w:t>
      </w:r>
      <w:r w:rsidRPr="00D8234F">
        <w:t xml:space="preserve">person: </w:t>
      </w:r>
      <w:r>
        <w:t>β</w:t>
      </w:r>
      <w:r w:rsidRPr="00D8234F">
        <w:t xml:space="preserve"> = 0.65 (89% CI: 0.60 to 0.71). </w:t>
      </w:r>
    </w:p>
    <w:p w14:paraId="778BDFE6" w14:textId="0E75ABBA" w:rsidR="00181AED" w:rsidRPr="00EE2ED8" w:rsidRDefault="00181AED" w:rsidP="00181AED">
      <w:pPr>
        <w:pStyle w:val="Corpotesto"/>
      </w:pPr>
      <w:r w:rsidRPr="00EE2ED8">
        <w:t xml:space="preserve">The effects of the level of unpleasantness of the most salient situational event on both </w:t>
      </w:r>
      <w:r w:rsidR="009125BC">
        <w:t>CS</w:t>
      </w:r>
      <w:r w:rsidRPr="00EE2ED8">
        <w:t xml:space="preserve"> and UC</w:t>
      </w:r>
      <w:r w:rsidR="009125BC">
        <w:t>S</w:t>
      </w:r>
      <w:r w:rsidRPr="00EE2ED8">
        <w:t xml:space="preserve"> were minimal but slightly positive</w:t>
      </w:r>
      <w:r>
        <w:t xml:space="preserve">. </w:t>
      </w:r>
      <w:r w:rsidRPr="00EE2ED8">
        <w:t>For C</w:t>
      </w:r>
      <w:r w:rsidR="009125BC">
        <w:t>S</w:t>
      </w:r>
      <w:r>
        <w:t xml:space="preserve">, </w:t>
      </w:r>
      <w:r w:rsidRPr="00EE2ED8">
        <w:t xml:space="preserve">Unpleasantness moment: </w:t>
      </w:r>
      <w:r w:rsidRPr="00181AED">
        <w:rPr>
          <w:lang w:val="it-IT"/>
        </w:rPr>
        <w:t>β</w:t>
      </w:r>
      <w:r w:rsidRPr="00EE2ED8">
        <w:t xml:space="preserve"> = 0.04 (89% CI: 0.03 to 0.05)</w:t>
      </w:r>
      <w:r>
        <w:t xml:space="preserve">; </w:t>
      </w:r>
      <w:proofErr w:type="gramStart"/>
      <w:r w:rsidRPr="00EE2ED8">
        <w:t>Unpleasantness day</w:t>
      </w:r>
      <w:proofErr w:type="gramEnd"/>
      <w:r w:rsidRPr="00EE2ED8">
        <w:t xml:space="preserve">: </w:t>
      </w:r>
      <w:r w:rsidRPr="00181AED">
        <w:rPr>
          <w:lang w:val="it-IT"/>
        </w:rPr>
        <w:t>β</w:t>
      </w:r>
      <w:r w:rsidRPr="00EE2ED8">
        <w:t xml:space="preserve"> = 0.01 (89% CI: -0.00 to 0.02)</w:t>
      </w:r>
      <w:r>
        <w:t xml:space="preserve">; </w:t>
      </w:r>
      <w:r w:rsidRPr="00EE2ED8">
        <w:t xml:space="preserve">Unpleasantness person: </w:t>
      </w:r>
      <w:r w:rsidRPr="00181AED">
        <w:rPr>
          <w:lang w:val="it-IT"/>
        </w:rPr>
        <w:t>β</w:t>
      </w:r>
      <w:r w:rsidRPr="00EE2ED8">
        <w:t xml:space="preserve"> = 0.01 (89% CI: -0.05 to 0.07)</w:t>
      </w:r>
      <w:r>
        <w:t xml:space="preserve">. </w:t>
      </w:r>
      <w:r w:rsidRPr="00EE2ED8">
        <w:t>For USC:</w:t>
      </w:r>
      <w:r>
        <w:t xml:space="preserve"> </w:t>
      </w:r>
      <w:r w:rsidRPr="00EE2ED8">
        <w:t xml:space="preserve">Unpleasantness moment: </w:t>
      </w:r>
      <w:r w:rsidRPr="00181AED">
        <w:rPr>
          <w:lang w:val="it-IT"/>
        </w:rPr>
        <w:t>β</w:t>
      </w:r>
      <w:r w:rsidRPr="00EE2ED8">
        <w:t xml:space="preserve"> = 0.00 (89% CI: -0.01 to 0.01)</w:t>
      </w:r>
      <w:r>
        <w:t xml:space="preserve">; </w:t>
      </w:r>
      <w:proofErr w:type="gramStart"/>
      <w:r w:rsidRPr="00EE2ED8">
        <w:t>Unpleasantness day</w:t>
      </w:r>
      <w:proofErr w:type="gramEnd"/>
      <w:r w:rsidRPr="00EE2ED8">
        <w:t xml:space="preserve">: </w:t>
      </w:r>
      <w:r w:rsidRPr="00181AED">
        <w:rPr>
          <w:lang w:val="it-IT"/>
        </w:rPr>
        <w:t>β</w:t>
      </w:r>
      <w:r w:rsidRPr="00EE2ED8">
        <w:t xml:space="preserve"> = 0.04 (89% CI: 0.03 to 0.05)</w:t>
      </w:r>
      <w:r>
        <w:t xml:space="preserve">; </w:t>
      </w:r>
      <w:r w:rsidRPr="00EE2ED8">
        <w:t xml:space="preserve">Unpleasantness person: </w:t>
      </w:r>
      <w:r w:rsidRPr="00181AED">
        <w:rPr>
          <w:lang w:val="it-IT"/>
        </w:rPr>
        <w:t>β</w:t>
      </w:r>
      <w:r w:rsidRPr="00EE2ED8">
        <w:t xml:space="preserve"> = 0.12 (89% CI: 0.07 to 0.17)</w:t>
      </w:r>
      <w:r>
        <w:t>.</w:t>
      </w:r>
    </w:p>
    <w:p w14:paraId="087E968A" w14:textId="7CE5FBF9" w:rsidR="00181AED" w:rsidRPr="00EE2ED8" w:rsidRDefault="00181AED" w:rsidP="00181AED">
      <w:pPr>
        <w:pStyle w:val="Corpotesto"/>
      </w:pPr>
      <w:r w:rsidRPr="00EE2ED8">
        <w:t>In summary, the analysis of</w:t>
      </w:r>
      <w:r>
        <w:t xml:space="preserve"> </w:t>
      </w:r>
      <w:proofErr w:type="spellStart"/>
      <w:r w:rsidR="006F685B">
        <w:t>NegAff</w:t>
      </w:r>
      <w:proofErr w:type="spellEnd"/>
      <w:r w:rsidR="006F685B">
        <w:t xml:space="preserve"> </w:t>
      </w:r>
      <w:r w:rsidRPr="00EE2ED8">
        <w:t xml:space="preserve">provides strong support for the </w:t>
      </w:r>
      <w:r>
        <w:t>BCH</w:t>
      </w:r>
      <w:r w:rsidRPr="00EE2ED8">
        <w:t xml:space="preserve">. The data clearly show an inverse relationship between </w:t>
      </w:r>
      <w:proofErr w:type="spellStart"/>
      <w:r w:rsidR="006F685B">
        <w:t>NegAff</w:t>
      </w:r>
      <w:proofErr w:type="spellEnd"/>
      <w:r w:rsidR="006F685B">
        <w:t xml:space="preserve"> </w:t>
      </w:r>
      <w:r w:rsidRPr="00EE2ED8">
        <w:t xml:space="preserve">and the two components of </w:t>
      </w:r>
      <w:r w:rsidR="006A72C1">
        <w:t xml:space="preserve">state </w:t>
      </w:r>
      <w:r w:rsidRPr="00EE2ED8">
        <w:t xml:space="preserve">self-compassion – </w:t>
      </w:r>
      <w:r w:rsidR="0080605A">
        <w:t>CS</w:t>
      </w:r>
      <w:r w:rsidR="0080605A" w:rsidRPr="00EE2ED8">
        <w:t xml:space="preserve"> </w:t>
      </w:r>
      <w:r w:rsidRPr="00EE2ED8">
        <w:t>and UC</w:t>
      </w:r>
      <w:r w:rsidR="009125BC">
        <w:t>S</w:t>
      </w:r>
      <w:r w:rsidRPr="00EE2ED8">
        <w:t xml:space="preserve"> – aligning well with Neff’s hypothesis. This suggests that as negative affect increases, </w:t>
      </w:r>
      <w:r w:rsidR="0080605A">
        <w:t>CS</w:t>
      </w:r>
      <w:r w:rsidR="0080605A" w:rsidRPr="00EE2ED8">
        <w:t xml:space="preserve"> </w:t>
      </w:r>
      <w:r w:rsidRPr="00EE2ED8">
        <w:t>decreases while UC</w:t>
      </w:r>
      <w:r w:rsidR="009125BC">
        <w:t>S</w:t>
      </w:r>
      <w:r w:rsidRPr="00EE2ED8">
        <w:t xml:space="preserve"> increases, and vice versa.</w:t>
      </w:r>
    </w:p>
    <w:p w14:paraId="10D0F312" w14:textId="77876877" w:rsidR="00061B28" w:rsidRDefault="00181AED" w:rsidP="005577EF">
      <w:pPr>
        <w:pStyle w:val="Corpotesto"/>
        <w:rPr>
          <w:rFonts w:eastAsiaTheme="majorEastAsia" w:cstheme="majorBidi"/>
          <w:b/>
          <w:bCs/>
          <w:szCs w:val="28"/>
        </w:rPr>
      </w:pPr>
      <w:r w:rsidRPr="00EE2ED8">
        <w:t xml:space="preserve">The influence of the level of unpleasantness of the most salient situational event on self-compassion presents a more complex picture. The relationship between the level of unpleasantness and the SC and USC components does not align as straightforwardly with the </w:t>
      </w:r>
      <w:r>
        <w:t>BCH</w:t>
      </w:r>
      <w:r w:rsidRPr="00EE2ED8">
        <w:t xml:space="preserve">. This complexity suggests that additional factors or more intricate mechanisms may be </w:t>
      </w:r>
      <w:r w:rsidRPr="00EE2ED8">
        <w:lastRenderedPageBreak/>
        <w:t xml:space="preserve">influencing how contextual evaluations affect state self-compassion. </w:t>
      </w:r>
      <w:r>
        <w:t>However, i</w:t>
      </w:r>
      <w:r w:rsidRPr="00EE2ED8">
        <w:t>t is important to note that the effect sizes for the unpleasantness of the event are notably small, as indicated by the standardized partial regression coefficients. This observation implies that while the unpleasantness of the most salient event has some impact on state self-compassion, its overall influence is relatively minor compared to the more substantial effects of negative affect.</w:t>
      </w:r>
      <w:bookmarkStart w:id="89" w:name="direct-test-of-the-bch"/>
      <w:bookmarkEnd w:id="88"/>
    </w:p>
    <w:p w14:paraId="3E9E6517" w14:textId="468ECADC" w:rsidR="003454AF" w:rsidRDefault="003454AF" w:rsidP="003454AF">
      <w:pPr>
        <w:pStyle w:val="Corpotesto"/>
        <w:rPr>
          <w:ins w:id="90" w:author="COLPIZZI ILARIA" w:date="2024-10-17T13:22:00Z" w16du:dateUtc="2024-10-17T11:22:00Z"/>
          <w:rFonts w:eastAsiaTheme="majorEastAsia" w:cstheme="majorBidi"/>
          <w:b/>
          <w:bCs/>
          <w:szCs w:val="28"/>
        </w:rPr>
      </w:pPr>
      <w:r w:rsidRPr="003454AF">
        <w:rPr>
          <w:rFonts w:eastAsiaTheme="majorEastAsia" w:cstheme="majorBidi"/>
          <w:b/>
          <w:bCs/>
          <w:szCs w:val="28"/>
        </w:rPr>
        <w:t>Direct Test of the BCH for State Self-Compassion</w:t>
      </w:r>
      <w:ins w:id="91" w:author="COLPIZZI ILARIA" w:date="2024-10-17T12:43:00Z" w16du:dateUtc="2024-10-17T10:43:00Z">
        <w:r w:rsidR="00B44558">
          <w:rPr>
            <w:rFonts w:eastAsiaTheme="majorEastAsia" w:cstheme="majorBidi"/>
            <w:b/>
            <w:bCs/>
            <w:szCs w:val="28"/>
          </w:rPr>
          <w:t xml:space="preserve"> </w:t>
        </w:r>
      </w:ins>
    </w:p>
    <w:p w14:paraId="1802E1C5" w14:textId="59846172" w:rsidR="00497A29" w:rsidRPr="00EE2ED8" w:rsidDel="00FF440C" w:rsidRDefault="006255AF" w:rsidP="00497A29">
      <w:pPr>
        <w:pStyle w:val="Corpotesto"/>
        <w:rPr>
          <w:del w:id="92" w:author="COLPIZZI ILARIA" w:date="2024-10-17T15:56:00Z" w16du:dateUtc="2024-10-17T13:56:00Z"/>
          <w:rFonts w:eastAsiaTheme="majorEastAsia" w:cstheme="majorBidi"/>
          <w:szCs w:val="28"/>
        </w:rPr>
      </w:pPr>
      <w:ins w:id="93" w:author="COLPIZZI ILARIA" w:date="2024-10-17T13:22:00Z" w16du:dateUtc="2024-10-17T11:22:00Z">
        <w:r w:rsidRPr="006255AF">
          <w:rPr>
            <w:rFonts w:eastAsiaTheme="majorEastAsia" w:cstheme="majorBidi"/>
            <w:szCs w:val="28"/>
          </w:rPr>
          <w:t>To directly test the bipolar continuum hypothesis (BCH), we implemented a Bayesian hierarchical model where un-compassionate self (UCS) was used as a linear predictor of compassionate self (CS), while also incorporating covariates such as within-day centered negative affect and context evaluation. Random effects were included to account for variability across participants, days, and measurements, ensuring the model captured fluctuations in state self-compassion. The use of experience sampling data enriched with relevant covariates enabled a comprehensive analysis of the CS-UCS relationship under diverse conditions. The model outcomes revealed a robust negative association between CS and UCS (median estimate = -0.44, 89% CI [-0.47, -0.42]), supporting the BCH by demonstrating that higher levels of CS are associated with lower levels of UCS</w:t>
        </w:r>
      </w:ins>
      <w:ins w:id="94" w:author="COLPIZZI ILARIA" w:date="2024-10-17T13:23:00Z" w16du:dateUtc="2024-10-17T11:23:00Z">
        <w:r w:rsidR="00750F07">
          <w:rPr>
            <w:rFonts w:eastAsiaTheme="majorEastAsia" w:cstheme="majorBidi"/>
            <w:szCs w:val="28"/>
          </w:rPr>
          <w:t xml:space="preserve"> (for details</w:t>
        </w:r>
        <w:r w:rsidR="00C5633E">
          <w:rPr>
            <w:rFonts w:eastAsiaTheme="majorEastAsia" w:cstheme="majorBidi"/>
            <w:szCs w:val="28"/>
          </w:rPr>
          <w:t>,</w:t>
        </w:r>
        <w:r w:rsidR="00750F07">
          <w:rPr>
            <w:rFonts w:eastAsiaTheme="majorEastAsia" w:cstheme="majorBidi"/>
            <w:szCs w:val="28"/>
          </w:rPr>
          <w:t xml:space="preserve"> see SI).</w:t>
        </w:r>
      </w:ins>
      <w:ins w:id="95" w:author="COLPIZZI ILARIA" w:date="2024-10-17T13:24:00Z" w16du:dateUtc="2024-10-17T11:24:00Z">
        <w:r w:rsidR="00497A29">
          <w:rPr>
            <w:rFonts w:eastAsiaTheme="majorEastAsia" w:cstheme="majorBidi"/>
            <w:szCs w:val="28"/>
          </w:rPr>
          <w:t xml:space="preserve"> A direct test of the BCH hypothesis was provided by using a different method as described in Section X. </w:t>
        </w:r>
      </w:ins>
    </w:p>
    <w:p w14:paraId="00BE220B" w14:textId="227F3D5C" w:rsidR="003454AF" w:rsidRPr="00EE2ED8" w:rsidDel="006255AF" w:rsidRDefault="003454AF" w:rsidP="003454AF">
      <w:pPr>
        <w:pStyle w:val="Corpotesto"/>
        <w:rPr>
          <w:del w:id="96" w:author="COLPIZZI ILARIA" w:date="2024-10-17T13:22:00Z" w16du:dateUtc="2024-10-17T11:22:00Z"/>
          <w:rFonts w:eastAsiaTheme="majorEastAsia" w:cstheme="majorBidi"/>
          <w:szCs w:val="28"/>
        </w:rPr>
      </w:pPr>
      <w:del w:id="97" w:author="COLPIZZI ILARIA" w:date="2024-10-17T13:22:00Z" w16du:dateUtc="2024-10-17T11:22:00Z">
        <w:r w:rsidRPr="00EE2ED8" w:rsidDel="006255AF">
          <w:rPr>
            <w:rFonts w:eastAsiaTheme="majorEastAsia" w:cstheme="majorBidi"/>
            <w:szCs w:val="28"/>
          </w:rPr>
          <w:delText>To directly test the BCH</w:delText>
        </w:r>
        <w:r w:rsidDel="006255AF">
          <w:rPr>
            <w:rFonts w:eastAsiaTheme="majorEastAsia" w:cstheme="majorBidi"/>
            <w:szCs w:val="28"/>
          </w:rPr>
          <w:delText xml:space="preserve"> (rather than examining the separate effect of covariates on the CS and UCS, as in the two previous models</w:delText>
        </w:r>
        <w:r w:rsidRPr="00EE2ED8" w:rsidDel="006255AF">
          <w:rPr>
            <w:rFonts w:eastAsiaTheme="majorEastAsia" w:cstheme="majorBidi"/>
            <w:szCs w:val="28"/>
          </w:rPr>
          <w:delText xml:space="preserve">), we employed a Bayesian hierarchical model in which UCS was the linear predictor of CS. This model also incorporated covariates such as within-day centered negative affect and context evaluation. Random effects were included to account for variability across participants, days, and measurements, which is crucial for capturing the inherent fluctuations in state self-compassion (see </w:delText>
        </w:r>
        <w:r w:rsidDel="006255AF">
          <w:rPr>
            <w:rFonts w:eastAsiaTheme="majorEastAsia" w:cstheme="majorBidi"/>
            <w:szCs w:val="28"/>
          </w:rPr>
          <w:delText>SI</w:delText>
        </w:r>
        <w:r w:rsidRPr="00EE2ED8" w:rsidDel="006255AF">
          <w:rPr>
            <w:rFonts w:eastAsiaTheme="majorEastAsia" w:cstheme="majorBidi"/>
            <w:szCs w:val="28"/>
          </w:rPr>
          <w:delText xml:space="preserve"> for details). The use of EMA data, enriched with relevant covariates, allowed for a thorough examination of the CS-UCS relationship under diverse conditions.</w:delText>
        </w:r>
      </w:del>
    </w:p>
    <w:p w14:paraId="4DB17900" w14:textId="482FB147" w:rsidR="003454AF" w:rsidRPr="00EE2ED8" w:rsidDel="006255AF" w:rsidRDefault="003454AF" w:rsidP="003454AF">
      <w:pPr>
        <w:pStyle w:val="Corpotesto"/>
        <w:rPr>
          <w:del w:id="98" w:author="COLPIZZI ILARIA" w:date="2024-10-17T13:22:00Z" w16du:dateUtc="2024-10-17T11:22:00Z"/>
          <w:rFonts w:eastAsiaTheme="majorEastAsia" w:cstheme="majorBidi"/>
          <w:szCs w:val="28"/>
        </w:rPr>
      </w:pPr>
      <w:del w:id="99" w:author="COLPIZZI ILARIA" w:date="2024-10-17T13:22:00Z" w16du:dateUtc="2024-10-17T11:22:00Z">
        <w:r w:rsidRPr="00EE2ED8" w:rsidDel="006255AF">
          <w:rPr>
            <w:rFonts w:eastAsiaTheme="majorEastAsia" w:cstheme="majorBidi"/>
            <w:szCs w:val="28"/>
          </w:rPr>
          <w:delText>The predictive outcomes from this model directly tested the BCH. A credible negative fixed-effect slope for CS would validate the hypothesis, showing that increases in CS are associated with decreases in UCS, thus supporting the bipolar nature of state self-compassion. Conversely, a non-credible or positive fixed-effect slope for CS would challenge the BCH, suggesting that CS and UCS might function independently or even synergistically, rather than as opposing elements on a single continuum</w:delText>
        </w:r>
        <w:r w:rsidR="00277F9A" w:rsidDel="006255AF">
          <w:rPr>
            <w:rFonts w:eastAsiaTheme="majorEastAsia" w:cstheme="majorBidi"/>
            <w:szCs w:val="28"/>
          </w:rPr>
          <w:delText xml:space="preserve"> (Figure 1)</w:delText>
        </w:r>
        <w:r w:rsidRPr="00EE2ED8" w:rsidDel="006255AF">
          <w:rPr>
            <w:rFonts w:eastAsiaTheme="majorEastAsia" w:cstheme="majorBidi"/>
            <w:szCs w:val="28"/>
          </w:rPr>
          <w:delText>.</w:delText>
        </w:r>
      </w:del>
    </w:p>
    <w:p w14:paraId="2716849F" w14:textId="622F30F4" w:rsidR="003454AF" w:rsidRPr="00EE2ED8" w:rsidDel="006255AF" w:rsidRDefault="003454AF" w:rsidP="003454AF">
      <w:pPr>
        <w:pStyle w:val="Corpotesto"/>
        <w:rPr>
          <w:del w:id="100" w:author="COLPIZZI ILARIA" w:date="2024-10-17T13:22:00Z" w16du:dateUtc="2024-10-17T11:22:00Z"/>
          <w:rFonts w:eastAsiaTheme="majorEastAsia" w:cstheme="majorBidi"/>
          <w:szCs w:val="28"/>
        </w:rPr>
      </w:pPr>
      <w:del w:id="101" w:author="COLPIZZI ILARIA" w:date="2024-10-17T13:22:00Z" w16du:dateUtc="2024-10-17T11:22:00Z">
        <w:r w:rsidRPr="00EE2ED8" w:rsidDel="006255AF">
          <w:rPr>
            <w:rFonts w:eastAsiaTheme="majorEastAsia" w:cstheme="majorBidi"/>
            <w:szCs w:val="28"/>
          </w:rPr>
          <w:delText xml:space="preserve">The central finding was a robust negative association between CS and UCS, with a median estimate of -0.44 (89% CI [-0.47, -0.42]). This result validates the BCH by demonstrating that higher levels of CS are associated with lower levels of UCS. </w:delText>
        </w:r>
      </w:del>
    </w:p>
    <w:p w14:paraId="08E53867" w14:textId="79EF2C42" w:rsidR="003454AF" w:rsidRPr="00EE2ED8" w:rsidDel="006255AF" w:rsidRDefault="003454AF" w:rsidP="003454AF">
      <w:pPr>
        <w:pStyle w:val="Corpotesto"/>
        <w:rPr>
          <w:del w:id="102" w:author="COLPIZZI ILARIA" w:date="2024-10-17T13:22:00Z" w16du:dateUtc="2024-10-17T11:22:00Z"/>
          <w:rFonts w:eastAsiaTheme="majorEastAsia" w:cstheme="majorBidi"/>
          <w:szCs w:val="28"/>
        </w:rPr>
      </w:pPr>
      <w:del w:id="103" w:author="COLPIZZI ILARIA" w:date="2024-10-17T13:22:00Z" w16du:dateUtc="2024-10-17T11:22:00Z">
        <w:r w:rsidRPr="00EE2ED8" w:rsidDel="006255AF">
          <w:rPr>
            <w:rFonts w:eastAsiaTheme="majorEastAsia" w:cstheme="majorBidi"/>
            <w:szCs w:val="28"/>
          </w:rPr>
          <w:delText>After controlling for CS, negative affect showed a modest positive influence on UCS (β = 0.12, 89% CI [0.116, 0.13]), while the unpleasantness of the event had a minimal impact on UCS (β = 0.01, 89% CI [0.002, 0.02]). These findings indicate that contextual factors and negative affect play nuanced roles in shaping state self-compassion</w:delText>
        </w:r>
        <w:r w:rsidDel="006255AF">
          <w:rPr>
            <w:rFonts w:eastAsiaTheme="majorEastAsia" w:cstheme="majorBidi"/>
            <w:szCs w:val="28"/>
          </w:rPr>
          <w:delText>.</w:delText>
        </w:r>
      </w:del>
    </w:p>
    <w:p w14:paraId="224857E5" w14:textId="62C09108" w:rsidR="003454AF" w:rsidRPr="00EE2ED8" w:rsidDel="006255AF" w:rsidRDefault="003454AF" w:rsidP="003454AF">
      <w:pPr>
        <w:pStyle w:val="Corpotesto"/>
        <w:rPr>
          <w:del w:id="104" w:author="COLPIZZI ILARIA" w:date="2024-10-17T13:22:00Z" w16du:dateUtc="2024-10-17T11:22:00Z"/>
          <w:rFonts w:eastAsiaTheme="majorEastAsia" w:cstheme="majorBidi"/>
          <w:szCs w:val="28"/>
        </w:rPr>
      </w:pPr>
      <w:del w:id="105" w:author="COLPIZZI ILARIA" w:date="2024-10-17T13:22:00Z" w16du:dateUtc="2024-10-17T11:22:00Z">
        <w:r w:rsidRPr="00EE2ED8" w:rsidDel="006255AF">
          <w:rPr>
            <w:rFonts w:eastAsiaTheme="majorEastAsia" w:cstheme="majorBidi"/>
            <w:szCs w:val="28"/>
          </w:rPr>
          <w:delText xml:space="preserve">Substantial variability was observed in the random-effect slopes for CS across participants, with a median estimate of 0.29 (89% CI [0.26, 0.32]). This variability suggests </w:delText>
        </w:r>
        <w:r w:rsidR="00894503" w:rsidDel="006255AF">
          <w:rPr>
            <w:rFonts w:eastAsiaTheme="majorEastAsia" w:cstheme="majorBidi"/>
            <w:szCs w:val="28"/>
          </w:rPr>
          <w:delText>substantial</w:delText>
        </w:r>
        <w:r w:rsidR="00894503" w:rsidRPr="00EE2ED8" w:rsidDel="006255AF">
          <w:rPr>
            <w:rFonts w:eastAsiaTheme="majorEastAsia" w:cstheme="majorBidi"/>
            <w:szCs w:val="28"/>
          </w:rPr>
          <w:delText xml:space="preserve"> </w:delText>
        </w:r>
        <w:r w:rsidRPr="00EE2ED8" w:rsidDel="006255AF">
          <w:rPr>
            <w:rFonts w:eastAsiaTheme="majorEastAsia" w:cstheme="majorBidi"/>
            <w:szCs w:val="28"/>
          </w:rPr>
          <w:delText>individual differences in how CS impacts UCS, reflecting the complex interplay between personality, context, and self-compassion.</w:delText>
        </w:r>
      </w:del>
    </w:p>
    <w:p w14:paraId="73D22C73" w14:textId="25108886" w:rsidR="004130AF" w:rsidDel="006255AF" w:rsidRDefault="003454AF" w:rsidP="004130AF">
      <w:pPr>
        <w:pStyle w:val="Corpotesto"/>
        <w:rPr>
          <w:del w:id="106" w:author="COLPIZZI ILARIA" w:date="2024-10-17T13:22:00Z" w16du:dateUtc="2024-10-17T11:22:00Z"/>
          <w:rFonts w:eastAsiaTheme="majorEastAsia" w:cstheme="majorBidi"/>
          <w:szCs w:val="28"/>
        </w:rPr>
      </w:pPr>
      <w:del w:id="107" w:author="COLPIZZI ILARIA" w:date="2024-10-17T13:22:00Z" w16du:dateUtc="2024-10-17T11:22:00Z">
        <w:r w:rsidRPr="00EE2ED8" w:rsidDel="006255AF">
          <w:rPr>
            <w:rFonts w:eastAsiaTheme="majorEastAsia" w:cstheme="majorBidi"/>
            <w:szCs w:val="28"/>
          </w:rPr>
          <w:delText>Additionally, the analysis highlighted notable variability in UCS levels among participants (β = 0.63, 89% CI [0.59, 0.67]), underscoring considerable individual differences in</w:delText>
        </w:r>
        <w:r w:rsidR="00894503" w:rsidDel="006255AF">
          <w:rPr>
            <w:rFonts w:eastAsiaTheme="majorEastAsia" w:cstheme="majorBidi"/>
            <w:szCs w:val="28"/>
          </w:rPr>
          <w:delText xml:space="preserve"> state</w:delText>
        </w:r>
        <w:r w:rsidRPr="00EE2ED8" w:rsidDel="006255AF">
          <w:rPr>
            <w:rFonts w:eastAsiaTheme="majorEastAsia" w:cstheme="majorBidi"/>
            <w:szCs w:val="28"/>
          </w:rPr>
          <w:delText xml:space="preserve"> self-compassion responses. UCS also exhibited day-to-day variability (β = 0.04, 89% CI [0.02, 0.06]), albeit to a lesser extent than individual variability. This emphasizes the influence of daily emotional states and contextual stressors on self-compassion levels, reinforcing the state-dependent nature of self-compassion.</w:delText>
        </w:r>
        <w:r w:rsidR="006E6E2A" w:rsidDel="006255AF">
          <w:rPr>
            <w:rFonts w:eastAsiaTheme="majorEastAsia" w:cstheme="majorBidi"/>
            <w:szCs w:val="28"/>
          </w:rPr>
          <w:delText xml:space="preserve"> Finally, t</w:delText>
        </w:r>
        <w:r w:rsidRPr="00EE2ED8" w:rsidDel="006255AF">
          <w:rPr>
            <w:rFonts w:eastAsiaTheme="majorEastAsia" w:cstheme="majorBidi"/>
            <w:szCs w:val="28"/>
          </w:rPr>
          <w:delText>he model reported minimal measurement error (median estimate: 0.01, 89% CI [0.001, 0.039]), attesting to the reliability of the assessment tools used.</w:delText>
        </w:r>
      </w:del>
    </w:p>
    <w:p w14:paraId="22A938FC" w14:textId="6E903808" w:rsidR="003454AF" w:rsidRPr="00EE2ED8" w:rsidDel="006255AF" w:rsidRDefault="003454AF" w:rsidP="004130AF">
      <w:pPr>
        <w:pStyle w:val="Corpotesto"/>
        <w:rPr>
          <w:del w:id="108" w:author="COLPIZZI ILARIA" w:date="2024-10-17T13:22:00Z" w16du:dateUtc="2024-10-17T11:22:00Z"/>
          <w:rFonts w:eastAsiaTheme="majorEastAsia" w:cstheme="majorBidi"/>
          <w:szCs w:val="28"/>
        </w:rPr>
      </w:pPr>
      <w:del w:id="109" w:author="COLPIZZI ILARIA" w:date="2024-10-17T13:22:00Z" w16du:dateUtc="2024-10-17T11:22:00Z">
        <w:r w:rsidRPr="00EE2ED8" w:rsidDel="006255AF">
          <w:rPr>
            <w:rFonts w:eastAsiaTheme="majorEastAsia" w:cstheme="majorBidi"/>
            <w:szCs w:val="28"/>
          </w:rPr>
          <w:delText>In summary, the robust variability in UCS across participants and the credible random slope effects for CS indicate that the relationship between CS and UCS is influenced by a variety of factors. The moderate level of unexplained variability in UCS (median estimate: 0.41, 89% CI [0.40, 0.414]) suggests that additional factors, potentially outside the scope of this model, influence UCS levels. These factors may include unmeasured psychological variables such as personal beliefs, coping mechanisms, or external social support.</w:delText>
        </w:r>
      </w:del>
    </w:p>
    <w:p w14:paraId="4A862BF8" w14:textId="234D7F79" w:rsidR="00374018" w:rsidDel="006255AF" w:rsidRDefault="00374018">
      <w:pPr>
        <w:pStyle w:val="CaptionedFigure"/>
        <w:rPr>
          <w:del w:id="110" w:author="COLPIZZI ILARIA" w:date="2024-10-17T13:22:00Z" w16du:dateUtc="2024-10-17T11:22:00Z"/>
        </w:rPr>
      </w:pPr>
      <w:del w:id="111" w:author="COLPIZZI ILARIA" w:date="2024-10-17T13:22:00Z" w16du:dateUtc="2024-10-17T11:22:00Z">
        <w:r w:rsidRPr="00B34EF6" w:rsidDel="006255AF">
          <w:rPr>
            <w:b/>
            <w:bCs/>
          </w:rPr>
          <w:delText>Figure 1</w:delText>
        </w:r>
      </w:del>
    </w:p>
    <w:p w14:paraId="406D3EC0" w14:textId="3AA133F1" w:rsidR="00374018" w:rsidDel="006255AF" w:rsidRDefault="00374018">
      <w:pPr>
        <w:pStyle w:val="CaptionedFigure"/>
        <w:rPr>
          <w:del w:id="112" w:author="COLPIZZI ILARIA" w:date="2024-10-17T13:22:00Z" w16du:dateUtc="2024-10-17T11:22:00Z"/>
        </w:rPr>
      </w:pPr>
      <w:del w:id="113" w:author="COLPIZZI ILARIA" w:date="2024-10-17T13:22:00Z" w16du:dateUtc="2024-10-17T11:22:00Z">
        <w:r w:rsidRPr="00D8234F" w:rsidDel="006255AF">
          <w:rPr>
            <w:i/>
            <w:iCs/>
          </w:rPr>
          <w:delText>Study 1. Posterior estimates of coefficients in a Bayesian multilevel model used to predict the UCS component from the CS component</w:delText>
        </w:r>
      </w:del>
    </w:p>
    <w:p w14:paraId="07A04877" w14:textId="5D1D7335" w:rsidR="00245BAF" w:rsidDel="006255AF" w:rsidRDefault="00703CF5">
      <w:pPr>
        <w:pStyle w:val="CaptionedFigure"/>
        <w:rPr>
          <w:del w:id="114" w:author="COLPIZZI ILARIA" w:date="2024-10-17T13:22:00Z" w16du:dateUtc="2024-10-17T11:22:00Z"/>
        </w:rPr>
      </w:pPr>
      <w:del w:id="115" w:author="COLPIZZI ILARIA" w:date="2024-10-17T13:22:00Z" w16du:dateUtc="2024-10-17T11:22:00Z">
        <w:r w:rsidDel="006255AF">
          <w:rPr>
            <w:noProof/>
          </w:rPr>
          <w:drawing>
            <wp:inline distT="0" distB="0" distL="0" distR="0" wp14:anchorId="5105B26E" wp14:editId="629AF9E1">
              <wp:extent cx="4114800" cy="2286000"/>
              <wp:effectExtent l="0" t="0" r="0" b="0"/>
              <wp:docPr id="35" name="Picture" descr="Figure 1: After successful installation the papaja APA manuscript template is available via the RStudio menu."/>
              <wp:cNvGraphicFramePr/>
              <a:graphic xmlns:a="http://schemas.openxmlformats.org/drawingml/2006/main">
                <a:graphicData uri="http://schemas.openxmlformats.org/drawingml/2006/picture">
                  <pic:pic xmlns:pic="http://schemas.openxmlformats.org/drawingml/2006/picture">
                    <pic:nvPicPr>
                      <pic:cNvPr id="36" name="Picture" descr="../figures/plot_bch_piel.pdf"/>
                      <pic:cNvPicPr>
                        <a:picLocks noChangeAspect="1" noChangeArrowheads="1"/>
                      </pic:cNvPicPr>
                    </pic:nvPicPr>
                    <pic:blipFill>
                      <a:blip r:embed="rId8"/>
                      <a:stretch>
                        <a:fillRect/>
                      </a:stretch>
                    </pic:blipFill>
                    <pic:spPr bwMode="auto">
                      <a:xfrm>
                        <a:off x="0" y="0"/>
                        <a:ext cx="4114800" cy="2286000"/>
                      </a:xfrm>
                      <a:prstGeom prst="rect">
                        <a:avLst/>
                      </a:prstGeom>
                      <a:noFill/>
                      <a:ln w="9525">
                        <a:noFill/>
                        <a:headEnd/>
                        <a:tailEnd/>
                      </a:ln>
                    </pic:spPr>
                  </pic:pic>
                </a:graphicData>
              </a:graphic>
            </wp:inline>
          </w:drawing>
        </w:r>
      </w:del>
    </w:p>
    <w:p w14:paraId="759A525F" w14:textId="2B716E7A" w:rsidR="00C06127" w:rsidRPr="00374018" w:rsidDel="006255AF" w:rsidRDefault="00374018" w:rsidP="00043929">
      <w:pPr>
        <w:pStyle w:val="Corpotesto"/>
        <w:ind w:firstLine="0"/>
        <w:rPr>
          <w:del w:id="116" w:author="COLPIZZI ILARIA" w:date="2024-10-17T13:23:00Z" w16du:dateUtc="2024-10-17T11:23:00Z"/>
        </w:rPr>
      </w:pPr>
      <w:bookmarkStart w:id="117" w:name="fig:plotbch-piel"/>
      <w:bookmarkEnd w:id="117"/>
      <w:del w:id="118" w:author="COLPIZZI ILARIA" w:date="2024-10-17T13:23:00Z" w16du:dateUtc="2024-10-17T11:23:00Z">
        <w:r w:rsidRPr="00374018" w:rsidDel="006255AF">
          <w:rPr>
            <w:i/>
            <w:iCs/>
          </w:rPr>
          <w:delText>Note.</w:delText>
        </w:r>
        <w:r w:rsidDel="006255AF">
          <w:rPr>
            <w:b/>
            <w:bCs/>
          </w:rPr>
          <w:delText xml:space="preserve"> </w:delText>
        </w:r>
        <w:r w:rsidR="00294FE9" w:rsidRPr="00374018" w:rsidDel="006255AF">
          <w:delText xml:space="preserve">The estimates are expressed in terms of inter-individual differences and intra-individual variations, both within a day and across different days. </w:delText>
        </w:r>
        <w:r w:rsidR="00294FE9" w:rsidRPr="00374018" w:rsidDel="006255AF">
          <w:rPr>
            <w:rFonts w:cs="Times New Roman"/>
          </w:rPr>
          <w:delText xml:space="preserve">The bars represent 89% credibility intervals. </w:delText>
        </w:r>
      </w:del>
      <m:oMath>
        <m:sSub>
          <m:sSubPr>
            <m:ctrlPr>
              <w:del w:id="119" w:author="COLPIZZI ILARIA" w:date="2024-10-17T13:23:00Z" w16du:dateUtc="2024-10-17T11:23:00Z">
                <w:rPr>
                  <w:rFonts w:ascii="Cambria Math" w:eastAsia="Cambria Math" w:hAnsi="Cambria Math" w:cs="Times New Roman"/>
                </w:rPr>
              </w:del>
            </m:ctrlPr>
          </m:sSubPr>
          <m:e>
            <m:r>
              <w:del w:id="120" w:author="COLPIZZI ILARIA" w:date="2024-10-17T13:23:00Z" w16du:dateUtc="2024-10-17T11:23:00Z">
                <m:rPr>
                  <m:sty m:val="p"/>
                </m:rPr>
                <w:rPr>
                  <w:rFonts w:ascii="Cambria Math" w:eastAsia="Cambria Math" w:hAnsi="Cambria Math" w:cs="Times New Roman"/>
                </w:rPr>
                <m:t>β</m:t>
              </w:del>
            </m:r>
          </m:e>
          <m:sub>
            <m:r>
              <w:del w:id="121" w:author="COLPIZZI ILARIA" w:date="2024-10-17T13:23:00Z" w16du:dateUtc="2024-10-17T11:23:00Z">
                <m:rPr>
                  <m:sty m:val="p"/>
                </m:rPr>
                <w:rPr>
                  <w:rFonts w:ascii="Cambria Math" w:eastAsia="Cambria Math" w:hAnsi="Cambria Math" w:cs="Times New Roman"/>
                </w:rPr>
                <m:t xml:space="preserve">CS </m:t>
              </w:del>
            </m:r>
          </m:sub>
        </m:sSub>
      </m:oMath>
      <w:del w:id="122" w:author="COLPIZZI ILARIA" w:date="2024-10-17T13:23:00Z" w16du:dateUtc="2024-10-17T11:23:00Z">
        <w:r w:rsidR="00294FE9" w:rsidRPr="00374018" w:rsidDel="006255AF">
          <w:delText xml:space="preserve"> represents the beta coefficients for CS</w:delText>
        </w:r>
        <w:r w:rsidR="003A1640" w:rsidRPr="00374018" w:rsidDel="006255AF">
          <w:delText>;</w:delText>
        </w:r>
        <w:r w:rsidR="00294FE9" w:rsidRPr="00374018" w:rsidDel="006255AF">
          <w:delText xml:space="preserve"> </w:delText>
        </w:r>
      </w:del>
      <m:oMath>
        <m:sSub>
          <m:sSubPr>
            <m:ctrlPr>
              <w:del w:id="123" w:author="COLPIZZI ILARIA" w:date="2024-10-17T13:23:00Z" w16du:dateUtc="2024-10-17T11:23:00Z">
                <w:rPr>
                  <w:rFonts w:ascii="Cambria Math" w:eastAsia="Cambria Math" w:hAnsi="Cambria Math" w:cs="Times New Roman"/>
                </w:rPr>
              </w:del>
            </m:ctrlPr>
          </m:sSubPr>
          <m:e>
            <m:r>
              <w:del w:id="124" w:author="COLPIZZI ILARIA" w:date="2024-10-17T13:23:00Z" w16du:dateUtc="2024-10-17T11:23:00Z">
                <m:rPr>
                  <m:sty m:val="p"/>
                </m:rPr>
                <w:rPr>
                  <w:rFonts w:ascii="Cambria Math" w:eastAsia="Cambria Math" w:hAnsi="Cambria Math" w:cs="Times New Roman"/>
                </w:rPr>
                <m:t>β</m:t>
              </w:del>
            </m:r>
          </m:e>
          <m:sub>
            <m:r>
              <w:del w:id="125" w:author="COLPIZZI ILARIA" w:date="2024-10-17T13:23:00Z" w16du:dateUtc="2024-10-17T11:23:00Z">
                <m:rPr>
                  <m:sty m:val="p"/>
                </m:rPr>
                <w:rPr>
                  <w:rFonts w:ascii="Cambria Math" w:eastAsia="Cambria Math" w:hAnsi="Cambria Math" w:cs="Times New Roman"/>
                </w:rPr>
                <m:t>negative affect</m:t>
              </w:del>
            </m:r>
          </m:sub>
        </m:sSub>
      </m:oMath>
      <w:del w:id="126" w:author="COLPIZZI ILARIA" w:date="2024-10-17T13:23:00Z" w16du:dateUtc="2024-10-17T11:23:00Z">
        <w:r w:rsidR="00294FE9" w:rsidRPr="00374018" w:rsidDel="006255AF">
          <w:rPr>
            <w:rFonts w:eastAsia="Cambria Math" w:cs="Times New Roman"/>
          </w:rPr>
          <w:delText xml:space="preserve"> and </w:delText>
        </w:r>
      </w:del>
      <m:oMath>
        <m:sSub>
          <m:sSubPr>
            <m:ctrlPr>
              <w:del w:id="127" w:author="COLPIZZI ILARIA" w:date="2024-10-17T13:23:00Z" w16du:dateUtc="2024-10-17T11:23:00Z">
                <w:rPr>
                  <w:rFonts w:ascii="Cambria Math" w:eastAsia="Cambria Math" w:hAnsi="Cambria Math" w:cs="Times New Roman"/>
                </w:rPr>
              </w:del>
            </m:ctrlPr>
          </m:sSubPr>
          <m:e>
            <m:r>
              <w:del w:id="128" w:author="COLPIZZI ILARIA" w:date="2024-10-17T13:23:00Z" w16du:dateUtc="2024-10-17T11:23:00Z">
                <m:rPr>
                  <m:sty m:val="p"/>
                </m:rPr>
                <w:rPr>
                  <w:rFonts w:ascii="Cambria Math" w:eastAsia="Cambria Math" w:hAnsi="Cambria Math" w:cs="Times New Roman"/>
                </w:rPr>
                <m:t>β</m:t>
              </w:del>
            </m:r>
          </m:e>
          <m:sub>
            <m:r>
              <w:del w:id="129" w:author="COLPIZZI ILARIA" w:date="2024-10-17T13:23:00Z" w16du:dateUtc="2024-10-17T11:23:00Z">
                <m:rPr>
                  <m:sty m:val="p"/>
                </m:rPr>
                <w:rPr>
                  <w:rFonts w:ascii="Cambria Math" w:eastAsia="Cambria Math" w:hAnsi="Cambria Math" w:cs="Times New Roman"/>
                </w:rPr>
                <m:t xml:space="preserve">context valence </m:t>
              </w:del>
            </m:r>
          </m:sub>
        </m:sSub>
      </m:oMath>
      <w:del w:id="130" w:author="COLPIZZI ILARIA" w:date="2024-10-17T13:23:00Z" w16du:dateUtc="2024-10-17T11:23:00Z">
        <w:r w:rsidR="00294FE9" w:rsidRPr="00374018" w:rsidDel="006255AF">
          <w:delText xml:space="preserve">denote the beta coefficients for </w:delText>
        </w:r>
        <w:r w:rsidR="006F685B" w:rsidRPr="00374018" w:rsidDel="006255AF">
          <w:delText xml:space="preserve">NegAff </w:delText>
        </w:r>
        <w:r w:rsidR="00294FE9" w:rsidRPr="00374018" w:rsidDel="006255AF">
          <w:delText>and context valence, respectively</w:delText>
        </w:r>
        <w:r w:rsidR="003A1640" w:rsidRPr="00374018" w:rsidDel="006255AF">
          <w:delText>;</w:delText>
        </w:r>
        <w:r w:rsidR="00294FE9" w:rsidRPr="00374018" w:rsidDel="006255AF">
          <w:delText xml:space="preserve"> </w:delText>
        </w:r>
      </w:del>
      <m:oMath>
        <m:sSub>
          <m:sSubPr>
            <m:ctrlPr>
              <w:del w:id="131" w:author="COLPIZZI ILARIA" w:date="2024-10-17T13:23:00Z" w16du:dateUtc="2024-10-17T11:23:00Z">
                <w:rPr>
                  <w:rFonts w:ascii="Cambria Math" w:eastAsia="Cambria Math" w:hAnsi="Cambria Math" w:cs="Times New Roman"/>
                </w:rPr>
              </w:del>
            </m:ctrlPr>
          </m:sSubPr>
          <m:e>
            <m:r>
              <w:del w:id="132" w:author="COLPIZZI ILARIA" w:date="2024-10-17T13:23:00Z" w16du:dateUtc="2024-10-17T11:23:00Z">
                <m:rPr>
                  <m:sty m:val="p"/>
                </m:rPr>
                <w:rPr>
                  <w:rFonts w:ascii="Cambria Math" w:hAnsi="Cambria Math" w:cs="Times New Roman"/>
                  <w:color w:val="404040"/>
                  <w:shd w:val="clear" w:color="auto" w:fill="FFFFFF"/>
                </w:rPr>
                <m:t>σ</m:t>
              </w:del>
            </m:r>
          </m:e>
          <m:sub>
            <m:r>
              <w:del w:id="133" w:author="COLPIZZI ILARIA" w:date="2024-10-17T13:23:00Z" w16du:dateUtc="2024-10-17T11:23:00Z">
                <m:rPr>
                  <m:sty m:val="p"/>
                </m:rPr>
                <w:rPr>
                  <w:rFonts w:ascii="Cambria Math" w:eastAsia="Cambria Math" w:hAnsi="Cambria Math" w:cs="Times New Roman"/>
                </w:rPr>
                <m:t>measurement</m:t>
              </w:del>
            </m:r>
          </m:sub>
        </m:sSub>
      </m:oMath>
      <w:del w:id="134" w:author="COLPIZZI ILARIA" w:date="2024-10-17T13:23:00Z" w16du:dateUtc="2024-10-17T11:23:00Z">
        <w:r w:rsidR="00294FE9" w:rsidRPr="00374018" w:rsidDel="006255AF">
          <w:delText xml:space="preserve"> is the standard deviation of the distribution of random effects coefficients for the 5 daily observations</w:delText>
        </w:r>
        <w:r w:rsidR="003A1640" w:rsidRPr="00374018" w:rsidDel="006255AF">
          <w:delText>;</w:delText>
        </w:r>
        <w:r w:rsidR="00294FE9" w:rsidRPr="00374018" w:rsidDel="006255AF">
          <w:delText xml:space="preserve"> </w:delText>
        </w:r>
      </w:del>
      <m:oMath>
        <m:sSub>
          <m:sSubPr>
            <m:ctrlPr>
              <w:del w:id="135" w:author="COLPIZZI ILARIA" w:date="2024-10-17T13:23:00Z" w16du:dateUtc="2024-10-17T11:23:00Z">
                <w:rPr>
                  <w:rFonts w:ascii="Cambria Math" w:eastAsia="Cambria Math" w:hAnsi="Cambria Math" w:cs="Times New Roman"/>
                </w:rPr>
              </w:del>
            </m:ctrlPr>
          </m:sSubPr>
          <m:e>
            <m:r>
              <w:del w:id="136" w:author="COLPIZZI ILARIA" w:date="2024-10-17T13:23:00Z" w16du:dateUtc="2024-10-17T11:23:00Z">
                <m:rPr>
                  <m:sty m:val="p"/>
                </m:rPr>
                <w:rPr>
                  <w:rFonts w:ascii="Cambria Math" w:hAnsi="Cambria Math" w:cs="Times New Roman"/>
                  <w:color w:val="404040"/>
                  <w:shd w:val="clear" w:color="auto" w:fill="FFFFFF"/>
                </w:rPr>
                <m:t>σ</m:t>
              </w:del>
            </m:r>
          </m:e>
          <m:sub>
            <m:r>
              <w:del w:id="137" w:author="COLPIZZI ILARIA" w:date="2024-10-17T13:23:00Z" w16du:dateUtc="2024-10-17T11:23:00Z">
                <m:rPr>
                  <m:sty m:val="p"/>
                </m:rPr>
                <w:rPr>
                  <w:rFonts w:ascii="Cambria Math" w:eastAsia="Cambria Math" w:hAnsi="Cambria Math" w:cs="Times New Roman"/>
                </w:rPr>
                <m:t xml:space="preserve">day </m:t>
              </w:del>
            </m:r>
          </m:sub>
        </m:sSub>
      </m:oMath>
      <w:del w:id="138" w:author="COLPIZZI ILARIA" w:date="2024-10-17T13:23:00Z" w16du:dateUtc="2024-10-17T11:23:00Z">
        <w:r w:rsidR="00294FE9" w:rsidRPr="00374018" w:rsidDel="006255AF">
          <w:delText>represents the standard deviation of the distribution of random effects coefficients across 10 days</w:delText>
        </w:r>
        <w:r w:rsidR="003A1640" w:rsidRPr="00374018" w:rsidDel="006255AF">
          <w:delText>;</w:delText>
        </w:r>
        <w:r w:rsidR="00294FE9" w:rsidRPr="00374018" w:rsidDel="006255AF">
          <w:delText xml:space="preserve"> </w:delText>
        </w:r>
      </w:del>
      <m:oMath>
        <m:sSub>
          <m:sSubPr>
            <m:ctrlPr>
              <w:del w:id="139" w:author="COLPIZZI ILARIA" w:date="2024-10-17T13:23:00Z" w16du:dateUtc="2024-10-17T11:23:00Z">
                <w:rPr>
                  <w:rFonts w:ascii="Cambria Math" w:eastAsia="Cambria Math" w:hAnsi="Cambria Math" w:cs="Times New Roman"/>
                </w:rPr>
              </w:del>
            </m:ctrlPr>
          </m:sSubPr>
          <m:e>
            <m:r>
              <w:del w:id="140" w:author="COLPIZZI ILARIA" w:date="2024-10-17T13:23:00Z" w16du:dateUtc="2024-10-17T11:23:00Z">
                <m:rPr>
                  <m:sty m:val="p"/>
                </m:rPr>
                <w:rPr>
                  <w:rFonts w:ascii="Cambria Math" w:hAnsi="Cambria Math" w:cs="Times New Roman"/>
                  <w:color w:val="404040"/>
                  <w:shd w:val="clear" w:color="auto" w:fill="FFFFFF"/>
                </w:rPr>
                <m:t>σ</m:t>
              </w:del>
            </m:r>
          </m:e>
          <m:sub>
            <m:r>
              <w:del w:id="141" w:author="COLPIZZI ILARIA" w:date="2024-10-17T13:23:00Z" w16du:dateUtc="2024-10-17T11:23:00Z">
                <m:rPr>
                  <m:sty m:val="p"/>
                </m:rPr>
                <w:rPr>
                  <w:rFonts w:ascii="Cambria Math" w:eastAsia="Cambria Math" w:hAnsi="Cambria Math" w:cs="Times New Roman"/>
                </w:rPr>
                <m:t xml:space="preserve">participant </m:t>
              </w:del>
            </m:r>
          </m:sub>
        </m:sSub>
      </m:oMath>
      <w:del w:id="142" w:author="COLPIZZI ILARIA" w:date="2024-10-17T13:23:00Z" w16du:dateUtc="2024-10-17T11:23:00Z">
        <w:r w:rsidR="00294FE9" w:rsidRPr="00374018" w:rsidDel="006255AF">
          <w:delText>indicates the standard deviation of the distribution of random effects coefficients across participants (subjects)</w:delText>
        </w:r>
        <w:r w:rsidR="003A1640" w:rsidRPr="00374018" w:rsidDel="006255AF">
          <w:delText>;</w:delText>
        </w:r>
        <w:r w:rsidR="00294FE9" w:rsidRPr="00374018" w:rsidDel="006255AF">
          <w:delText xml:space="preserve"> </w:delText>
        </w:r>
      </w:del>
      <m:oMath>
        <m:sSub>
          <m:sSubPr>
            <m:ctrlPr>
              <w:del w:id="143" w:author="COLPIZZI ILARIA" w:date="2024-10-17T13:23:00Z" w16du:dateUtc="2024-10-17T11:23:00Z">
                <w:rPr>
                  <w:rFonts w:ascii="Cambria Math" w:eastAsia="Cambria Math" w:hAnsi="Cambria Math" w:cs="Times New Roman"/>
                </w:rPr>
              </w:del>
            </m:ctrlPr>
          </m:sSubPr>
          <m:e>
            <m:r>
              <w:del w:id="144" w:author="COLPIZZI ILARIA" w:date="2024-10-17T13:23:00Z" w16du:dateUtc="2024-10-17T11:23:00Z">
                <m:rPr>
                  <m:sty m:val="p"/>
                </m:rPr>
                <w:rPr>
                  <w:rFonts w:ascii="Cambria Math" w:hAnsi="Cambria Math" w:cs="Times New Roman"/>
                  <w:color w:val="404040"/>
                  <w:shd w:val="clear" w:color="auto" w:fill="FFFFFF"/>
                </w:rPr>
                <m:t>σ</m:t>
              </w:del>
            </m:r>
          </m:e>
          <m:sub>
            <m:r>
              <w:del w:id="145" w:author="COLPIZZI ILARIA" w:date="2024-10-17T13:23:00Z" w16du:dateUtc="2024-10-17T11:23:00Z">
                <m:rPr>
                  <m:sty m:val="p"/>
                </m:rPr>
                <w:rPr>
                  <w:rFonts w:ascii="Cambria Math" w:eastAsia="Cambria Math" w:hAnsi="Cambria Math" w:cs="Times New Roman"/>
                </w:rPr>
                <m:t>participant slope CS</m:t>
              </w:del>
            </m:r>
          </m:sub>
        </m:sSub>
      </m:oMath>
      <w:del w:id="146" w:author="COLPIZZI ILARIA" w:date="2024-10-17T13:23:00Z" w16du:dateUtc="2024-10-17T11:23:00Z">
        <w:r w:rsidR="00294FE9" w:rsidRPr="00374018" w:rsidDel="006255AF">
          <w:delText xml:space="preserve"> is the standard deviation of the slopes describing the effect of CS on UCS for each participant</w:delText>
        </w:r>
        <w:r w:rsidR="003A1640" w:rsidRPr="00374018" w:rsidDel="006255AF">
          <w:delText>;</w:delText>
        </w:r>
        <w:r w:rsidR="00294FE9" w:rsidRPr="00374018" w:rsidDel="006255AF">
          <w:delText xml:space="preserve"> </w:delText>
        </w:r>
      </w:del>
      <m:oMath>
        <m:sSub>
          <m:sSubPr>
            <m:ctrlPr>
              <w:del w:id="147" w:author="COLPIZZI ILARIA" w:date="2024-10-17T13:23:00Z" w16du:dateUtc="2024-10-17T11:23:00Z">
                <w:rPr>
                  <w:rFonts w:ascii="Cambria Math" w:eastAsia="Cambria Math" w:hAnsi="Cambria Math" w:cs="Times New Roman"/>
                </w:rPr>
              </w:del>
            </m:ctrlPr>
          </m:sSubPr>
          <m:e>
            <m:r>
              <w:del w:id="148" w:author="COLPIZZI ILARIA" w:date="2024-10-17T13:23:00Z" w16du:dateUtc="2024-10-17T11:23:00Z">
                <m:rPr>
                  <m:sty m:val="p"/>
                </m:rPr>
                <w:rPr>
                  <w:rFonts w:ascii="Cambria Math" w:hAnsi="Cambria Math" w:cs="Times New Roman"/>
                  <w:color w:val="404040"/>
                  <w:shd w:val="clear" w:color="auto" w:fill="FFFFFF"/>
                </w:rPr>
                <m:t>σ</m:t>
              </w:del>
            </m:r>
          </m:e>
          <m:sub>
            <m:r>
              <w:del w:id="149" w:author="COLPIZZI ILARIA" w:date="2024-10-17T13:23:00Z" w16du:dateUtc="2024-10-17T11:23:00Z">
                <m:rPr>
                  <m:sty m:val="p"/>
                </m:rPr>
                <w:rPr>
                  <w:rFonts w:ascii="Cambria Math" w:eastAsia="Cambria Math" w:hAnsi="Cambria Math" w:cs="Times New Roman"/>
                </w:rPr>
                <m:t>UCS</m:t>
              </w:del>
            </m:r>
          </m:sub>
        </m:sSub>
      </m:oMath>
      <w:del w:id="150" w:author="COLPIZZI ILARIA" w:date="2024-10-17T13:23:00Z" w16du:dateUtc="2024-10-17T11:23:00Z">
        <w:r w:rsidR="00294FE9" w:rsidRPr="00374018" w:rsidDel="006255AF">
          <w:delText xml:space="preserve"> is the estimated standard deviation of the population residuals distribution.</w:delText>
        </w:r>
      </w:del>
    </w:p>
    <w:p w14:paraId="24F6544C" w14:textId="77777777" w:rsidR="00061B28" w:rsidDel="006255AF" w:rsidRDefault="00061B28" w:rsidP="00043929">
      <w:pPr>
        <w:pStyle w:val="Corpotesto"/>
        <w:ind w:firstLine="0"/>
        <w:rPr>
          <w:del w:id="151" w:author="COLPIZZI ILARIA" w:date="2024-10-17T13:23:00Z" w16du:dateUtc="2024-10-17T11:23:00Z"/>
          <w:b/>
          <w:bCs/>
        </w:rPr>
      </w:pPr>
    </w:p>
    <w:p w14:paraId="156C983C" w14:textId="77777777" w:rsidR="00061B28" w:rsidRDefault="00061B28">
      <w:pPr>
        <w:pStyle w:val="Corpotesto"/>
        <w:rPr>
          <w:b/>
          <w:bCs/>
        </w:rPr>
        <w:pPrChange w:id="152" w:author="COLPIZZI ILARIA" w:date="2024-10-17T15:56:00Z" w16du:dateUtc="2024-10-17T13:56:00Z">
          <w:pPr>
            <w:pStyle w:val="Corpotesto"/>
            <w:ind w:firstLine="0"/>
          </w:pPr>
        </w:pPrChange>
      </w:pPr>
    </w:p>
    <w:p w14:paraId="1B036124" w14:textId="190CA6ED" w:rsidR="009125BC" w:rsidRDefault="009125BC">
      <w:pPr>
        <w:pStyle w:val="Corpotesto"/>
        <w:rPr>
          <w:ins w:id="153" w:author="COLPIZZI ILARIA" w:date="2024-10-17T16:48:00Z" w16du:dateUtc="2024-10-17T14:48:00Z"/>
          <w:b/>
          <w:bCs/>
        </w:rPr>
        <w:pPrChange w:id="154" w:author="COLPIZZI ILARIA" w:date="2024-10-17T18:51:00Z" w16du:dateUtc="2024-10-17T16:51:00Z">
          <w:pPr>
            <w:pStyle w:val="Corpotesto"/>
            <w:ind w:firstLine="0"/>
          </w:pPr>
        </w:pPrChange>
      </w:pPr>
      <w:r w:rsidRPr="007F1295">
        <w:rPr>
          <w:b/>
          <w:bCs/>
        </w:rPr>
        <w:t>Study 2: Advancing Insights into State Self-Compassion Dynamics</w:t>
      </w:r>
    </w:p>
    <w:p w14:paraId="2D8F8A47" w14:textId="2716BC9D" w:rsidR="00B75F10" w:rsidDel="00715DF0" w:rsidRDefault="00B75F10">
      <w:pPr>
        <w:pStyle w:val="Corpotesto"/>
        <w:ind w:firstLine="0"/>
        <w:rPr>
          <w:del w:id="155" w:author="COLPIZZI ILARIA" w:date="2024-10-17T16:55:00Z" w16du:dateUtc="2024-10-17T14:55:00Z"/>
        </w:rPr>
        <w:pPrChange w:id="156" w:author="COLPIZZI ILARIA" w:date="2024-10-17T18:50:00Z" w16du:dateUtc="2024-10-17T16:50:00Z">
          <w:pPr>
            <w:pStyle w:val="Corpotesto"/>
          </w:pPr>
        </w:pPrChange>
      </w:pPr>
    </w:p>
    <w:p w14:paraId="5DD77DCC" w14:textId="4825177B" w:rsidR="00434B0B" w:rsidDel="00434B0B" w:rsidRDefault="00715DF0">
      <w:pPr>
        <w:pStyle w:val="Corpotesto"/>
        <w:rPr>
          <w:del w:id="157" w:author="COLPIZZI ILARIA" w:date="2024-10-17T15:21:00Z" w16du:dateUtc="2024-10-17T13:21:00Z"/>
        </w:rPr>
      </w:pPr>
      <w:ins w:id="158" w:author="COLPIZZI ILARIA" w:date="2024-10-17T18:46:00Z" w16du:dateUtc="2024-10-17T16:46:00Z">
        <w:r w:rsidRPr="00D513EE">
          <w:t>Study 2 investigates the relationships between contextual factors and the</w:t>
        </w:r>
        <w:r>
          <w:t xml:space="preserve"> </w:t>
        </w:r>
        <w:r w:rsidRPr="00D513EE">
          <w:t>CS and UCS components of state self-compassion</w:t>
        </w:r>
        <w:r>
          <w:t xml:space="preserve"> </w:t>
        </w:r>
        <w:r w:rsidRPr="00D513EE">
          <w:t xml:space="preserve">in high-stress environments. </w:t>
        </w:r>
        <w:r w:rsidRPr="00894503">
          <w:t>High-stress conditions provide a more stringent test of the BCH because stress could differentially impact the CS and UCS components. In stressful situations, individuals might struggle to maintain s</w:t>
        </w:r>
        <w:r>
          <w:t xml:space="preserve">tate </w:t>
        </w:r>
        <w:r w:rsidRPr="00894503">
          <w:t xml:space="preserve">CS while </w:t>
        </w:r>
        <w:r w:rsidRPr="00894503">
          <w:lastRenderedPageBreak/>
          <w:t xml:space="preserve">becoming more prone to self-criticism </w:t>
        </w:r>
        <w:r>
          <w:t>(</w:t>
        </w:r>
        <w:r w:rsidRPr="00894503">
          <w:t>UCS). Conversely, those who manage stress effectively might exhibit higher levels of self-compassion and lower levels of self-criticism, thereby supporting the bipolar nature of these components.</w:t>
        </w:r>
        <w:r>
          <w:t xml:space="preserve"> </w:t>
        </w:r>
      </w:ins>
      <w:ins w:id="159" w:author="COLPIZZI ILARIA" w:date="2024-10-17T18:47:00Z" w16du:dateUtc="2024-10-17T16:47:00Z">
        <w:r>
          <w:t>Moreover</w:t>
        </w:r>
      </w:ins>
      <w:ins w:id="160" w:author="COLPIZZI ILARIA" w:date="2024-10-17T18:46:00Z" w16du:dateUtc="2024-10-17T16:46:00Z">
        <w:r w:rsidRPr="00894503">
          <w:t xml:space="preserve">, </w:t>
        </w:r>
      </w:ins>
      <w:ins w:id="161" w:author="COLPIZZI ILARIA" w:date="2024-10-17T18:47:00Z" w16du:dateUtc="2024-10-17T16:47:00Z">
        <w:r>
          <w:t>i</w:t>
        </w:r>
      </w:ins>
      <w:ins w:id="162" w:author="COLPIZZI ILARIA" w:date="2024-10-17T18:46:00Z" w16du:dateUtc="2024-10-17T16:46:00Z">
        <w:r w:rsidRPr="00894503">
          <w:t>f high-stress conditions</w:t>
        </w:r>
      </w:ins>
      <w:ins w:id="163" w:author="COLPIZZI ILARIA" w:date="2024-10-17T18:48:00Z" w16du:dateUtc="2024-10-17T16:48:00Z">
        <w:r>
          <w:t xml:space="preserve"> may</w:t>
        </w:r>
      </w:ins>
      <w:ins w:id="164" w:author="COLPIZZI ILARIA" w:date="2024-10-17T18:46:00Z" w16du:dateUtc="2024-10-17T16:46:00Z">
        <w:r w:rsidRPr="00894503">
          <w:t xml:space="preserve"> lead to both increased CS and increased UCS simultaneously</w:t>
        </w:r>
      </w:ins>
      <w:ins w:id="165" w:author="COLPIZZI ILARIA" w:date="2024-10-17T18:48:00Z" w16du:dateUtc="2024-10-17T16:48:00Z">
        <w:r>
          <w:t xml:space="preserve"> (</w:t>
        </w:r>
        <w:r w:rsidRPr="007F0EB4">
          <w:t>Ullrich-French and Cox, 2020</w:t>
        </w:r>
        <w:r>
          <w:t>).</w:t>
        </w:r>
      </w:ins>
      <w:ins w:id="166" w:author="COLPIZZI ILARIA" w:date="2024-10-17T18:46:00Z" w16du:dateUtc="2024-10-17T16:46:00Z">
        <w:r w:rsidRPr="00894503">
          <w:t xml:space="preserve"> </w:t>
        </w:r>
      </w:ins>
      <w:ins w:id="167" w:author="COLPIZZI ILARIA" w:date="2024-10-17T18:48:00Z" w16du:dateUtc="2024-10-17T16:48:00Z">
        <w:r>
          <w:t>T</w:t>
        </w:r>
      </w:ins>
      <w:ins w:id="168" w:author="COLPIZZI ILARIA" w:date="2024-10-17T18:46:00Z" w16du:dateUtc="2024-10-17T16:46:00Z">
        <w:r w:rsidRPr="00894503">
          <w:t>his would suggest that the two components can co-exist and are not necessarily on a single bipolar continuum. Such a result would indicate that self-compassion and self-criticism might operate independently under certain conditions.</w:t>
        </w:r>
        <w:r>
          <w:t xml:space="preserve"> </w:t>
        </w:r>
      </w:ins>
      <w:bookmarkStart w:id="169" w:name="X6b8a212c2fe5b28091db5ee71bb6fa83767f73d"/>
      <w:bookmarkEnd w:id="48"/>
      <w:bookmarkEnd w:id="85"/>
      <w:bookmarkEnd w:id="89"/>
      <w:del w:id="170" w:author="COLPIZZI ILARIA" w:date="2024-10-17T16:54:00Z" w16du:dateUtc="2024-10-17T14:54:00Z">
        <w:r w:rsidR="00D513EE" w:rsidRPr="00D513EE" w:rsidDel="00714F95">
          <w:delText>Study 2 investigates the relationships between contextual factors and the</w:delText>
        </w:r>
        <w:r w:rsidR="00894503" w:rsidDel="00714F95">
          <w:delText xml:space="preserve"> </w:delText>
        </w:r>
        <w:r w:rsidR="00894503" w:rsidRPr="00D513EE" w:rsidDel="00714F95">
          <w:delText>CS and UCS</w:delText>
        </w:r>
        <w:r w:rsidR="00D513EE" w:rsidRPr="00D513EE" w:rsidDel="00714F95">
          <w:delText xml:space="preserve"> components of state self-compassion</w:delText>
        </w:r>
        <w:r w:rsidR="00894503" w:rsidDel="00714F95">
          <w:delText xml:space="preserve"> </w:delText>
        </w:r>
        <w:r w:rsidR="00D513EE" w:rsidRPr="00D513EE" w:rsidDel="00714F95">
          <w:delText>in high-stress environments. Building on the findings from Study 1</w:delText>
        </w:r>
      </w:del>
      <w:del w:id="171" w:author="COLPIZZI ILARIA" w:date="2024-10-17T15:56:00Z" w16du:dateUtc="2024-10-17T13:56:00Z">
        <w:r w:rsidR="00D513EE" w:rsidRPr="00D513EE" w:rsidDel="00A951BB">
          <w:delText>, this study introduces 'decentering' as a new contextual factor that might influence the manifestation of state self-compassion in stressful situations</w:delText>
        </w:r>
      </w:del>
      <w:del w:id="172" w:author="COLPIZZI ILARIA" w:date="2024-10-17T16:54:00Z" w16du:dateUtc="2024-10-17T14:54:00Z">
        <w:r w:rsidR="00D513EE" w:rsidRPr="00D513EE" w:rsidDel="00714F95">
          <w:delText xml:space="preserve">. </w:delText>
        </w:r>
        <w:r w:rsidR="00894503" w:rsidRPr="00894503" w:rsidDel="00714F95">
          <w:delText>High-stress conditions provide a more stringent test of the BCH because stress could differentially impact the CS and UCS components. In stressful situations, individuals might struggle to maintain s</w:delText>
        </w:r>
        <w:r w:rsidR="00894503" w:rsidDel="00714F95">
          <w:delText xml:space="preserve">tate </w:delText>
        </w:r>
        <w:r w:rsidR="00894503" w:rsidRPr="00894503" w:rsidDel="00714F95">
          <w:delText xml:space="preserve">CS while becoming more prone to self-criticism </w:delText>
        </w:r>
        <w:r w:rsidR="00894503" w:rsidDel="00714F95">
          <w:delText>(</w:delText>
        </w:r>
        <w:r w:rsidR="00894503" w:rsidRPr="00894503" w:rsidDel="00714F95">
          <w:delText>UCS). Conversely, those who manage stress effectively might exhibit higher levels of self-compassion and lower levels of self-criticism, thereby supporting the bipolar nature of these components.</w:delText>
        </w:r>
        <w:r w:rsidR="00894503" w:rsidDel="00714F95">
          <w:delText xml:space="preserve"> </w:delText>
        </w:r>
        <w:r w:rsidR="00894503" w:rsidRPr="00894503" w:rsidDel="00714F95">
          <w:delText xml:space="preserve">However, </w:delText>
        </w:r>
        <w:r w:rsidR="00894503" w:rsidDel="00714F95">
          <w:delText xml:space="preserve">other </w:delText>
        </w:r>
        <w:r w:rsidR="00894503" w:rsidRPr="00894503" w:rsidDel="00714F95">
          <w:delText>potential results would challenge the BCH</w:delText>
        </w:r>
        <w:r w:rsidR="004130AF" w:rsidDel="00714F95">
          <w:delText>:</w:delText>
        </w:r>
        <w:r w:rsidR="007A6967" w:rsidDel="00714F95">
          <w:delText xml:space="preserve"> </w:delText>
        </w:r>
        <w:r w:rsidR="004130AF" w:rsidDel="00714F95">
          <w:delText>(</w:delText>
        </w:r>
        <w:r w:rsidR="00894503" w:rsidRPr="00894503" w:rsidDel="00714F95">
          <w:delText>1</w:delText>
        </w:r>
        <w:r w:rsidR="004130AF" w:rsidDel="00714F95">
          <w:delText>)</w:delText>
        </w:r>
        <w:r w:rsidR="00894503" w:rsidRPr="00894503" w:rsidDel="00714F95">
          <w:delText xml:space="preserve"> </w:delText>
        </w:r>
        <w:r w:rsidR="00894503" w:rsidRPr="00D8234F" w:rsidDel="00714F95">
          <w:rPr>
            <w:i/>
            <w:iCs/>
          </w:rPr>
          <w:delText>Non-Bipolar Relationship</w:delText>
        </w:r>
        <w:r w:rsidR="00894503" w:rsidRPr="00894503" w:rsidDel="00714F95">
          <w:delText>: If high-stress conditions lead to both increased CS and increased UCS simultaneously, this would suggest that the two components can co-exist and are not necessarily on a single bipolar continuum</w:delText>
        </w:r>
        <w:r w:rsidR="007F0EB4" w:rsidDel="00714F95">
          <w:delText xml:space="preserve"> (</w:delText>
        </w:r>
        <w:r w:rsidR="007F0EB4" w:rsidRPr="007F0EB4" w:rsidDel="00714F95">
          <w:delText>Ullrich-French and Cox, 2020</w:delText>
        </w:r>
        <w:r w:rsidR="007F0EB4" w:rsidDel="00714F95">
          <w:delText>)</w:delText>
        </w:r>
        <w:r w:rsidR="00894503" w:rsidRPr="00894503" w:rsidDel="00714F95">
          <w:delText>. Such a result would indicate that self-compassion and self-criticism might operate independently under certain conditions.</w:delText>
        </w:r>
        <w:r w:rsidR="007A6967" w:rsidDel="00714F95">
          <w:delText xml:space="preserve"> </w:delText>
        </w:r>
        <w:r w:rsidR="004130AF" w:rsidDel="00714F95">
          <w:delText>(</w:delText>
        </w:r>
        <w:r w:rsidR="00894503" w:rsidRPr="00894503" w:rsidDel="00714F95">
          <w:delText>2</w:delText>
        </w:r>
        <w:r w:rsidR="004130AF" w:rsidDel="00714F95">
          <w:delText>)</w:delText>
        </w:r>
        <w:r w:rsidR="00894503" w:rsidRPr="00894503" w:rsidDel="00714F95">
          <w:delText xml:space="preserve"> </w:delText>
        </w:r>
        <w:r w:rsidR="00894503" w:rsidRPr="00D8234F" w:rsidDel="00714F95">
          <w:rPr>
            <w:i/>
            <w:iCs/>
          </w:rPr>
          <w:delText>Moderation Effects</w:delText>
        </w:r>
        <w:r w:rsidR="00894503" w:rsidRPr="00894503" w:rsidDel="00714F95">
          <w:delText>: If the relationship between stress and the CS/UCS components is moderated by another variable (e.g., coping strategies, resilience), such that some individuals consistently exhibit high levels of both CS and UCS regardless of stress levels, this would imply a more complex interaction than a simple bipolar continuum.</w:delText>
        </w:r>
        <w:r w:rsidR="007A6967" w:rsidDel="00714F95">
          <w:delText xml:space="preserve"> </w:delText>
        </w:r>
        <w:r w:rsidR="004130AF" w:rsidDel="00714F95">
          <w:delText>(</w:delText>
        </w:r>
        <w:r w:rsidR="00894503" w:rsidRPr="00894503" w:rsidDel="00714F95">
          <w:delText>3</w:delText>
        </w:r>
        <w:r w:rsidR="004130AF" w:rsidDel="00714F95">
          <w:delText>)</w:delText>
        </w:r>
        <w:r w:rsidR="00894503" w:rsidRPr="00894503" w:rsidDel="00714F95">
          <w:delText xml:space="preserve"> </w:delText>
        </w:r>
        <w:r w:rsidR="00894503" w:rsidRPr="00D8234F" w:rsidDel="00714F95">
          <w:rPr>
            <w:i/>
            <w:iCs/>
          </w:rPr>
          <w:delText>Variance in Individual Differences</w:delText>
        </w:r>
        <w:r w:rsidR="00894503" w:rsidRPr="00894503" w:rsidDel="00714F95">
          <w:delText xml:space="preserve">: </w:delText>
        </w:r>
        <w:r w:rsidR="00894503" w:rsidDel="00714F95">
          <w:delText>Substantial</w:delText>
        </w:r>
        <w:r w:rsidR="00894503" w:rsidRPr="00894503" w:rsidDel="00714F95">
          <w:delText xml:space="preserve"> inter-individual variability in the responses to stress, where some individuals show no change in CS while others show no change in UCS, would challenge the notion of a uniform bipolar relationship. This variability might suggest that the CS and UCS components are influenced by distinct psychological or contextual factors that are not accounted for by the BCH.</w:delText>
        </w:r>
        <w:r w:rsidR="007A6967" w:rsidDel="00714F95">
          <w:delText xml:space="preserve"> </w:delText>
        </w:r>
        <w:r w:rsidR="004130AF" w:rsidDel="00714F95">
          <w:delText>(</w:delText>
        </w:r>
        <w:r w:rsidR="00894503" w:rsidRPr="00894503" w:rsidDel="00714F95">
          <w:delText>4</w:delText>
        </w:r>
        <w:r w:rsidR="004130AF" w:rsidDel="00714F95">
          <w:delText>)</w:delText>
        </w:r>
        <w:r w:rsidR="00894503" w:rsidRPr="00894503" w:rsidDel="00714F95">
          <w:delText xml:space="preserve"> </w:delText>
        </w:r>
        <w:r w:rsidR="00894503" w:rsidRPr="00D8234F" w:rsidDel="00714F95">
          <w:rPr>
            <w:i/>
            <w:iCs/>
          </w:rPr>
          <w:delText>Temporal Dynamics</w:delText>
        </w:r>
        <w:r w:rsidR="00894503" w:rsidRPr="00894503" w:rsidDel="00714F95">
          <w:delText>: If temporal analyses reveal that CS and UCS fluctuate independently over time, even within the same individual, it would challenge the idea that these components are inversely related on a single continuum. For example, a person might experience periods of high self-compassion followed by periods of high self-criticism, rather than a consistent inverse relationship.</w:delText>
        </w:r>
      </w:del>
    </w:p>
    <w:p w14:paraId="30F2A7CF" w14:textId="6C48C3A9" w:rsidR="007F0EB4" w:rsidRPr="00885026" w:rsidDel="00B5191E" w:rsidRDefault="00D513EE">
      <w:pPr>
        <w:pStyle w:val="Corpotesto"/>
        <w:rPr>
          <w:del w:id="173" w:author="COLPIZZI ILARIA" w:date="2024-10-17T15:24:00Z" w16du:dateUtc="2024-10-17T13:24:00Z"/>
        </w:rPr>
      </w:pPr>
      <w:del w:id="174" w:author="COLPIZZI ILARIA" w:date="2024-10-17T15:24:00Z" w16du:dateUtc="2024-10-17T13:24:00Z">
        <w:r w:rsidRPr="00434B0B" w:rsidDel="00B5191E">
          <w:rPr>
            <w:highlight w:val="yellow"/>
            <w:rPrChange w:id="175" w:author="COLPIZZI ILARIA" w:date="2024-10-17T15:20:00Z" w16du:dateUtc="2024-10-17T13:20:00Z">
              <w:rPr/>
            </w:rPrChange>
          </w:rPr>
          <w:delText>Decentering could further alter this dynamic by influencing how individuals process and respond to stress. Those who practice decentering</w:delText>
        </w:r>
        <w:r w:rsidR="007C6A0D" w:rsidRPr="00434B0B" w:rsidDel="00B5191E">
          <w:rPr>
            <w:highlight w:val="yellow"/>
            <w:rPrChange w:id="176" w:author="COLPIZZI ILARIA" w:date="2024-10-17T15:20:00Z" w16du:dateUtc="2024-10-17T13:20:00Z">
              <w:rPr/>
            </w:rPrChange>
          </w:rPr>
          <w:delText>, a core aspect of mindfulness,</w:delText>
        </w:r>
        <w:r w:rsidRPr="00434B0B" w:rsidDel="00B5191E">
          <w:rPr>
            <w:highlight w:val="yellow"/>
            <w:rPrChange w:id="177" w:author="COLPIZZI ILARIA" w:date="2024-10-17T15:20:00Z" w16du:dateUtc="2024-10-17T13:20:00Z">
              <w:rPr/>
            </w:rPrChange>
          </w:rPr>
          <w:delText xml:space="preserve"> might recognize stressful thoughts and emotions as temporary and not reflective of their core identity</w:delText>
        </w:r>
        <w:r w:rsidR="007C6A0D" w:rsidRPr="00434B0B" w:rsidDel="00B5191E">
          <w:rPr>
            <w:highlight w:val="yellow"/>
            <w:rPrChange w:id="178" w:author="COLPIZZI ILARIA" w:date="2024-10-17T15:20:00Z" w16du:dateUtc="2024-10-17T13:20:00Z">
              <w:rPr/>
            </w:rPrChange>
          </w:rPr>
          <w:delText xml:space="preserve"> (Bernstein et al., 2015)</w:delText>
        </w:r>
        <w:r w:rsidRPr="00434B0B" w:rsidDel="00B5191E">
          <w:rPr>
            <w:highlight w:val="yellow"/>
            <w:rPrChange w:id="179" w:author="COLPIZZI ILARIA" w:date="2024-10-17T15:20:00Z" w16du:dateUtc="2024-10-17T13:20:00Z">
              <w:rPr/>
            </w:rPrChange>
          </w:rPr>
          <w:delText>, which could help them maintain or even enhance their CS while reducing their tendency toward UCS.</w:delText>
        </w:r>
        <w:r w:rsidR="00885026" w:rsidDel="00B5191E">
          <w:delText xml:space="preserve"> </w:delText>
        </w:r>
      </w:del>
    </w:p>
    <w:p w14:paraId="11CE86B2" w14:textId="4F612657" w:rsidR="008245FC" w:rsidRDefault="007F0EB4">
      <w:pPr>
        <w:pStyle w:val="Corpotesto"/>
        <w:pPrChange w:id="180" w:author="COLPIZZI ILARIA" w:date="2024-10-17T18:50:00Z" w16du:dateUtc="2024-10-17T16:50:00Z">
          <w:pPr>
            <w:pStyle w:val="Corpotesto"/>
            <w:ind w:firstLine="0"/>
          </w:pPr>
        </w:pPrChange>
      </w:pPr>
      <w:del w:id="181" w:author="COLPIZZI ILARIA" w:date="2024-10-17T16:55:00Z" w16du:dateUtc="2024-10-17T14:55:00Z">
        <w:r w:rsidDel="00714F95">
          <w:tab/>
        </w:r>
      </w:del>
      <w:moveFromRangeStart w:id="182" w:author="COLPIZZI ILARIA" w:date="2024-10-17T16:55:00Z" w:name="move180076545"/>
      <w:moveFrom w:id="183" w:author="COLPIZZI ILARIA" w:date="2024-10-17T16:55:00Z" w16du:dateUtc="2024-10-17T14:55:00Z">
        <w:r w:rsidR="008245FC" w:rsidRPr="008245FC" w:rsidDel="00714F95">
          <w:t>In Study 2, we conducted a controlled intervention by introducing a significant stressor with personal relevance: an academic examination for a sample of students. The study was structured around three distinct temporal phases to assess the impact of this stressor</w:t>
        </w:r>
        <w:r w:rsidR="00E3048D" w:rsidDel="00714F95">
          <w:t>:</w:t>
        </w:r>
        <w:r w:rsidR="008245FC" w:rsidDel="00714F95">
          <w:t xml:space="preserve"> </w:t>
        </w:r>
        <w:r w:rsidR="008245FC" w:rsidRPr="00EE2ED8" w:rsidDel="00714F95">
          <w:rPr>
            <w:i/>
            <w:iCs/>
          </w:rPr>
          <w:t>Pre-Exam Phase</w:t>
        </w:r>
        <w:r w:rsidR="00E3048D" w:rsidDel="00714F95">
          <w:t xml:space="preserve"> (i</w:t>
        </w:r>
        <w:r w:rsidR="008245FC" w:rsidRPr="008245FC" w:rsidDel="00714F95">
          <w:t>mmediately before the exam, capturing heightened anticipation and concern</w:t>
        </w:r>
        <w:r w:rsidR="00E3048D" w:rsidDel="00714F95">
          <w:t>),</w:t>
        </w:r>
        <w:r w:rsidR="008245FC" w:rsidDel="00714F95">
          <w:t xml:space="preserve"> </w:t>
        </w:r>
        <w:r w:rsidR="008245FC" w:rsidRPr="00EE2ED8" w:rsidDel="00714F95">
          <w:rPr>
            <w:i/>
            <w:iCs/>
          </w:rPr>
          <w:t>Post-Exam Phase</w:t>
        </w:r>
        <w:r w:rsidR="00E3048D" w:rsidDel="00714F95">
          <w:t xml:space="preserve"> (d</w:t>
        </w:r>
        <w:r w:rsidR="008245FC" w:rsidRPr="008245FC" w:rsidDel="00714F95">
          <w:t>irectly after the exam, reflecting immediate reactions and relief or continued stress</w:t>
        </w:r>
        <w:r w:rsidR="00E3048D" w:rsidDel="00714F95">
          <w:t>) and</w:t>
        </w:r>
        <w:r w:rsidR="008245FC" w:rsidDel="00714F95">
          <w:t xml:space="preserve"> </w:t>
        </w:r>
        <w:r w:rsidR="008245FC" w:rsidRPr="00EE2ED8" w:rsidDel="00714F95">
          <w:rPr>
            <w:i/>
            <w:iCs/>
          </w:rPr>
          <w:t>Distant Time Point Phase</w:t>
        </w:r>
        <w:r w:rsidR="00E3048D" w:rsidDel="00714F95">
          <w:t xml:space="preserve"> (a </w:t>
        </w:r>
        <w:r w:rsidR="008245FC" w:rsidRPr="008245FC" w:rsidDel="00714F95">
          <w:t>considerable period following the exam, representing a phase of lesser concern as the stressor becomes less relevant</w:t>
        </w:r>
        <w:r w:rsidR="00E3048D" w:rsidDel="00714F95">
          <w:t>)</w:t>
        </w:r>
        <w:r w:rsidR="008245FC" w:rsidRPr="008245FC" w:rsidDel="00714F95">
          <w:t>.</w:t>
        </w:r>
        <w:r w:rsidR="008245FC" w:rsidDel="00714F95">
          <w:t xml:space="preserve"> </w:t>
        </w:r>
        <w:r w:rsidR="008245FC" w:rsidRPr="008245FC" w:rsidDel="00714F95">
          <w:t>This time-based segmentation was designed to compare periods of heightened personal concern (pre- and post-exam phases) with a phase of reduced concern (distant time point), allowing us to evaluate the dynamic changes in stress responses and related psychological constructs across different levels of temporal proximity to the stressor</w:t>
        </w:r>
        <w:del w:id="184" w:author="COLPIZZI ILARIA" w:date="2024-10-17T16:55:00Z" w16du:dateUtc="2024-10-17T14:55:00Z">
          <w:r w:rsidR="008245FC" w:rsidRPr="008245FC" w:rsidDel="00714F95">
            <w:delText>.</w:delText>
          </w:r>
        </w:del>
      </w:moveFrom>
      <w:moveFromRangeEnd w:id="182"/>
      <w:del w:id="185" w:author="COLPIZZI ILARIA" w:date="2024-10-17T16:55:00Z" w16du:dateUtc="2024-10-17T14:55:00Z">
        <w:r w:rsidR="008245FC" w:rsidDel="00714F95">
          <w:delText xml:space="preserve"> </w:delText>
        </w:r>
      </w:del>
    </w:p>
    <w:p w14:paraId="41F12781" w14:textId="3EEC5452" w:rsidR="008245FC" w:rsidDel="00714F95" w:rsidRDefault="008245FC" w:rsidP="008245FC">
      <w:pPr>
        <w:pStyle w:val="Corpotesto"/>
        <w:rPr>
          <w:del w:id="186" w:author="COLPIZZI ILARIA" w:date="2024-10-17T16:58:00Z" w16du:dateUtc="2024-10-17T14:58:00Z"/>
        </w:rPr>
      </w:pPr>
      <w:del w:id="187" w:author="COLPIZZI ILARIA" w:date="2024-10-17T16:58:00Z" w16du:dateUtc="2024-10-17T14:58:00Z">
        <w:r w:rsidDel="00714F95">
          <w:delText>Our objectives were twofold: (1) to determine how an external stressor, in this case, an academic exam, impacts the levels of CS and UCS in state self-compassion, and whether these changes are consistent with the BCH, and (2) to assess if the relationship between CS and UCS fluctuates with varying degrees of stress and personal relevance.</w:delText>
        </w:r>
      </w:del>
    </w:p>
    <w:p w14:paraId="094512DF" w14:textId="44E4E699" w:rsidR="008245FC" w:rsidRPr="008245FC" w:rsidDel="00714F95" w:rsidRDefault="008245FC" w:rsidP="00EE2ED8">
      <w:pPr>
        <w:pStyle w:val="Corpotesto"/>
        <w:rPr>
          <w:del w:id="188" w:author="COLPIZZI ILARIA" w:date="2024-10-17T16:58:00Z" w16du:dateUtc="2024-10-17T14:58:00Z"/>
        </w:rPr>
      </w:pPr>
      <w:del w:id="189" w:author="COLPIZZI ILARIA" w:date="2024-10-17T16:58:00Z" w16du:dateUtc="2024-10-17T14:58:00Z">
        <w:r w:rsidDel="00714F95">
          <w:delText xml:space="preserve">The design of </w:delText>
        </w:r>
        <w:r w:rsidR="00E3048D" w:rsidDel="00714F95">
          <w:delText>S</w:delText>
        </w:r>
        <w:r w:rsidDel="00714F95">
          <w:delText>tudy</w:delText>
        </w:r>
        <w:r w:rsidR="00E3048D" w:rsidDel="00714F95">
          <w:delText xml:space="preserve"> 2</w:delText>
        </w:r>
        <w:r w:rsidDel="00714F95">
          <w:delText>,</w:delText>
        </w:r>
        <w:r w:rsidR="00E3048D" w:rsidDel="00714F95">
          <w:delText xml:space="preserve"> which</w:delText>
        </w:r>
        <w:r w:rsidDel="00714F95">
          <w:delText xml:space="preserve"> incorporat</w:delText>
        </w:r>
        <w:r w:rsidR="00E3048D" w:rsidDel="00714F95">
          <w:delText>es</w:delText>
        </w:r>
        <w:r w:rsidDel="00714F95">
          <w:delText xml:space="preserve"> a highly relevant stressor, enabled us to explore the BCH within the theoretical framework proposed by Dejonckheere et al. (2021). Their research examined whether positive and negative affects function independently or as dichotomous ends of a spectrum, observing a transition from independent affective states to a more bipolar configuration in contexts of personal significance or heightened concern. Echoing this, Ferrari et al. (2022) found evidence supporting this trend in the context of trait self-compassion. Our </w:delText>
        </w:r>
        <w:r w:rsidR="00E3048D" w:rsidDel="00714F95">
          <w:delText>S</w:delText>
        </w:r>
        <w:r w:rsidDel="00714F95">
          <w:delText>tudy</w:delText>
        </w:r>
        <w:r w:rsidR="00E3048D" w:rsidDel="00714F95">
          <w:delText xml:space="preserve"> 2</w:delText>
        </w:r>
        <w:r w:rsidDel="00714F95">
          <w:delText xml:space="preserve"> extends this exploration to state self-compassion, examining the correlation between CS and UCS across various stress and personal relevance scenarios. </w:delText>
        </w:r>
      </w:del>
    </w:p>
    <w:p w14:paraId="5221F7FA" w14:textId="77777777" w:rsidR="00245BAF" w:rsidRDefault="00703CF5">
      <w:pPr>
        <w:pStyle w:val="Titolo2"/>
      </w:pPr>
      <w:bookmarkStart w:id="190" w:name="methods-1"/>
      <w:r>
        <w:t>Methods</w:t>
      </w:r>
    </w:p>
    <w:p w14:paraId="65EA1321" w14:textId="6DAA72B2" w:rsidR="00245BAF" w:rsidRDefault="00007466" w:rsidP="00007466">
      <w:pPr>
        <w:pStyle w:val="FirstParagraph"/>
      </w:pPr>
      <w:bookmarkStart w:id="191" w:name="procedure-1"/>
      <w:r w:rsidRPr="00007466">
        <w:rPr>
          <w:b/>
          <w:bCs/>
        </w:rPr>
        <w:t>Procedure.</w:t>
      </w:r>
      <w:r w:rsidR="001224D0">
        <w:t xml:space="preserve"> Mirroring the methodology of Study 1, this investigation initiated with participants providing informed consent and those meeting the inclusion criteria attending an initial session. During this session, we assessed baseline measures </w:t>
      </w:r>
      <w:r w:rsidR="002662A8">
        <w:t xml:space="preserve">as </w:t>
      </w:r>
      <w:r w:rsidR="001224D0">
        <w:t>in Study 1</w:t>
      </w:r>
      <w:r w:rsidR="002662A8">
        <w:t xml:space="preserve"> </w:t>
      </w:r>
      <w:r w:rsidR="00885026">
        <w:t>– for details, see SI</w:t>
      </w:r>
      <w:r w:rsidR="001224D0">
        <w:t>.</w:t>
      </w:r>
      <w:r w:rsidR="00D513EE">
        <w:t xml:space="preserve"> </w:t>
      </w:r>
      <w:proofErr w:type="gramStart"/>
      <w:r w:rsidR="00703CF5">
        <w:t>Subsequent to</w:t>
      </w:r>
      <w:proofErr w:type="gramEnd"/>
      <w:r w:rsidR="00703CF5">
        <w:t xml:space="preserve"> the baseline assessment, participants underwent training in the use of the m-Path mobile application (</w:t>
      </w:r>
      <w:proofErr w:type="spellStart"/>
      <w:r w:rsidR="00703CF5">
        <w:t>Mestdagh</w:t>
      </w:r>
      <w:proofErr w:type="spellEnd"/>
      <w:r w:rsidR="00703CF5">
        <w:t xml:space="preserve"> et al., 2023).</w:t>
      </w:r>
    </w:p>
    <w:p w14:paraId="5B496AB0" w14:textId="5644333B" w:rsidR="005F5D4F" w:rsidRDefault="00703CF5" w:rsidP="005F5D4F">
      <w:pPr>
        <w:pStyle w:val="Corpotesto"/>
        <w:rPr>
          <w:ins w:id="192" w:author="COLPIZZI ILARIA" w:date="2024-10-17T17:01:00Z" w16du:dateUtc="2024-10-17T15:01:00Z"/>
        </w:rPr>
      </w:pPr>
      <w:r>
        <w:t>The EMA protocol spanned three months, with data collection occurring over 1</w:t>
      </w:r>
      <w:r w:rsidR="00C06A92">
        <w:t>6</w:t>
      </w:r>
      <w:r>
        <w:t xml:space="preserve"> selected days. Participants received five daily prompts on Saturdays, in line with a semi-random sampling approach. The timing of these notifications was set at specific intervals throughout the day: between 10:00 and 10:30 AM, 3:00 and 3:30 PM, 5:00 and 5:30 PM, 7:00 and 7:30 PM, and finally, between 9:00 and 9:30 PM.</w:t>
      </w:r>
    </w:p>
    <w:p w14:paraId="446F9DAB" w14:textId="77777777" w:rsidR="000A464F" w:rsidRDefault="000A464F" w:rsidP="000A464F">
      <w:pPr>
        <w:pStyle w:val="Corpotesto"/>
        <w:rPr>
          <w:ins w:id="193" w:author="COLPIZZI ILARIA" w:date="2024-10-17T17:03:00Z" w16du:dateUtc="2024-10-17T15:03:00Z"/>
        </w:rPr>
      </w:pPr>
      <w:ins w:id="194" w:author="COLPIZZI ILARIA" w:date="2024-10-17T17:01:00Z" w16du:dateUtc="2024-10-17T15:01:00Z">
        <w:r>
          <w:t xml:space="preserve">In contrast to Study 1, Study 2 introduced a novel protocol element: context-specific notifications. In addition to the regular prompts, participants received notifications during known high-stress periods, specifically before and after exams (on 4 out of the 16 total days). This </w:t>
        </w:r>
        <w:r>
          <w:lastRenderedPageBreak/>
          <w:t>modification was intended to capture participants’ emotional and self-compassionate responses in real-time during stressful scenarios, providing contextually enriched data.</w:t>
        </w:r>
      </w:ins>
      <w:ins w:id="195" w:author="COLPIZZI ILARIA" w:date="2024-10-17T17:03:00Z" w16du:dateUtc="2024-10-17T15:03:00Z">
        <w:r>
          <w:t xml:space="preserve"> </w:t>
        </w:r>
      </w:ins>
    </w:p>
    <w:p w14:paraId="4AB8DBB8" w14:textId="05DD8007" w:rsidR="000A464F" w:rsidRDefault="000A464F" w:rsidP="000A464F">
      <w:pPr>
        <w:pStyle w:val="Corpotesto"/>
        <w:rPr>
          <w:ins w:id="196" w:author="COLPIZZI ILARIA" w:date="2024-10-17T17:02:00Z" w16du:dateUtc="2024-10-17T15:02:00Z"/>
        </w:rPr>
      </w:pPr>
      <w:ins w:id="197" w:author="COLPIZZI ILARIA" w:date="2024-10-17T17:01:00Z" w16du:dateUtc="2024-10-17T15:01:00Z">
        <w:r>
          <w:t>The study was structured around three distinct temporal phases to assess the impact of this stressor: (1) the Pre-Exam Phase (immediately before the exam, capturing anticipation and concern), (2) the Post-Exam Phase (immediately after the exam, reflecting immediate reactions and relief or ongoing stress), and (3) the Distant Time Point Phase (a period significantly after the exam, when the stressor became less relevant). This time-based segmentation allowed for the comparison of emotional and psychological responses across periods of heightened and reduced stress, enabling an evaluation of dynamic changes in self-compassion, stress, and related constructs in response to varying levels of stress proximity.</w:t>
        </w:r>
      </w:ins>
    </w:p>
    <w:p w14:paraId="6963DA4D" w14:textId="1032C34C" w:rsidR="000A464F" w:rsidDel="009203F8" w:rsidRDefault="000A464F">
      <w:pPr>
        <w:pStyle w:val="Corpotesto"/>
        <w:rPr>
          <w:del w:id="198" w:author="COLPIZZI ILARIA" w:date="2024-10-17T17:04:00Z" w16du:dateUtc="2024-10-17T15:04:00Z"/>
        </w:rPr>
      </w:pPr>
      <w:ins w:id="199" w:author="COLPIZZI ILARIA" w:date="2024-10-17T17:02:00Z" w16du:dateUtc="2024-10-17T15:02:00Z">
        <w:r>
          <w:t>Each notification prompted participants to respond to a set of 17 questions designed to assess momentary self-compassion, positive and negative affect, decentering ability, and their evaluation of a notable event since the last prompt.</w:t>
        </w:r>
      </w:ins>
    </w:p>
    <w:p w14:paraId="1C40DF61" w14:textId="372EC747" w:rsidR="00245BAF" w:rsidDel="009203F8" w:rsidRDefault="005F5D4F">
      <w:pPr>
        <w:pStyle w:val="Corpotesto"/>
        <w:ind w:firstLine="0"/>
        <w:rPr>
          <w:del w:id="200" w:author="COLPIZZI ILARIA" w:date="2024-10-17T17:04:00Z" w16du:dateUtc="2024-10-17T15:04:00Z"/>
        </w:rPr>
        <w:pPrChange w:id="201" w:author="COLPIZZI ILARIA" w:date="2024-10-17T17:04:00Z" w16du:dateUtc="2024-10-17T15:04:00Z">
          <w:pPr>
            <w:pStyle w:val="Corpotesto"/>
          </w:pPr>
        </w:pPrChange>
      </w:pPr>
      <w:del w:id="202" w:author="COLPIZZI ILARIA" w:date="2024-10-17T17:04:00Z" w16du:dateUtc="2024-10-17T15:04:00Z">
        <w:r w:rsidDel="009203F8">
          <w:delText>Unlike Study 1, this study introduced a novel element to the protocol: the incorporation of context-specific notifications.</w:delText>
        </w:r>
        <w:r w:rsidR="00703CF5" w:rsidDel="009203F8">
          <w:delText xml:space="preserve"> In addition to the regular scheduling, notifications were also sent during well-known stressful situations, specifically before and after exams</w:delText>
        </w:r>
        <w:r w:rsidR="00C06A92" w:rsidDel="009203F8">
          <w:delText xml:space="preserve"> </w:delText>
        </w:r>
        <w:r w:rsidR="00C06A92" w:rsidRPr="00C06A92" w:rsidDel="009203F8">
          <w:delText>(4 out of the 16 total days)</w:delText>
        </w:r>
        <w:r w:rsidR="00703CF5" w:rsidDel="009203F8">
          <w:delText>. This adjustment was made to capture the participants’ emotional and self-compassionate responses in high-stress scenarios, thereby enriching the data with contextually relevant insights.</w:delText>
        </w:r>
      </w:del>
    </w:p>
    <w:p w14:paraId="528D0638" w14:textId="74F4F8B4" w:rsidR="00714F95" w:rsidDel="009203F8" w:rsidRDefault="00703CF5">
      <w:pPr>
        <w:pStyle w:val="Corpotesto"/>
        <w:ind w:firstLine="0"/>
        <w:rPr>
          <w:del w:id="203" w:author="COLPIZZI ILARIA" w:date="2024-10-17T17:04:00Z" w16du:dateUtc="2024-10-17T15:04:00Z"/>
          <w:moveTo w:id="204" w:author="COLPIZZI ILARIA" w:date="2024-10-17T16:55:00Z" w16du:dateUtc="2024-10-17T14:55:00Z"/>
        </w:rPr>
      </w:pPr>
      <w:del w:id="205" w:author="COLPIZZI ILARIA" w:date="2024-10-17T17:04:00Z" w16du:dateUtc="2024-10-17T15:04:00Z">
        <w:r w:rsidDel="009203F8">
          <w:delText>Each notification prompted participants to respond to a set of 17 questions. These questions were designed to gauge momentary self-compassion, negative and positive affect, decentering ability, and the participants’ assessment of a notable recent event since the last prompt.</w:delText>
        </w:r>
      </w:del>
      <w:moveToRangeStart w:id="206" w:author="COLPIZZI ILARIA" w:date="2024-10-17T16:55:00Z" w:name="move180076545"/>
      <w:moveTo w:id="207" w:author="COLPIZZI ILARIA" w:date="2024-10-17T16:55:00Z" w16du:dateUtc="2024-10-17T14:55:00Z">
        <w:del w:id="208" w:author="COLPIZZI ILARIA" w:date="2024-10-17T17:04:00Z" w16du:dateUtc="2024-10-17T15:04:00Z">
          <w:r w:rsidR="00714F95" w:rsidRPr="00714F95" w:rsidDel="009203F8">
            <w:rPr>
              <w:highlight w:val="yellow"/>
              <w:rPrChange w:id="209" w:author="COLPIZZI ILARIA" w:date="2024-10-17T16:55:00Z" w16du:dateUtc="2024-10-17T14:55:00Z">
                <w:rPr/>
              </w:rPrChange>
            </w:rPr>
            <w:delText xml:space="preserve">In Study 2, we conducted a controlled intervention by introducing a significant stressor with personal relevance: an academic examination for a sample of students. The study was structured around three distinct temporal phases to assess the impact of this stressor: </w:delText>
          </w:r>
          <w:r w:rsidR="00714F95" w:rsidRPr="00714F95" w:rsidDel="009203F8">
            <w:rPr>
              <w:i/>
              <w:iCs/>
              <w:highlight w:val="yellow"/>
              <w:rPrChange w:id="210" w:author="COLPIZZI ILARIA" w:date="2024-10-17T16:55:00Z" w16du:dateUtc="2024-10-17T14:55:00Z">
                <w:rPr>
                  <w:i/>
                  <w:iCs/>
                </w:rPr>
              </w:rPrChange>
            </w:rPr>
            <w:delText>Pre-Exam Phase</w:delText>
          </w:r>
          <w:r w:rsidR="00714F95" w:rsidRPr="00714F95" w:rsidDel="009203F8">
            <w:rPr>
              <w:highlight w:val="yellow"/>
              <w:rPrChange w:id="211" w:author="COLPIZZI ILARIA" w:date="2024-10-17T16:55:00Z" w16du:dateUtc="2024-10-17T14:55:00Z">
                <w:rPr/>
              </w:rPrChange>
            </w:rPr>
            <w:delText xml:space="preserve"> (immediately before the exam, capturing heightened anticipation and concern), </w:delText>
          </w:r>
          <w:r w:rsidR="00714F95" w:rsidRPr="00714F95" w:rsidDel="009203F8">
            <w:rPr>
              <w:i/>
              <w:iCs/>
              <w:highlight w:val="yellow"/>
              <w:rPrChange w:id="212" w:author="COLPIZZI ILARIA" w:date="2024-10-17T16:55:00Z" w16du:dateUtc="2024-10-17T14:55:00Z">
                <w:rPr>
                  <w:i/>
                  <w:iCs/>
                </w:rPr>
              </w:rPrChange>
            </w:rPr>
            <w:delText>Post-Exam Phase</w:delText>
          </w:r>
          <w:r w:rsidR="00714F95" w:rsidRPr="00714F95" w:rsidDel="009203F8">
            <w:rPr>
              <w:highlight w:val="yellow"/>
              <w:rPrChange w:id="213" w:author="COLPIZZI ILARIA" w:date="2024-10-17T16:55:00Z" w16du:dateUtc="2024-10-17T14:55:00Z">
                <w:rPr/>
              </w:rPrChange>
            </w:rPr>
            <w:delText xml:space="preserve"> (directly after the exam, reflecting immediate reactions and relief or continued stress) and </w:delText>
          </w:r>
          <w:r w:rsidR="00714F95" w:rsidRPr="00714F95" w:rsidDel="009203F8">
            <w:rPr>
              <w:i/>
              <w:iCs/>
              <w:highlight w:val="yellow"/>
              <w:rPrChange w:id="214" w:author="COLPIZZI ILARIA" w:date="2024-10-17T16:55:00Z" w16du:dateUtc="2024-10-17T14:55:00Z">
                <w:rPr>
                  <w:i/>
                  <w:iCs/>
                </w:rPr>
              </w:rPrChange>
            </w:rPr>
            <w:delText>Distant Time Point Phase</w:delText>
          </w:r>
          <w:r w:rsidR="00714F95" w:rsidRPr="00714F95" w:rsidDel="009203F8">
            <w:rPr>
              <w:highlight w:val="yellow"/>
              <w:rPrChange w:id="215" w:author="COLPIZZI ILARIA" w:date="2024-10-17T16:55:00Z" w16du:dateUtc="2024-10-17T14:55:00Z">
                <w:rPr/>
              </w:rPrChange>
            </w:rPr>
            <w:delText xml:space="preserve"> (a considerable period following the exam, representing a phase of lesser concern as the stressor becomes less relevant). This time-based segmentation was designed to compare periods of heightened personal concern (pre- and post-exam phases) with a phase of reduced concern (distant time point), allowing us to evaluate the dynamic changes in stress responses and related psychological constructs across different levels of temporal proximity to the stressor.</w:delText>
          </w:r>
          <w:r w:rsidR="00714F95" w:rsidDel="009203F8">
            <w:delText xml:space="preserve"> </w:delText>
          </w:r>
        </w:del>
      </w:moveTo>
    </w:p>
    <w:moveToRangeEnd w:id="206"/>
    <w:p w14:paraId="526F07F6" w14:textId="77777777" w:rsidR="00714F95" w:rsidRDefault="00714F95">
      <w:pPr>
        <w:pStyle w:val="Corpotesto"/>
        <w:ind w:firstLine="0"/>
        <w:pPrChange w:id="216" w:author="COLPIZZI ILARIA" w:date="2024-10-17T17:04:00Z" w16du:dateUtc="2024-10-17T15:04:00Z">
          <w:pPr>
            <w:pStyle w:val="Corpotesto"/>
          </w:pPr>
        </w:pPrChange>
      </w:pPr>
    </w:p>
    <w:p w14:paraId="7288D60D" w14:textId="77777777" w:rsidR="00094C99" w:rsidRDefault="00094C99" w:rsidP="00094C99">
      <w:pPr>
        <w:pStyle w:val="Titolo3"/>
        <w:framePr w:wrap="around"/>
      </w:pPr>
      <w:bookmarkStart w:id="217" w:name="participants-1"/>
      <w:bookmarkEnd w:id="191"/>
      <w:r>
        <w:t>Participants.</w:t>
      </w:r>
    </w:p>
    <w:p w14:paraId="76B993DC" w14:textId="20E3370B" w:rsidR="00DE41D4" w:rsidRDefault="0045707E" w:rsidP="00D8234F">
      <w:pPr>
        <w:pStyle w:val="Corpotesto"/>
        <w:ind w:firstLine="0"/>
      </w:pPr>
      <w:r>
        <w:t xml:space="preserve"> </w:t>
      </w:r>
      <w:r w:rsidR="0005192B">
        <w:t xml:space="preserve">Participants in this study </w:t>
      </w:r>
      <w:r w:rsidR="0005192B" w:rsidRPr="0005192B">
        <w:t>were</w:t>
      </w:r>
      <w:r w:rsidR="0005192B">
        <w:t xml:space="preserve"> </w:t>
      </w:r>
      <w:r w:rsidR="0005192B" w:rsidRPr="0005192B">
        <w:t>required to complete data collection on at least four of the 1</w:t>
      </w:r>
      <w:r w:rsidR="006B332C">
        <w:t>6</w:t>
      </w:r>
      <w:r w:rsidR="0005192B" w:rsidRPr="0005192B">
        <w:t xml:space="preserve"> designated days</w:t>
      </w:r>
      <w:r w:rsidR="000159EE">
        <w:t xml:space="preserve"> to ensure a detailed capture of their experiences</w:t>
      </w:r>
      <w:r w:rsidR="0005192B" w:rsidRPr="0005192B">
        <w:t xml:space="preserve">. </w:t>
      </w:r>
      <w:r w:rsidR="001224D0">
        <w:t xml:space="preserve">The participant group comprised both undergraduate and graduate students enrolled in psychology courses, and their involvement in the study was voluntary. The analysis included data from 168 participants, with an average age of 19.6 years (SD = 1.9). </w:t>
      </w:r>
      <w:r w:rsidR="00C979E3">
        <w:t xml:space="preserve">Consistent with Study 1, eligibility for this study required participants to meet predefined criteria, including the absence of a mental health diagnosis. </w:t>
      </w:r>
    </w:p>
    <w:p w14:paraId="393A2B10" w14:textId="175D70B5" w:rsidR="00C979E3" w:rsidRDefault="00C979E3" w:rsidP="007F1295">
      <w:pPr>
        <w:pStyle w:val="Corpotesto"/>
      </w:pPr>
      <w:r>
        <w:t>None of the participants reported current or past psychiatric disorders, and none of them reported using medications.</w:t>
      </w:r>
    </w:p>
    <w:p w14:paraId="6D9916B5" w14:textId="128FFF19" w:rsidR="00245BAF" w:rsidRDefault="00703CF5" w:rsidP="00C979E3">
      <w:pPr>
        <w:pStyle w:val="Corpotesto"/>
      </w:pPr>
      <w:r>
        <w:lastRenderedPageBreak/>
        <w:t>In this study, we set the compliance criterion at a minimum of 50%. This criterion led to the exclusion of 2 participants. Consequently, the final sample size was established at 168 individuals. The overall compliance rate was high. On average, participants engaged with 82% of the daily notifications, translating to responses to about 4.1 out of every 5 notifications sent each day. Additionally, when considering the entire duration of the study, the compliance rate across all days was 72%. This indicates that, on average, participants were responsive on 7.2 out of the 10 days of the study.</w:t>
      </w:r>
    </w:p>
    <w:p w14:paraId="69AC934D" w14:textId="36BE20E0" w:rsidR="00245BAF" w:rsidRDefault="00D26FA0">
      <w:pPr>
        <w:pStyle w:val="Corpotesto"/>
        <w:pPrChange w:id="218" w:author="COLPIZZI ILARIA" w:date="2024-10-17T15:58:00Z" w16du:dateUtc="2024-10-17T13:58:00Z">
          <w:pPr>
            <w:pStyle w:val="FirstParagraph"/>
          </w:pPr>
        </w:pPrChange>
      </w:pPr>
      <w:bookmarkStart w:id="219" w:name="materials-1"/>
      <w:bookmarkEnd w:id="217"/>
      <w:r w:rsidRPr="00D26FA0">
        <w:rPr>
          <w:b/>
          <w:bCs/>
        </w:rPr>
        <w:t>Materials.</w:t>
      </w:r>
      <w:r w:rsidR="001224D0">
        <w:t xml:space="preserve"> The EMA protocol in this study consisted of 17 questions, incorporating the same items as used in Study 1. These included: (1) Assessment of Pleasant/Unpleasant Events, (2) Evaluation of Positive and Negative Affect, and (3) the State-Self-Compassion Scale Short Form (SSCS-SF). However, a notable addition in this protocol, differing from Study 1, was the inclusion of 4 items specifically designed to assess decentering abilities. These additional items, derived from previous EMA studies (</w:t>
      </w:r>
      <w:proofErr w:type="spellStart"/>
      <w:r w:rsidR="001224D0">
        <w:t>Biehler</w:t>
      </w:r>
      <w:proofErr w:type="spellEnd"/>
      <w:r w:rsidR="001224D0">
        <w:t xml:space="preserve"> &amp; </w:t>
      </w:r>
      <w:proofErr w:type="spellStart"/>
      <w:r w:rsidR="001224D0">
        <w:t>Naragon</w:t>
      </w:r>
      <w:proofErr w:type="spellEnd"/>
      <w:r w:rsidR="001224D0">
        <w:t>-Gainey, 2022), were integrated to provide a deeper understanding of the participants’ ability to observe their thoughts and feelings from a detached perspective.</w:t>
      </w:r>
      <w:ins w:id="220" w:author="COLPIZZI ILARIA" w:date="2024-10-17T15:58:00Z" w16du:dateUtc="2024-10-17T13:58:00Z">
        <w:r w:rsidR="00A951BB">
          <w:t xml:space="preserve"> </w:t>
        </w:r>
        <w:r w:rsidR="00A951BB" w:rsidRPr="00B5191E">
          <w:t>We introduced decentering, a key component of mindfulness, which refers to the ability to take a detached and objective perspective on one's mental experiences. Decentering plays a critical role in how individuals relate to their own suffering, a central aspect of self-compassion (</w:t>
        </w:r>
        <w:proofErr w:type="spellStart"/>
        <w:r w:rsidR="00A951BB" w:rsidRPr="00B5191E">
          <w:t>Biehler</w:t>
        </w:r>
        <w:proofErr w:type="spellEnd"/>
        <w:r w:rsidR="00A951BB" w:rsidRPr="00B5191E">
          <w:t xml:space="preserve"> &amp; </w:t>
        </w:r>
        <w:proofErr w:type="spellStart"/>
        <w:r w:rsidR="00A951BB" w:rsidRPr="00B5191E">
          <w:t>Naragon</w:t>
        </w:r>
        <w:proofErr w:type="spellEnd"/>
        <w:r w:rsidR="00A951BB" w:rsidRPr="00B5191E">
          <w:t>-Gainey, 2022). By adopting a decentered perspective, individuals may respond to negative emotions with greater kindness and understanding, thereby enhancing CS. According to the BCH, this should correspond with a decrease in UCS. If the BCH does not hold, however, decentering may impact only CS without affecting UCS. Furthermore, decentering may influence how individuals process stress, helping them recognize stressful emotions as temporary and not reflective of their identity (Bernstein et al., 2015), which could help sustain or enhance CS while reducing UCS.</w:t>
        </w:r>
      </w:ins>
    </w:p>
    <w:p w14:paraId="2263E0D8" w14:textId="79DB5805" w:rsidR="00245BAF" w:rsidRDefault="001224D0" w:rsidP="001224D0">
      <w:pPr>
        <w:pStyle w:val="FirstParagraph"/>
        <w:ind w:firstLine="0"/>
      </w:pPr>
      <w:bookmarkStart w:id="221" w:name="data-analysis-plan-1"/>
      <w:bookmarkEnd w:id="219"/>
      <w:r w:rsidRPr="00B34EF6">
        <w:rPr>
          <w:b/>
          <w:bCs/>
        </w:rPr>
        <w:lastRenderedPageBreak/>
        <w:t xml:space="preserve"> </w:t>
      </w:r>
      <w:r w:rsidR="001719A0">
        <w:rPr>
          <w:b/>
          <w:bCs/>
        </w:rPr>
        <w:tab/>
      </w:r>
      <w:r w:rsidR="003A707A" w:rsidRPr="00B34EF6">
        <w:rPr>
          <w:b/>
          <w:bCs/>
        </w:rPr>
        <w:t xml:space="preserve">Data </w:t>
      </w:r>
      <w:r w:rsidR="00D26FA0">
        <w:rPr>
          <w:b/>
          <w:bCs/>
        </w:rPr>
        <w:t>A</w:t>
      </w:r>
      <w:r w:rsidR="003A707A" w:rsidRPr="00B34EF6">
        <w:rPr>
          <w:b/>
          <w:bCs/>
        </w:rPr>
        <w:t xml:space="preserve">nalysis </w:t>
      </w:r>
      <w:r w:rsidR="00D26FA0">
        <w:rPr>
          <w:b/>
          <w:bCs/>
        </w:rPr>
        <w:t>P</w:t>
      </w:r>
      <w:r w:rsidR="003A707A" w:rsidRPr="00B34EF6">
        <w:rPr>
          <w:b/>
          <w:bCs/>
        </w:rPr>
        <w:t xml:space="preserve">lan. </w:t>
      </w:r>
      <w:r>
        <w:t xml:space="preserve">Our initial analysis examined the impact of two academic exams on </w:t>
      </w:r>
      <w:r w:rsidR="00B4402D">
        <w:t>state self-compassion</w:t>
      </w:r>
      <w:r>
        <w:t xml:space="preserve">, with their timings strategically manipulated by the research team. We segmented the exam periods into pre-exam, post-exam, and non-exam phases to capture </w:t>
      </w:r>
      <w:r w:rsidR="00B4402D">
        <w:t xml:space="preserve">state self-compassion </w:t>
      </w:r>
      <w:r>
        <w:t xml:space="preserve">fluctuations across these distinct temporal contexts. This design allowed us to observe how the timing of exams – controlled and manipulated as a contextual factor – impacted the two components of </w:t>
      </w:r>
      <w:r w:rsidR="00B4402D">
        <w:t>state self-compassion</w:t>
      </w:r>
      <w:r>
        <w:t>, providing a unique opportunity to interpret these effects as direct consequences of our manipulation.</w:t>
      </w:r>
    </w:p>
    <w:p w14:paraId="61C9C273" w14:textId="65E0AB6B" w:rsidR="00245BAF" w:rsidRDefault="00703CF5" w:rsidP="007F0EB4">
      <w:pPr>
        <w:pStyle w:val="Corpotesto"/>
      </w:pPr>
      <w:r>
        <w:t xml:space="preserve">Study 2 broadened the investigation of study 1 by introducing decentering as a novel variable. Our multi-level analysis examined inter-individual differences, between-day variations, and within-day fluctuations in </w:t>
      </w:r>
      <w:r w:rsidR="00B4402D">
        <w:t>state self-compassion</w:t>
      </w:r>
      <w:r>
        <w:t>, utilizing an array of predictors including negative affect, decentering, and the level of the unpleasantness of the event.</w:t>
      </w:r>
      <w:r w:rsidR="007F0EB4">
        <w:t xml:space="preserve"> </w:t>
      </w:r>
      <w:r>
        <w:t>In a direct test of the BCH, we employed a Bayesian hierarchical model, predicting the UCS component from the CS component. This model incorporated momentary negative affect, decentering, and the level of the unpleasantness of the event, along with random effects for participants and days.</w:t>
      </w:r>
      <w:r w:rsidR="007F0EB4">
        <w:t xml:space="preserve"> </w:t>
      </w:r>
      <w:r>
        <w:t xml:space="preserve">In a final statistical analysis, we compared the multilevel correlations between </w:t>
      </w:r>
      <w:r w:rsidR="00E04ECA">
        <w:t>CS</w:t>
      </w:r>
      <w:r>
        <w:t xml:space="preserve"> and UC</w:t>
      </w:r>
      <w:r w:rsidR="00E04ECA">
        <w:t>S</w:t>
      </w:r>
      <w:r>
        <w:t xml:space="preserve"> of </w:t>
      </w:r>
      <w:r w:rsidR="00B4402D">
        <w:t>state self-compassion</w:t>
      </w:r>
      <w:r>
        <w:t xml:space="preserve"> that were computed during three distinct temporal phases (chosen to represent periods of varying stress levels and personal relevance), </w:t>
      </w:r>
      <w:proofErr w:type="gramStart"/>
      <w:r>
        <w:t>in order to</w:t>
      </w:r>
      <w:proofErr w:type="gramEnd"/>
      <w:r>
        <w:t xml:space="preserve"> test the hypothesis of </w:t>
      </w:r>
      <w:proofErr w:type="spellStart"/>
      <w:r>
        <w:t>Dejonckheere</w:t>
      </w:r>
      <w:proofErr w:type="spellEnd"/>
      <w:r>
        <w:t xml:space="preserve"> et al. (2021).</w:t>
      </w:r>
    </w:p>
    <w:p w14:paraId="1435A4C0" w14:textId="77777777" w:rsidR="00245BAF" w:rsidRDefault="00703CF5">
      <w:pPr>
        <w:pStyle w:val="Titolo2"/>
      </w:pPr>
      <w:bookmarkStart w:id="222" w:name="results-1"/>
      <w:bookmarkEnd w:id="190"/>
      <w:bookmarkEnd w:id="221"/>
      <w:r>
        <w:t>Results</w:t>
      </w:r>
    </w:p>
    <w:p w14:paraId="0B0C586E" w14:textId="543A07E0" w:rsidR="006544AB" w:rsidRDefault="00E611EB" w:rsidP="00AE6A62">
      <w:pPr>
        <w:pStyle w:val="Titolo3"/>
        <w:framePr w:wrap="auto" w:vAnchor="margin" w:yAlign="inline"/>
        <w:spacing w:line="480" w:lineRule="auto"/>
      </w:pPr>
      <w:bookmarkStart w:id="223" w:name="impact-of-academic-exam-on-ssc"/>
      <w:r>
        <w:t>Impact of Academic Exam on State Self-Compassion.</w:t>
      </w:r>
    </w:p>
    <w:p w14:paraId="7382C9A8" w14:textId="77777777" w:rsidR="006A5604" w:rsidRDefault="006544AB" w:rsidP="00AE6A62">
      <w:pPr>
        <w:pStyle w:val="FirstParagraph"/>
      </w:pPr>
      <w:r w:rsidRPr="00B34EF6">
        <w:t xml:space="preserve">To analyze the impact of two academically scheduled exams on students' state self-compassion, we utilized two distinct Bayesian hierarchical models. The prompts were strategically scheduled to create distinct periods for analysis: </w:t>
      </w:r>
      <w:r w:rsidRPr="007F1295">
        <w:rPr>
          <w:i/>
          <w:iCs/>
        </w:rPr>
        <w:t>No Exam</w:t>
      </w:r>
      <w:r w:rsidRPr="00B34EF6">
        <w:t xml:space="preserve"> (baseline; at least a week </w:t>
      </w:r>
      <w:r w:rsidRPr="00B34EF6">
        <w:lastRenderedPageBreak/>
        <w:t xml:space="preserve">before or after the exam), </w:t>
      </w:r>
      <w:r w:rsidRPr="007F1295">
        <w:rPr>
          <w:i/>
          <w:iCs/>
        </w:rPr>
        <w:t>Pre-Exam</w:t>
      </w:r>
      <w:r w:rsidRPr="00B34EF6">
        <w:t xml:space="preserve"> (the evening before the exam), and </w:t>
      </w:r>
      <w:proofErr w:type="gramStart"/>
      <w:r w:rsidRPr="007F1295">
        <w:rPr>
          <w:i/>
          <w:iCs/>
        </w:rPr>
        <w:t>Post-Exam</w:t>
      </w:r>
      <w:proofErr w:type="gramEnd"/>
      <w:r w:rsidRPr="00B34EF6">
        <w:t xml:space="preserve"> (the evening of the exam day).</w:t>
      </w:r>
      <w:r w:rsidR="00A45692">
        <w:t xml:space="preserve"> The primary objective was to monitor fluctuations in the CS and UCS components of </w:t>
      </w:r>
      <w:r w:rsidR="00B4402D">
        <w:t>state self-compassion</w:t>
      </w:r>
      <w:r w:rsidR="00A45692">
        <w:t xml:space="preserve"> during these key moments. We hypothesized that anxiety would escalate before the exams (</w:t>
      </w:r>
      <w:r w:rsidR="00606438" w:rsidRPr="007F1295">
        <w:rPr>
          <w:i/>
          <w:iCs/>
        </w:rPr>
        <w:t>P</w:t>
      </w:r>
      <w:r w:rsidR="00A45692" w:rsidRPr="007F1295">
        <w:rPr>
          <w:i/>
          <w:iCs/>
        </w:rPr>
        <w:t>re-</w:t>
      </w:r>
      <w:r w:rsidR="00606438" w:rsidRPr="007F1295">
        <w:rPr>
          <w:i/>
          <w:iCs/>
        </w:rPr>
        <w:t>E</w:t>
      </w:r>
      <w:r w:rsidR="00A45692" w:rsidRPr="007F1295">
        <w:rPr>
          <w:i/>
          <w:iCs/>
        </w:rPr>
        <w:t>xam</w:t>
      </w:r>
      <w:r w:rsidR="00A45692">
        <w:t>) and decrease after the exams (</w:t>
      </w:r>
      <w:proofErr w:type="gramStart"/>
      <w:r w:rsidR="00606438" w:rsidRPr="007F1295">
        <w:rPr>
          <w:i/>
          <w:iCs/>
        </w:rPr>
        <w:t>P</w:t>
      </w:r>
      <w:r w:rsidR="00A45692" w:rsidRPr="007F1295">
        <w:rPr>
          <w:i/>
          <w:iCs/>
        </w:rPr>
        <w:t>ost-</w:t>
      </w:r>
      <w:r w:rsidR="00606438" w:rsidRPr="007F1295">
        <w:rPr>
          <w:i/>
          <w:iCs/>
        </w:rPr>
        <w:t>E</w:t>
      </w:r>
      <w:r w:rsidR="00A45692" w:rsidRPr="007F1295">
        <w:rPr>
          <w:i/>
          <w:iCs/>
        </w:rPr>
        <w:t>xam</w:t>
      </w:r>
      <w:proofErr w:type="gramEnd"/>
      <w:r w:rsidR="00A45692">
        <w:t>), potentially reverting to baseline or lower levels due to the typically positive outcomes of these exams.</w:t>
      </w:r>
      <w:r w:rsidR="003D60A5">
        <w:t xml:space="preserve"> </w:t>
      </w:r>
    </w:p>
    <w:p w14:paraId="77319E36" w14:textId="40461250" w:rsidR="006A5604" w:rsidRPr="006A5604" w:rsidRDefault="00502536" w:rsidP="00D8234F">
      <w:pPr>
        <w:pStyle w:val="Corpotesto"/>
      </w:pPr>
      <w:r>
        <w:t xml:space="preserve">In fact, our results </w:t>
      </w:r>
      <w:r w:rsidR="00A45692">
        <w:t>revealed robust contextual influences o</w:t>
      </w:r>
      <w:r w:rsidR="00B4402D">
        <w:t>n state self-compassion</w:t>
      </w:r>
      <w:r w:rsidR="00A45692">
        <w:t>.</w:t>
      </w:r>
      <w:r w:rsidR="006A5604">
        <w:t xml:space="preserve"> </w:t>
      </w:r>
    </w:p>
    <w:p w14:paraId="510A68AE" w14:textId="5B394B19" w:rsidR="006A5604" w:rsidRPr="006A5604" w:rsidRDefault="00A45692" w:rsidP="00D8234F">
      <w:pPr>
        <w:pStyle w:val="Corpotesto"/>
      </w:pPr>
      <w:r>
        <w:t xml:space="preserve">1. </w:t>
      </w:r>
      <w:r w:rsidR="003D60A5">
        <w:t xml:space="preserve">In the </w:t>
      </w:r>
      <w:r w:rsidRPr="007F1295">
        <w:rPr>
          <w:i/>
          <w:iCs/>
        </w:rPr>
        <w:t>Pre-Exam</w:t>
      </w:r>
      <w:r>
        <w:t xml:space="preserve"> </w:t>
      </w:r>
      <w:r w:rsidR="003D60A5">
        <w:t>p</w:t>
      </w:r>
      <w:r>
        <w:t>eriod</w:t>
      </w:r>
      <w:r w:rsidR="003D60A5">
        <w:t>, t</w:t>
      </w:r>
      <w:r>
        <w:t xml:space="preserve">here was a decrease in CS compared to baseline (posterior estimate for </w:t>
      </w:r>
      <w:proofErr w:type="spellStart"/>
      <w:r>
        <w:t>beta_pre</w:t>
      </w:r>
      <w:proofErr w:type="spellEnd"/>
      <w:r>
        <w:t xml:space="preserve">: -0.29; 89% CI: [-0.51, -0.08]; p(β) &lt; 0 = 0.98). This suggests that the anticipation of the exam substantially lowered students’ compassionate self-responses. Conversely, UCS increased compared to baseline (posterior estimate for </w:t>
      </w:r>
      <w:proofErr w:type="spellStart"/>
      <w:r>
        <w:t>beta_pre</w:t>
      </w:r>
      <w:proofErr w:type="spellEnd"/>
      <w:r>
        <w:t>: 0.66; 89% CI: [0.38, 0.95]; p(β) &gt; 0 = 1), indicating heightened self-criticism or reduced self-kindness during this stressful period.</w:t>
      </w:r>
      <w:r w:rsidR="006A5604">
        <w:t xml:space="preserve"> </w:t>
      </w:r>
    </w:p>
    <w:p w14:paraId="1AF6BD14" w14:textId="2BBBCC87" w:rsidR="00A45692" w:rsidRDefault="00A45692" w:rsidP="006A5604">
      <w:pPr>
        <w:pStyle w:val="FirstParagraph"/>
      </w:pPr>
      <w:r>
        <w:t xml:space="preserve">2. </w:t>
      </w:r>
      <w:r w:rsidR="003D60A5">
        <w:t xml:space="preserve">In the </w:t>
      </w:r>
      <w:proofErr w:type="gramStart"/>
      <w:r w:rsidRPr="007F1295">
        <w:rPr>
          <w:i/>
          <w:iCs/>
        </w:rPr>
        <w:t>Post-Exam</w:t>
      </w:r>
      <w:proofErr w:type="gramEnd"/>
      <w:r>
        <w:t xml:space="preserve"> </w:t>
      </w:r>
      <w:r w:rsidR="003D60A5">
        <w:t>p</w:t>
      </w:r>
      <w:r>
        <w:t>eriod</w:t>
      </w:r>
      <w:r w:rsidR="003D60A5">
        <w:t>, t</w:t>
      </w:r>
      <w:r>
        <w:t>here was an increase in CS compared to baseline (posterior estimate: 0.23; 89% CI: [0.02, 0.45]; p(β) &gt; 0 = 0.96), suggesting a rebound in self-compassion following the stressor. UCS decreased compared to baseline (posterior estimate: -0.67; 89% CI: [-0.95, -0.39]; p(β) &lt; 0 = 1), indicating a reduction in self-criticism or increased self-kindness post-exam – see Figure 2.</w:t>
      </w:r>
    </w:p>
    <w:p w14:paraId="0556325F" w14:textId="77777777" w:rsidR="001E7747" w:rsidRDefault="001E7747" w:rsidP="000E5DE1">
      <w:pPr>
        <w:pStyle w:val="Corpotesto"/>
        <w:ind w:firstLine="0"/>
        <w:rPr>
          <w:ins w:id="224" w:author="COLPIZZI ILARIA" w:date="2024-10-17T18:52:00Z" w16du:dateUtc="2024-10-17T16:52:00Z"/>
          <w:b/>
          <w:bCs/>
        </w:rPr>
      </w:pPr>
    </w:p>
    <w:p w14:paraId="095B710F" w14:textId="77777777" w:rsidR="001E7747" w:rsidRDefault="001E7747" w:rsidP="000E5DE1">
      <w:pPr>
        <w:pStyle w:val="Corpotesto"/>
        <w:ind w:firstLine="0"/>
        <w:rPr>
          <w:ins w:id="225" w:author="COLPIZZI ILARIA" w:date="2024-10-17T18:52:00Z" w16du:dateUtc="2024-10-17T16:52:00Z"/>
          <w:b/>
          <w:bCs/>
        </w:rPr>
      </w:pPr>
    </w:p>
    <w:p w14:paraId="52C36CBC" w14:textId="77777777" w:rsidR="001E7747" w:rsidRDefault="001E7747" w:rsidP="000E5DE1">
      <w:pPr>
        <w:pStyle w:val="Corpotesto"/>
        <w:ind w:firstLine="0"/>
        <w:rPr>
          <w:ins w:id="226" w:author="COLPIZZI ILARIA" w:date="2024-10-17T18:52:00Z" w16du:dateUtc="2024-10-17T16:52:00Z"/>
          <w:b/>
          <w:bCs/>
        </w:rPr>
      </w:pPr>
    </w:p>
    <w:p w14:paraId="4DB326F6" w14:textId="1618DC2D" w:rsidR="000E5DE1" w:rsidRDefault="000E5DE1" w:rsidP="000E5DE1">
      <w:pPr>
        <w:pStyle w:val="Corpotesto"/>
        <w:ind w:firstLine="0"/>
        <w:rPr>
          <w:b/>
          <w:bCs/>
        </w:rPr>
      </w:pPr>
      <w:r w:rsidRPr="000E5DE1">
        <w:rPr>
          <w:b/>
          <w:bCs/>
        </w:rPr>
        <w:lastRenderedPageBreak/>
        <w:t>Figure 2</w:t>
      </w:r>
    </w:p>
    <w:p w14:paraId="5758CC0C" w14:textId="0C81E251" w:rsidR="00245BAF" w:rsidRDefault="00A10AB9">
      <w:pPr>
        <w:pStyle w:val="CaptionedFigure"/>
        <w:rPr>
          <w:i/>
          <w:iCs/>
        </w:rPr>
      </w:pPr>
      <w:r w:rsidRPr="00A10AB9">
        <w:rPr>
          <w:i/>
          <w:iCs/>
        </w:rPr>
        <w:t>Study 2: Posterior Distribution of CS and UCS Components Before and After Exam Days</w:t>
      </w:r>
    </w:p>
    <w:p w14:paraId="74A2D88C" w14:textId="4B39594D" w:rsidR="00544144" w:rsidRDefault="00544144">
      <w:pPr>
        <w:pStyle w:val="CaptionedFigure"/>
      </w:pPr>
      <w:r>
        <w:rPr>
          <w:noProof/>
        </w:rPr>
        <w:drawing>
          <wp:inline distT="0" distB="0" distL="0" distR="0" wp14:anchorId="7223BC68" wp14:editId="6DB78436">
            <wp:extent cx="5972810" cy="4491355"/>
            <wp:effectExtent l="0" t="0" r="0" b="4445"/>
            <wp:docPr id="967683116"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4491355"/>
                    </a:xfrm>
                    <a:prstGeom prst="rect">
                      <a:avLst/>
                    </a:prstGeom>
                  </pic:spPr>
                </pic:pic>
              </a:graphicData>
            </a:graphic>
          </wp:inline>
        </w:drawing>
      </w:r>
    </w:p>
    <w:p w14:paraId="175A5587" w14:textId="395666C5" w:rsidR="00061B28" w:rsidRPr="000E5DE1" w:rsidRDefault="000E5DE1" w:rsidP="004130AF">
      <w:pPr>
        <w:pStyle w:val="ImageCaption"/>
      </w:pPr>
      <w:bookmarkStart w:id="227" w:name="fig:exam"/>
      <w:bookmarkEnd w:id="227"/>
      <w:r w:rsidRPr="000E5DE1">
        <w:rPr>
          <w:i/>
          <w:iCs/>
        </w:rPr>
        <w:t>Note.</w:t>
      </w:r>
      <w:r w:rsidR="008F1E8D" w:rsidRPr="00EE2ED8">
        <w:rPr>
          <w:b/>
          <w:bCs/>
        </w:rPr>
        <w:t xml:space="preserve"> </w:t>
      </w:r>
      <w:r w:rsidR="00843BC4" w:rsidRPr="002F1880">
        <w:rPr>
          <w:b/>
          <w:bCs/>
        </w:rPr>
        <w:t>Top Panel:</w:t>
      </w:r>
      <w:r w:rsidR="00843BC4" w:rsidRPr="000E5DE1">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w:t>
      </w:r>
      <w:r w:rsidR="001E10E2" w:rsidRPr="000E5DE1">
        <w:t xml:space="preserve"> </w:t>
      </w:r>
      <w:r w:rsidR="00843BC4" w:rsidRPr="002F1880">
        <w:rPr>
          <w:b/>
          <w:bCs/>
        </w:rPr>
        <w:t>Bottom Panel:</w:t>
      </w:r>
      <w:r w:rsidR="00843BC4" w:rsidRPr="000E5DE1">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w:t>
      </w:r>
      <w:r w:rsidR="00843BC4" w:rsidRPr="000E5DE1">
        <w:lastRenderedPageBreak/>
        <w:t>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376DE35A" w14:textId="4002D539" w:rsidR="00A45692" w:rsidRDefault="00A45692" w:rsidP="00502536">
      <w:pPr>
        <w:pStyle w:val="FirstParagraph"/>
      </w:pPr>
      <w:r>
        <w:t xml:space="preserve">These results underscore the dynamic nature of </w:t>
      </w:r>
      <w:r w:rsidR="00B4402D">
        <w:t>state self-compassion</w:t>
      </w:r>
      <w:r>
        <w:t xml:space="preserve"> in relation to situational stressors. The observed decrease in CS and increase in UCS before the exam, relative to baseline levels, demonstrate the strong impact of stress on state self-compassion. The reversal of these trends post-exam, with an increase in CS and decrease in UCS, indicates a recovery in state self-compassion levels.</w:t>
      </w:r>
      <w:r w:rsidR="00502536">
        <w:t xml:space="preserve"> </w:t>
      </w:r>
      <w:r>
        <w:t>The findings provide strong evidence supporting the BCH. The inverse relationship between CS and UCS in response to stress and subsequent relief aligns with the BCH's prediction that increases in CS are associated with decreases in UCS, and vice versa. This dynamic response to contextual stressors strengthens the argument that CS and UCS exist on a single continuum.</w:t>
      </w:r>
    </w:p>
    <w:p w14:paraId="7DA8BF41" w14:textId="742B0749" w:rsidR="00A45692" w:rsidRPr="00A45692" w:rsidRDefault="003D60A5" w:rsidP="00EE2ED8">
      <w:pPr>
        <w:pStyle w:val="FirstParagraph"/>
      </w:pPr>
      <w:r>
        <w:t>T</w:t>
      </w:r>
      <w:r w:rsidR="00A45692">
        <w:t xml:space="preserve">he distinct changes in CS and UCS in opposite directions before and after the exam also highlight the necessity of considering temporal context when evaluating </w:t>
      </w:r>
      <w:r>
        <w:t>state self-compassion</w:t>
      </w:r>
      <w:r w:rsidR="00A45692">
        <w:t>. The results suggest that while CS and UCS generally move inversely to one another, the intensity and direction of these changes are heavily influenced by specific situational factors. These insights emphasize the importance of understanding the nuanced and context-dependent nature of state self-compassion, reinforcing the BCH while also pointing to the complex interplay between stress, self-compassion, and individual differences in emotional regulation.</w:t>
      </w:r>
    </w:p>
    <w:p w14:paraId="6E6BE99F" w14:textId="77777777" w:rsidR="00502536" w:rsidRDefault="002D56AC" w:rsidP="00EE2ED8">
      <w:pPr>
        <w:pStyle w:val="Corpotesto"/>
        <w:ind w:firstLine="0"/>
      </w:pPr>
      <w:bookmarkStart w:id="228" w:name="temporal-dynamics"/>
      <w:bookmarkEnd w:id="223"/>
      <w:r>
        <w:tab/>
      </w:r>
      <w:bookmarkStart w:id="229" w:name="X844786254189bcf08ed40283cf44f130012bc24"/>
      <w:bookmarkEnd w:id="228"/>
      <w:r w:rsidR="004E01DB" w:rsidRPr="00EE2ED8">
        <w:rPr>
          <w:rFonts w:eastAsiaTheme="majorEastAsia" w:cstheme="majorBidi"/>
          <w:b/>
          <w:bCs/>
          <w:szCs w:val="28"/>
        </w:rPr>
        <w:t>Testing the Bipolar Continuum Hypothesis Through Contextual Influences on State Self-Compassion</w:t>
      </w:r>
      <w:r w:rsidRPr="002D56AC">
        <w:rPr>
          <w:rFonts w:eastAsiaTheme="majorEastAsia" w:cstheme="majorBidi"/>
          <w:szCs w:val="28"/>
        </w:rPr>
        <w:t>.</w:t>
      </w:r>
      <w:r>
        <w:t xml:space="preserve"> </w:t>
      </w:r>
    </w:p>
    <w:p w14:paraId="35D662C0" w14:textId="47BACF10" w:rsidR="0006465B" w:rsidRDefault="0006465B" w:rsidP="00A9283E">
      <w:pPr>
        <w:pStyle w:val="Corpotesto"/>
      </w:pPr>
      <w:r>
        <w:lastRenderedPageBreak/>
        <w:t>In our second statistical analysis, we replicated a similar approach used in Study 1 to test the BCH. We examined the influence of contextual factors on the SC and UCS components of state self-compassion separately. Utilizing two Bayesian hierarchical models, we modeled the SC and UCS components as functions of nine predictors: negative affect, decentering, and the level of unpleasantness of the event.  To distinguish specific dimensions of variance, these predictors were uniquely centered to capture: 1. Inter-Individual Differences: Variations between different individuals. 2. Between-Day Variations: Changes within the same individual across different days. 3. Within-Day Fluctuations: Fluctuations within the same individual throughout a single day.</w:t>
      </w:r>
      <w:r w:rsidR="00A9283E">
        <w:t xml:space="preserve"> </w:t>
      </w:r>
      <w:r>
        <w:t>This comprehensive approach allowed us to dissect the relative contributions of these different dimensions of variance, thereby providing a nuanced understanding of how contextual factors impact state self-compassion in line with the BCH.</w:t>
      </w:r>
    </w:p>
    <w:p w14:paraId="5F1296E8" w14:textId="1CCDCAD4" w:rsidR="0006465B" w:rsidRDefault="00A9283E" w:rsidP="00C5564C">
      <w:pPr>
        <w:pStyle w:val="Corpotesto"/>
      </w:pPr>
      <w:r w:rsidRPr="00A9283E">
        <w:t xml:space="preserve">For the compassionate dimension of </w:t>
      </w:r>
      <w:r w:rsidR="00DF2036">
        <w:t>CS</w:t>
      </w:r>
      <w:r w:rsidRPr="00A9283E">
        <w:t>, there was robust inter-individual variability. The baseline compassionate self-view among participants varied, with a standard deviation of 0.56 for the intercept (89% Confidence Interval [CI]: [0.51, 0.61]).</w:t>
      </w:r>
      <w:r>
        <w:t xml:space="preserve"> </w:t>
      </w:r>
      <w:r w:rsidR="0006465B" w:rsidRPr="0006320C">
        <w:t xml:space="preserve">Our analysis revealed a strong negative association of </w:t>
      </w:r>
      <w:proofErr w:type="spellStart"/>
      <w:r w:rsidR="00A26A90" w:rsidRPr="0006320C">
        <w:t>NegAff</w:t>
      </w:r>
      <w:proofErr w:type="spellEnd"/>
      <w:r w:rsidR="0006465B" w:rsidRPr="0006320C">
        <w:t xml:space="preserve"> with </w:t>
      </w:r>
      <w:r w:rsidR="00B4402D" w:rsidRPr="0006320C">
        <w:t xml:space="preserve">state self-compassion </w:t>
      </w:r>
      <w:r w:rsidR="0006465B" w:rsidRPr="0006320C">
        <w:t>across various levels. Person-level: β = -0.31 (89% CI [-0.40, -0.22]); Day-level: β = -0.17 (89% CI [-0.18, -0.15]); Moment-level: β = -0.13 (89% CI [-0.14, -0.11]).</w:t>
      </w:r>
      <w:r w:rsidR="0006465B">
        <w:t xml:space="preserve"> Conversely, decentering demonstrated a positive correlation with SC. Person-level: β = 0.20 (89% CI [0.12, 0.27]); Day-level: β = 0.12 (89% CI [0.11, 0.13]); Moment-level: β = 0.08 (89% CI [0.07, 0.09]). The subjective evaluation of the level of unpleasantness of the event showed a modest positive relationship with </w:t>
      </w:r>
      <w:r w:rsidR="003D60A5">
        <w:t>state self-compassion</w:t>
      </w:r>
      <w:r w:rsidR="0006465B">
        <w:t>. Person-level: β = 0.03 (89% CI [-0.05, 0.11]); Day-level: β = 0.04 (89% CI [0.02, 0.05]); Moment-level: β = 0.02 (89% CI [0.01, 0.04]).</w:t>
      </w:r>
    </w:p>
    <w:p w14:paraId="2E123183" w14:textId="29C3F171" w:rsidR="0006465B" w:rsidRDefault="0006465B" w:rsidP="0006465B">
      <w:pPr>
        <w:pStyle w:val="Corpotesto"/>
      </w:pPr>
      <w:r>
        <w:lastRenderedPageBreak/>
        <w:t>For the U</w:t>
      </w:r>
      <w:r w:rsidR="00DF2036">
        <w:t>CS</w:t>
      </w:r>
      <w:r>
        <w:t xml:space="preserve">, credible inter-individual differences were also observed. The standard deviation for the intercept related to </w:t>
      </w:r>
      <w:proofErr w:type="spellStart"/>
      <w:r w:rsidRPr="00D8234F">
        <w:rPr>
          <w:rFonts w:ascii="Consolas" w:hAnsi="Consolas" w:cs="Consolas"/>
        </w:rPr>
        <w:t>user_id</w:t>
      </w:r>
      <w:proofErr w:type="spellEnd"/>
      <w:r>
        <w:t xml:space="preserve"> was 0.47 (89% CI [0.43, 0.51]), indicating considerable variations in baseline levels of uncompassionate self-view</w:t>
      </w:r>
      <w:r w:rsidRPr="0006320C">
        <w:t>. Negative affect was positively correlated with</w:t>
      </w:r>
      <w:r w:rsidR="003D60A5" w:rsidRPr="0006320C">
        <w:t xml:space="preserve"> state self-compassion </w:t>
      </w:r>
      <w:r w:rsidRPr="0006320C">
        <w:t>across various levels. Person-level: β = 0.33 (89% CI [0.25, 0.41]); Day-level: β = 0.16 (89% CI [0.15, 0.18]); Moment-level: β = 0.14 (89% CI [0.13, 0.15]).</w:t>
      </w:r>
      <w:r>
        <w:t xml:space="preserve"> In contrast, decentering showed a significant negative correlation with </w:t>
      </w:r>
      <w:r w:rsidR="003D60A5">
        <w:t>state self-compassion</w:t>
      </w:r>
      <w:r>
        <w:t xml:space="preserve">. Person-level: β = -0.36 (89% CI [-0.43, -0.30]); Day-level: β = -0.22 (89% CI [-0.23, -0.21]); Moment-level: β = -0.15 (89% CI [-0.16, -0.13]). The perception of the level of unpleasantness of the event exhibited minimal correlations. Person-level: β = 0.05 (89% CI [-0.02, 0.12]); Day-level: β = -0.00 (89% CI [-0.01, 0.01]); Moment-level: β = -0.03 (89% CI [-0.04, -0.01]). </w:t>
      </w:r>
    </w:p>
    <w:p w14:paraId="53CAA2BA" w14:textId="6F8439BB" w:rsidR="00742267" w:rsidRDefault="0006465B" w:rsidP="00D8234F">
      <w:pPr>
        <w:pStyle w:val="Corpotesto"/>
      </w:pPr>
      <w:r>
        <w:t xml:space="preserve">These findings provide substantial support for the BCH. The observed opposite influences of contextual factors on the CS and UCS components of </w:t>
      </w:r>
      <w:r w:rsidR="003D60A5">
        <w:t>state self-compassion</w:t>
      </w:r>
      <w:r>
        <w:t xml:space="preserve"> across all levels of variance (inter-individual, between-day, and within-day) align with the BCH</w:t>
      </w:r>
      <w:r w:rsidRPr="002F7F47">
        <w:t>. The strong negative association between negative affect and CS, coupled with the positive association between negative affect and UCS, suggests that increases in self-compassion are associated with decreases in self-criticism, and vice versa</w:t>
      </w:r>
      <w:r w:rsidRPr="00382471">
        <w:t>.</w:t>
      </w:r>
      <w:r w:rsidR="00F3636A" w:rsidRPr="00382471">
        <w:t xml:space="preserve"> </w:t>
      </w:r>
      <w:r w:rsidRPr="0006320C">
        <w:rPr>
          <w:highlight w:val="yellow"/>
          <w:rPrChange w:id="230" w:author="COLPIZZI ILARIA" w:date="2024-10-18T15:40:00Z" w16du:dateUtc="2024-10-18T13:40:00Z">
            <w:rPr/>
          </w:rPrChange>
        </w:rPr>
        <w:t>Furthermore, the positive relationship between decentering and CS, along with its negative relationship with UCS, indicates that mindfulness practices may enhance compassionate responses while reducing uncompassionate ones, thus reinforcing the bipolar nature of these components</w:t>
      </w:r>
      <w:ins w:id="231" w:author="COLPIZZI ILARIA" w:date="2024-10-18T15:43:00Z" w16du:dateUtc="2024-10-18T13:43:00Z">
        <w:r w:rsidR="00382471">
          <w:rPr>
            <w:highlight w:val="yellow"/>
          </w:rPr>
          <w:t xml:space="preserve"> in </w:t>
        </w:r>
      </w:ins>
      <w:ins w:id="232" w:author="COLPIZZI ILARIA" w:date="2024-10-23T15:25:00Z" w16du:dateUtc="2024-10-23T13:25:00Z">
        <w:r w:rsidR="00546DA4">
          <w:rPr>
            <w:highlight w:val="yellow"/>
          </w:rPr>
          <w:t>qualitative terms</w:t>
        </w:r>
      </w:ins>
      <w:r w:rsidRPr="0006320C">
        <w:rPr>
          <w:highlight w:val="yellow"/>
          <w:rPrChange w:id="233" w:author="COLPIZZI ILARIA" w:date="2024-10-18T15:40:00Z" w16du:dateUtc="2024-10-18T13:40:00Z">
            <w:rPr/>
          </w:rPrChange>
        </w:rPr>
        <w:t>.</w:t>
      </w:r>
      <w:r>
        <w:t xml:space="preserve"> The modest influence of the level of unpleasantness of events on </w:t>
      </w:r>
      <w:r w:rsidR="003D60A5">
        <w:t>state self-compassion</w:t>
      </w:r>
      <w:r>
        <w:t xml:space="preserve"> also highlights the complex interplay of situational factors in shaping self-compassion.</w:t>
      </w:r>
      <w:r w:rsidR="00742267">
        <w:t xml:space="preserve"> </w:t>
      </w:r>
    </w:p>
    <w:p w14:paraId="2AD8BF8F" w14:textId="23A72C5A" w:rsidR="0006465B" w:rsidRDefault="0006465B" w:rsidP="00742267">
      <w:pPr>
        <w:pStyle w:val="Corpotesto"/>
      </w:pPr>
      <w:r>
        <w:lastRenderedPageBreak/>
        <w:t>Collectively, these results underline the dynamic and context-dependent nature of state self-compassion. They validate the BCH by demonstrating that CS and UCS are inversely related across various contexts and individual differences, confirming that self-compassion operates as a bipolar construct rather than as independent or synergistic elements.</w:t>
      </w:r>
    </w:p>
    <w:p w14:paraId="51FA08C9" w14:textId="7D6D93FE" w:rsidR="004E01DB" w:rsidRDefault="004E01DB" w:rsidP="004E01DB">
      <w:pPr>
        <w:pStyle w:val="Corpotesto"/>
        <w:rPr>
          <w:ins w:id="234" w:author="COLPIZZI ILARIA" w:date="2024-10-17T13:33:00Z" w16du:dateUtc="2024-10-17T11:33:00Z"/>
          <w:rFonts w:eastAsiaTheme="majorEastAsia" w:cstheme="majorBidi"/>
          <w:b/>
          <w:bCs/>
          <w:szCs w:val="28"/>
        </w:rPr>
      </w:pPr>
      <w:bookmarkStart w:id="235" w:name="direct-test-of-the-bch-1"/>
      <w:bookmarkEnd w:id="229"/>
      <w:r w:rsidRPr="003454AF">
        <w:rPr>
          <w:rFonts w:eastAsiaTheme="majorEastAsia" w:cstheme="majorBidi"/>
          <w:b/>
          <w:bCs/>
          <w:szCs w:val="28"/>
        </w:rPr>
        <w:t>Direct Test of the BCH for State Self-Compassion</w:t>
      </w:r>
    </w:p>
    <w:p w14:paraId="6C98575D" w14:textId="100EED37" w:rsidR="00272352" w:rsidRPr="00272352" w:rsidDel="00C32194" w:rsidRDefault="00272352">
      <w:pPr>
        <w:pStyle w:val="Corpotesto"/>
        <w:rPr>
          <w:del w:id="236" w:author="COLPIZZI ILARIA" w:date="2024-10-17T13:34:00Z" w16du:dateUtc="2024-10-17T11:34:00Z"/>
          <w:rFonts w:eastAsiaTheme="majorEastAsia" w:cstheme="majorBidi"/>
          <w:szCs w:val="28"/>
          <w:rPrChange w:id="237" w:author="COLPIZZI ILARIA" w:date="2024-10-17T13:33:00Z" w16du:dateUtc="2024-10-17T11:33:00Z">
            <w:rPr>
              <w:del w:id="238" w:author="COLPIZZI ILARIA" w:date="2024-10-17T13:34:00Z" w16du:dateUtc="2024-10-17T11:34:00Z"/>
              <w:rFonts w:eastAsiaTheme="majorEastAsia" w:cstheme="majorBidi"/>
              <w:b/>
              <w:bCs/>
              <w:szCs w:val="28"/>
            </w:rPr>
          </w:rPrChange>
        </w:rPr>
      </w:pPr>
      <w:ins w:id="239" w:author="COLPIZZI ILARIA" w:date="2024-10-17T13:33:00Z" w16du:dateUtc="2024-10-17T11:33:00Z">
        <w:r>
          <w:rPr>
            <w:rFonts w:eastAsiaTheme="majorEastAsia" w:cstheme="majorBidi"/>
            <w:szCs w:val="28"/>
          </w:rPr>
          <w:t>F</w:t>
        </w:r>
        <w:r w:rsidRPr="00272352">
          <w:rPr>
            <w:rFonts w:eastAsiaTheme="majorEastAsia" w:cstheme="majorBidi"/>
            <w:szCs w:val="28"/>
            <w:rPrChange w:id="240" w:author="COLPIZZI ILARIA" w:date="2024-10-17T13:33:00Z" w16du:dateUtc="2024-10-17T11:33:00Z">
              <w:rPr>
                <w:rFonts w:eastAsiaTheme="majorEastAsia" w:cstheme="majorBidi"/>
                <w:b/>
                <w:bCs/>
                <w:szCs w:val="28"/>
              </w:rPr>
            </w:rPrChange>
          </w:rPr>
          <w:t>or testing the Bipolar Continuum Hypothesis (BCH), we conducted a Bayesian hierarchical model where un-compassionate self (UCS) was predicted linearly from compassionate self (CS), with covariates including within-day centered negative affect (</w:t>
        </w:r>
        <w:proofErr w:type="spellStart"/>
        <w:r w:rsidRPr="00272352">
          <w:rPr>
            <w:rFonts w:eastAsiaTheme="majorEastAsia" w:cstheme="majorBidi"/>
            <w:szCs w:val="28"/>
            <w:rPrChange w:id="241" w:author="COLPIZZI ILARIA" w:date="2024-10-17T13:33:00Z" w16du:dateUtc="2024-10-17T11:33:00Z">
              <w:rPr>
                <w:rFonts w:eastAsiaTheme="majorEastAsia" w:cstheme="majorBidi"/>
                <w:b/>
                <w:bCs/>
                <w:szCs w:val="28"/>
              </w:rPr>
            </w:rPrChange>
          </w:rPr>
          <w:t>NegAff</w:t>
        </w:r>
        <w:proofErr w:type="spellEnd"/>
        <w:r w:rsidRPr="00272352">
          <w:rPr>
            <w:rFonts w:eastAsiaTheme="majorEastAsia" w:cstheme="majorBidi"/>
            <w:szCs w:val="28"/>
            <w:rPrChange w:id="242" w:author="COLPIZZI ILARIA" w:date="2024-10-17T13:33:00Z" w16du:dateUtc="2024-10-17T11:33:00Z">
              <w:rPr>
                <w:rFonts w:eastAsiaTheme="majorEastAsia" w:cstheme="majorBidi"/>
                <w:b/>
                <w:bCs/>
                <w:szCs w:val="28"/>
              </w:rPr>
            </w:rPrChange>
          </w:rPr>
          <w:t xml:space="preserve">), decentering, and event unpleasantness. Random effects were incorporated to account for individual variability across participants, days, and event unpleasantness. The analysis revealed a strong negative association between CS and UCS (β = -0.43, 89% CI [-0.47, -0.39]), supporting the BCH. Additionally, </w:t>
        </w:r>
        <w:proofErr w:type="spellStart"/>
        <w:r w:rsidRPr="00272352">
          <w:rPr>
            <w:rFonts w:eastAsiaTheme="majorEastAsia" w:cstheme="majorBidi"/>
            <w:szCs w:val="28"/>
            <w:rPrChange w:id="243" w:author="COLPIZZI ILARIA" w:date="2024-10-17T13:33:00Z" w16du:dateUtc="2024-10-17T11:33:00Z">
              <w:rPr>
                <w:rFonts w:eastAsiaTheme="majorEastAsia" w:cstheme="majorBidi"/>
                <w:b/>
                <w:bCs/>
                <w:szCs w:val="28"/>
              </w:rPr>
            </w:rPrChange>
          </w:rPr>
          <w:t>NegAff</w:t>
        </w:r>
        <w:proofErr w:type="spellEnd"/>
        <w:r w:rsidRPr="00272352">
          <w:rPr>
            <w:rFonts w:eastAsiaTheme="majorEastAsia" w:cstheme="majorBidi"/>
            <w:szCs w:val="28"/>
            <w:rPrChange w:id="244" w:author="COLPIZZI ILARIA" w:date="2024-10-17T13:33:00Z" w16du:dateUtc="2024-10-17T11:33:00Z">
              <w:rPr>
                <w:rFonts w:eastAsiaTheme="majorEastAsia" w:cstheme="majorBidi"/>
                <w:b/>
                <w:bCs/>
                <w:szCs w:val="28"/>
              </w:rPr>
            </w:rPrChange>
          </w:rPr>
          <w:t xml:space="preserve"> was positively associated with UCS (β = 0.07, 89% CI [0.06, 0.08]), while decentering was inversely related to UCS (β = -0.08, 89% CI [-0.09, -0.07]). The effect of event unpleasantness was slight and marginally negative (β = -0.005, 89% CI [-0.016, 0.005])</w:t>
        </w:r>
      </w:ins>
      <w:ins w:id="245" w:author="COLPIZZI ILARIA" w:date="2024-10-17T13:34:00Z" w16du:dateUtc="2024-10-17T11:34:00Z">
        <w:r w:rsidR="00C32194" w:rsidRPr="00C32194">
          <w:rPr>
            <w:rFonts w:eastAsiaTheme="majorEastAsia" w:cstheme="majorBidi"/>
            <w:szCs w:val="28"/>
          </w:rPr>
          <w:t xml:space="preserve"> </w:t>
        </w:r>
        <w:r w:rsidR="00C32194">
          <w:rPr>
            <w:rFonts w:eastAsiaTheme="majorEastAsia" w:cstheme="majorBidi"/>
            <w:szCs w:val="28"/>
          </w:rPr>
          <w:t xml:space="preserve">(for details, see SI). A direct test of the BCH hypothesis was provided by using a different method as described in Section X. </w:t>
        </w:r>
      </w:ins>
    </w:p>
    <w:p w14:paraId="1B6267AA" w14:textId="7B54DC30" w:rsidR="004E01DB" w:rsidRPr="004E01DB" w:rsidDel="00C32194" w:rsidRDefault="004E01DB">
      <w:pPr>
        <w:pStyle w:val="Corpotesto"/>
        <w:ind w:firstLine="0"/>
        <w:rPr>
          <w:del w:id="246" w:author="COLPIZZI ILARIA" w:date="2024-10-17T13:33:00Z" w16du:dateUtc="2024-10-17T11:33:00Z"/>
          <w:rFonts w:eastAsiaTheme="majorEastAsia" w:cstheme="majorBidi"/>
          <w:szCs w:val="28"/>
        </w:rPr>
        <w:pPrChange w:id="247" w:author="COLPIZZI ILARIA" w:date="2024-10-17T13:34:00Z" w16du:dateUtc="2024-10-17T11:34:00Z">
          <w:pPr>
            <w:pStyle w:val="Corpotesto"/>
          </w:pPr>
        </w:pPrChange>
      </w:pPr>
      <w:del w:id="248" w:author="COLPIZZI ILARIA" w:date="2024-10-17T13:33:00Z" w16du:dateUtc="2024-10-17T11:33:00Z">
        <w:r w:rsidRPr="004E01DB" w:rsidDel="00C32194">
          <w:rPr>
            <w:rFonts w:eastAsiaTheme="majorEastAsia" w:cstheme="majorBidi"/>
            <w:szCs w:val="28"/>
          </w:rPr>
          <w:delText xml:space="preserve">As observed in Study 1, both negative affect and contextual valence are key indicators of an individual's position on the bipolar continuum of state self-compassion, ranging from CS to UCS. Specifically, high levels of </w:delText>
        </w:r>
        <w:r w:rsidR="006F685B" w:rsidDel="00C32194">
          <w:delText xml:space="preserve">NegAff </w:delText>
        </w:r>
        <w:r w:rsidRPr="004E01DB" w:rsidDel="00C32194">
          <w:rPr>
            <w:rFonts w:eastAsiaTheme="majorEastAsia" w:cstheme="majorBidi"/>
            <w:szCs w:val="28"/>
          </w:rPr>
          <w:delText xml:space="preserve">were associated with proximity to the UCS pole, while low levels of </w:delText>
        </w:r>
        <w:r w:rsidR="006F685B" w:rsidDel="00C32194">
          <w:delText xml:space="preserve">NegAff </w:delText>
        </w:r>
        <w:r w:rsidRPr="004E01DB" w:rsidDel="00C32194">
          <w:rPr>
            <w:rFonts w:eastAsiaTheme="majorEastAsia" w:cstheme="majorBidi"/>
            <w:szCs w:val="28"/>
          </w:rPr>
          <w:delText xml:space="preserve">suggested alignment with the CS pole. A similar pattern </w:delText>
        </w:r>
        <w:r w:rsidDel="00C32194">
          <w:rPr>
            <w:rFonts w:eastAsiaTheme="majorEastAsia" w:cstheme="majorBidi"/>
            <w:szCs w:val="28"/>
          </w:rPr>
          <w:delText>can be expected</w:delText>
        </w:r>
        <w:r w:rsidRPr="004E01DB" w:rsidDel="00C32194">
          <w:rPr>
            <w:rFonts w:eastAsiaTheme="majorEastAsia" w:cstheme="majorBidi"/>
            <w:szCs w:val="28"/>
          </w:rPr>
          <w:delText xml:space="preserve"> with contextual valence. Decentering, a core aspect of mindfulness, </w:delText>
        </w:r>
        <w:r w:rsidDel="00C32194">
          <w:rPr>
            <w:rFonts w:eastAsiaTheme="majorEastAsia" w:cstheme="majorBidi"/>
            <w:szCs w:val="28"/>
          </w:rPr>
          <w:delText xml:space="preserve">is expected to </w:delText>
        </w:r>
        <w:r w:rsidRPr="004E01DB" w:rsidDel="00C32194">
          <w:rPr>
            <w:rFonts w:eastAsiaTheme="majorEastAsia" w:cstheme="majorBidi"/>
            <w:szCs w:val="28"/>
          </w:rPr>
          <w:delText xml:space="preserve">show that higher degrees of decentering </w:delText>
        </w:r>
        <w:r w:rsidDel="00C32194">
          <w:rPr>
            <w:rFonts w:eastAsiaTheme="majorEastAsia" w:cstheme="majorBidi"/>
            <w:szCs w:val="28"/>
          </w:rPr>
          <w:delText>are</w:delText>
        </w:r>
        <w:r w:rsidRPr="004E01DB" w:rsidDel="00C32194">
          <w:rPr>
            <w:rFonts w:eastAsiaTheme="majorEastAsia" w:cstheme="majorBidi"/>
            <w:szCs w:val="28"/>
          </w:rPr>
          <w:delText xml:space="preserve"> linked to the CS pole, whereas lower degrees indicate proximity to the UCS pole. Thus, it </w:delText>
        </w:r>
        <w:r w:rsidDel="00C32194">
          <w:rPr>
            <w:rFonts w:eastAsiaTheme="majorEastAsia" w:cstheme="majorBidi"/>
            <w:szCs w:val="28"/>
          </w:rPr>
          <w:delText>i</w:delText>
        </w:r>
        <w:r w:rsidRPr="004E01DB" w:rsidDel="00C32194">
          <w:rPr>
            <w:rFonts w:eastAsiaTheme="majorEastAsia" w:cstheme="majorBidi"/>
            <w:szCs w:val="28"/>
          </w:rPr>
          <w:delText>s reasonable to expect</w:delText>
        </w:r>
        <w:r w:rsidDel="00C32194">
          <w:rPr>
            <w:rFonts w:eastAsiaTheme="majorEastAsia" w:cstheme="majorBidi"/>
            <w:szCs w:val="28"/>
          </w:rPr>
          <w:delText xml:space="preserve"> also in Study 2</w:delText>
        </w:r>
        <w:r w:rsidRPr="004E01DB" w:rsidDel="00C32194">
          <w:rPr>
            <w:rFonts w:eastAsiaTheme="majorEastAsia" w:cstheme="majorBidi"/>
            <w:szCs w:val="28"/>
          </w:rPr>
          <w:delText xml:space="preserve"> that </w:delText>
        </w:r>
        <w:r w:rsidR="006F685B" w:rsidDel="00C32194">
          <w:delText xml:space="preserve">NegAff </w:delText>
        </w:r>
        <w:r w:rsidRPr="004E01DB" w:rsidDel="00C32194">
          <w:rPr>
            <w:rFonts w:eastAsiaTheme="majorEastAsia" w:cstheme="majorBidi"/>
            <w:szCs w:val="28"/>
          </w:rPr>
          <w:delText xml:space="preserve">and decentering would demonstrate inverse relationships with state self-compassion components. </w:delText>
        </w:r>
      </w:del>
    </w:p>
    <w:p w14:paraId="4B98826D" w14:textId="02A93665" w:rsidR="004E01DB" w:rsidDel="00C32194" w:rsidRDefault="004E01DB">
      <w:pPr>
        <w:pStyle w:val="Corpotesto"/>
        <w:ind w:firstLine="0"/>
        <w:rPr>
          <w:del w:id="249" w:author="COLPIZZI ILARIA" w:date="2024-10-17T13:33:00Z" w16du:dateUtc="2024-10-17T11:33:00Z"/>
          <w:rFonts w:eastAsiaTheme="majorEastAsia" w:cstheme="majorBidi"/>
          <w:szCs w:val="28"/>
        </w:rPr>
        <w:pPrChange w:id="250" w:author="COLPIZZI ILARIA" w:date="2024-10-17T13:34:00Z" w16du:dateUtc="2024-10-17T11:34:00Z">
          <w:pPr>
            <w:pStyle w:val="Corpotesto"/>
          </w:pPr>
        </w:pPrChange>
      </w:pPr>
      <w:del w:id="251" w:author="COLPIZZI ILARIA" w:date="2024-10-17T13:33:00Z" w16du:dateUtc="2024-10-17T11:33:00Z">
        <w:r w:rsidRPr="004E01DB" w:rsidDel="00C32194">
          <w:rPr>
            <w:rFonts w:eastAsiaTheme="majorEastAsia" w:cstheme="majorBidi"/>
            <w:szCs w:val="28"/>
          </w:rPr>
          <w:delText xml:space="preserve">To replicate the analysis from Study 1 </w:delText>
        </w:r>
        <w:r w:rsidR="001B47C6" w:rsidDel="00C32194">
          <w:rPr>
            <w:rFonts w:eastAsiaTheme="majorEastAsia" w:cstheme="majorBidi"/>
            <w:szCs w:val="28"/>
          </w:rPr>
          <w:delText>for</w:delText>
        </w:r>
        <w:r w:rsidR="001B47C6" w:rsidRPr="004E01DB" w:rsidDel="00C32194">
          <w:rPr>
            <w:rFonts w:eastAsiaTheme="majorEastAsia" w:cstheme="majorBidi"/>
            <w:szCs w:val="28"/>
          </w:rPr>
          <w:delText xml:space="preserve"> </w:delText>
        </w:r>
        <w:r w:rsidRPr="004E01DB" w:rsidDel="00C32194">
          <w:rPr>
            <w:rFonts w:eastAsiaTheme="majorEastAsia" w:cstheme="majorBidi"/>
            <w:szCs w:val="28"/>
          </w:rPr>
          <w:delText>test</w:delText>
        </w:r>
        <w:r w:rsidR="001B47C6" w:rsidDel="00C32194">
          <w:rPr>
            <w:rFonts w:eastAsiaTheme="majorEastAsia" w:cstheme="majorBidi"/>
            <w:szCs w:val="28"/>
          </w:rPr>
          <w:delText>ing</w:delText>
        </w:r>
        <w:r w:rsidRPr="004E01DB" w:rsidDel="00C32194">
          <w:rPr>
            <w:rFonts w:eastAsiaTheme="majorEastAsia" w:cstheme="majorBidi"/>
            <w:szCs w:val="28"/>
          </w:rPr>
          <w:delText xml:space="preserve"> the BCH, we conducted a Bayesian hierarchical analysis. In this model, the UCS component of </w:delText>
        </w:r>
        <w:r w:rsidR="003D60A5" w:rsidDel="00C32194">
          <w:rPr>
            <w:rFonts w:eastAsiaTheme="majorEastAsia" w:cstheme="majorBidi"/>
            <w:szCs w:val="28"/>
          </w:rPr>
          <w:delText>state self-compassion</w:delText>
        </w:r>
        <w:r w:rsidRPr="004E01DB" w:rsidDel="00C32194">
          <w:rPr>
            <w:rFonts w:eastAsiaTheme="majorEastAsia" w:cstheme="majorBidi"/>
            <w:szCs w:val="28"/>
          </w:rPr>
          <w:delText xml:space="preserve"> was predicted linearly from the CS component. We included </w:delText>
        </w:r>
        <w:r w:rsidR="001B47C6" w:rsidDel="00C32194">
          <w:rPr>
            <w:rFonts w:eastAsiaTheme="majorEastAsia" w:cstheme="majorBidi"/>
            <w:szCs w:val="28"/>
          </w:rPr>
          <w:delText xml:space="preserve">as </w:delText>
        </w:r>
        <w:r w:rsidRPr="004E01DB" w:rsidDel="00C32194">
          <w:rPr>
            <w:rFonts w:eastAsiaTheme="majorEastAsia" w:cstheme="majorBidi"/>
            <w:szCs w:val="28"/>
          </w:rPr>
          <w:delText xml:space="preserve">covariates </w:delText>
        </w:r>
        <w:r w:rsidR="001B47C6" w:rsidDel="00C32194">
          <w:rPr>
            <w:rFonts w:eastAsiaTheme="majorEastAsia" w:cstheme="majorBidi"/>
            <w:szCs w:val="28"/>
          </w:rPr>
          <w:delText>the</w:delText>
        </w:r>
        <w:r w:rsidRPr="004E01DB" w:rsidDel="00C32194">
          <w:rPr>
            <w:rFonts w:eastAsiaTheme="majorEastAsia" w:cstheme="majorBidi"/>
            <w:szCs w:val="28"/>
          </w:rPr>
          <w:delText xml:space="preserve"> within-day centered N</w:delText>
        </w:r>
        <w:r w:rsidR="001B47C6" w:rsidDel="00C32194">
          <w:rPr>
            <w:rFonts w:eastAsiaTheme="majorEastAsia" w:cstheme="majorBidi"/>
            <w:szCs w:val="28"/>
          </w:rPr>
          <w:delText>eg</w:delText>
        </w:r>
        <w:r w:rsidRPr="004E01DB" w:rsidDel="00C32194">
          <w:rPr>
            <w:rFonts w:eastAsiaTheme="majorEastAsia" w:cstheme="majorBidi"/>
            <w:szCs w:val="28"/>
          </w:rPr>
          <w:delText>A</w:delText>
        </w:r>
        <w:r w:rsidR="001B47C6" w:rsidDel="00C32194">
          <w:rPr>
            <w:rFonts w:eastAsiaTheme="majorEastAsia" w:cstheme="majorBidi"/>
            <w:szCs w:val="28"/>
          </w:rPr>
          <w:delText>ff</w:delText>
        </w:r>
        <w:r w:rsidRPr="004E01DB" w:rsidDel="00C32194">
          <w:rPr>
            <w:rFonts w:eastAsiaTheme="majorEastAsia" w:cstheme="majorBidi"/>
            <w:szCs w:val="28"/>
          </w:rPr>
          <w:delText xml:space="preserve">, decentering, and the level of unpleasantness of the event. Random effects were incorporated for participants, days, and the level of unpleasantness of the event to account for individual variability and measurement precision (for details, see </w:delText>
        </w:r>
        <w:r w:rsidR="004A55A1" w:rsidDel="00C32194">
          <w:rPr>
            <w:rFonts w:eastAsiaTheme="majorEastAsia" w:cstheme="majorBidi"/>
            <w:szCs w:val="28"/>
          </w:rPr>
          <w:delText>SI</w:delText>
        </w:r>
        <w:r w:rsidRPr="004E01DB" w:rsidDel="00C32194">
          <w:rPr>
            <w:rFonts w:eastAsiaTheme="majorEastAsia" w:cstheme="majorBidi"/>
            <w:szCs w:val="28"/>
          </w:rPr>
          <w:delText>)</w:delText>
        </w:r>
        <w:r w:rsidR="004A55A1" w:rsidDel="00C32194">
          <w:rPr>
            <w:rFonts w:eastAsiaTheme="majorEastAsia" w:cstheme="majorBidi"/>
            <w:szCs w:val="28"/>
          </w:rPr>
          <w:delText xml:space="preserve"> – see Figure 3</w:delText>
        </w:r>
        <w:r w:rsidRPr="004E01DB" w:rsidDel="00C32194">
          <w:rPr>
            <w:rFonts w:eastAsiaTheme="majorEastAsia" w:cstheme="majorBidi"/>
            <w:szCs w:val="28"/>
          </w:rPr>
          <w:delText>.</w:delText>
        </w:r>
      </w:del>
    </w:p>
    <w:p w14:paraId="6FC1BD7E" w14:textId="1D8EF1E2" w:rsidR="00433C51" w:rsidDel="00C32194" w:rsidRDefault="00433C51">
      <w:pPr>
        <w:pStyle w:val="Corpotesto"/>
        <w:ind w:firstLine="0"/>
        <w:rPr>
          <w:del w:id="252" w:author="COLPIZZI ILARIA" w:date="2024-10-17T13:33:00Z" w16du:dateUtc="2024-10-17T11:33:00Z"/>
          <w:b/>
          <w:bCs/>
        </w:rPr>
      </w:pPr>
      <w:del w:id="253" w:author="COLPIZZI ILARIA" w:date="2024-10-17T13:33:00Z" w16du:dateUtc="2024-10-17T11:33:00Z">
        <w:r w:rsidRPr="00EE2ED8" w:rsidDel="00C32194">
          <w:rPr>
            <w:b/>
            <w:bCs/>
          </w:rPr>
          <w:delText>Figure 3</w:delText>
        </w:r>
      </w:del>
    </w:p>
    <w:p w14:paraId="1B1DF620" w14:textId="12A5DFDA" w:rsidR="00433C51" w:rsidRPr="006F07B8" w:rsidDel="00C32194" w:rsidRDefault="00433C51">
      <w:pPr>
        <w:pStyle w:val="Corpotesto"/>
        <w:ind w:firstLine="0"/>
        <w:rPr>
          <w:del w:id="254" w:author="COLPIZZI ILARIA" w:date="2024-10-17T13:33:00Z" w16du:dateUtc="2024-10-17T11:33:00Z"/>
          <w:rFonts w:eastAsiaTheme="majorEastAsia" w:cstheme="majorBidi"/>
          <w:szCs w:val="28"/>
        </w:rPr>
      </w:pPr>
      <w:del w:id="255" w:author="COLPIZZI ILARIA" w:date="2024-10-17T13:33:00Z" w16du:dateUtc="2024-10-17T11:33:00Z">
        <w:r w:rsidDel="00C32194">
          <w:delText xml:space="preserve"> </w:delText>
        </w:r>
        <w:r w:rsidRPr="00EE2ED8" w:rsidDel="00C32194">
          <w:rPr>
            <w:i/>
            <w:iCs/>
          </w:rPr>
          <w:delText>Study 2. Posterior estimates of coefficients in a Bayesian multilevel model used to predict the UCS component from the CS component</w:delText>
        </w:r>
      </w:del>
    </w:p>
    <w:p w14:paraId="3B085AED" w14:textId="65C4A614" w:rsidR="00245BAF" w:rsidRDefault="00703CF5">
      <w:pPr>
        <w:pStyle w:val="Corpotesto"/>
        <w:ind w:firstLine="0"/>
        <w:pPrChange w:id="256" w:author="COLPIZZI ILARIA" w:date="2024-10-17T13:34:00Z" w16du:dateUtc="2024-10-17T11:34:00Z">
          <w:pPr>
            <w:pStyle w:val="CaptionedFigure"/>
          </w:pPr>
        </w:pPrChange>
      </w:pPr>
      <w:del w:id="257" w:author="COLPIZZI ILARIA" w:date="2024-10-17T13:33:00Z" w16du:dateUtc="2024-10-17T11:33:00Z">
        <w:r w:rsidDel="00C32194">
          <w:rPr>
            <w:noProof/>
          </w:rPr>
          <w:drawing>
            <wp:inline distT="0" distB="0" distL="0" distR="0" wp14:anchorId="4876A296" wp14:editId="44242E00">
              <wp:extent cx="4572000" cy="2552700"/>
              <wp:effectExtent l="0" t="0" r="0" b="0"/>
              <wp:docPr id="55" name="Picture" descr="Figure 3: After successful installation the papaja APA manuscript template is available via the RStudio menu."/>
              <wp:cNvGraphicFramePr/>
              <a:graphic xmlns:a="http://schemas.openxmlformats.org/drawingml/2006/main">
                <a:graphicData uri="http://schemas.openxmlformats.org/drawingml/2006/picture">
                  <pic:pic xmlns:pic="http://schemas.openxmlformats.org/drawingml/2006/picture">
                    <pic:nvPicPr>
                      <pic:cNvPr id="56" name="Picture" descr="../figures/plot_bch_mpath.pdf"/>
                      <pic:cNvPicPr>
                        <a:picLocks noChangeAspect="1" noChangeArrowheads="1"/>
                      </pic:cNvPicPr>
                    </pic:nvPicPr>
                    <pic:blipFill>
                      <a:blip r:embed="rId10"/>
                      <a:stretch>
                        <a:fillRect/>
                      </a:stretch>
                    </pic:blipFill>
                    <pic:spPr bwMode="auto">
                      <a:xfrm>
                        <a:off x="0" y="0"/>
                        <a:ext cx="4572000" cy="2552700"/>
                      </a:xfrm>
                      <a:prstGeom prst="rect">
                        <a:avLst/>
                      </a:prstGeom>
                      <a:noFill/>
                      <a:ln w="9525">
                        <a:noFill/>
                        <a:headEnd/>
                        <a:tailEnd/>
                      </a:ln>
                    </pic:spPr>
                  </pic:pic>
                </a:graphicData>
              </a:graphic>
            </wp:inline>
          </w:drawing>
        </w:r>
      </w:del>
    </w:p>
    <w:p w14:paraId="4B377C5A" w14:textId="73B413C8" w:rsidR="004A07B7" w:rsidDel="00C32194" w:rsidRDefault="00433C51">
      <w:pPr>
        <w:pStyle w:val="ImageCaption"/>
        <w:rPr>
          <w:del w:id="258" w:author="COLPIZZI ILARIA" w:date="2024-10-17T13:33:00Z" w16du:dateUtc="2024-10-17T11:33:00Z"/>
        </w:rPr>
      </w:pPr>
      <w:bookmarkStart w:id="259" w:name="fig:plotbch"/>
      <w:bookmarkEnd w:id="259"/>
      <w:del w:id="260" w:author="COLPIZZI ILARIA" w:date="2024-10-17T13:33:00Z" w16du:dateUtc="2024-10-17T11:33:00Z">
        <w:r w:rsidDel="00C32194">
          <w:rPr>
            <w:i/>
            <w:iCs/>
          </w:rPr>
          <w:delText xml:space="preserve">Note. </w:delText>
        </w:r>
        <w:r w:rsidR="004F6298" w:rsidRPr="00433C51" w:rsidDel="00C32194">
          <w:delText xml:space="preserve">The estimates are expressed in terms of inter-individual differences and intra-individual variations, both within a day and across different days. The bars represent 89% credibility intervals. </w:delText>
        </w:r>
      </w:del>
      <m:oMath>
        <m:sSub>
          <m:sSubPr>
            <m:ctrlPr>
              <w:del w:id="261" w:author="COLPIZZI ILARIA" w:date="2024-10-17T13:33:00Z" w16du:dateUtc="2024-10-17T11:33:00Z">
                <w:rPr>
                  <w:rFonts w:ascii="Cambria Math" w:eastAsia="Cambria Math" w:hAnsi="Cambria Math" w:cs="Times New Roman"/>
                </w:rPr>
              </w:del>
            </m:ctrlPr>
          </m:sSubPr>
          <m:e>
            <m:r>
              <w:del w:id="262" w:author="COLPIZZI ILARIA" w:date="2024-10-17T13:33:00Z" w16du:dateUtc="2024-10-17T11:33:00Z">
                <m:rPr>
                  <m:sty m:val="p"/>
                </m:rPr>
                <w:rPr>
                  <w:rFonts w:ascii="Cambria Math" w:eastAsia="Cambria Math" w:hAnsi="Cambria Math" w:cs="Times New Roman"/>
                </w:rPr>
                <m:t>β</m:t>
              </w:del>
            </m:r>
          </m:e>
          <m:sub>
            <m:r>
              <w:del w:id="263" w:author="COLPIZZI ILARIA" w:date="2024-10-17T13:33:00Z" w16du:dateUtc="2024-10-17T11:33:00Z">
                <m:rPr>
                  <m:sty m:val="p"/>
                </m:rPr>
                <w:rPr>
                  <w:rFonts w:ascii="Cambria Math" w:eastAsia="Cambria Math" w:hAnsi="Cambria Math" w:cs="Times New Roman"/>
                </w:rPr>
                <m:t xml:space="preserve">CS </m:t>
              </w:del>
            </m:r>
          </m:sub>
        </m:sSub>
      </m:oMath>
      <w:del w:id="264" w:author="COLPIZZI ILARIA" w:date="2024-10-17T13:33:00Z" w16du:dateUtc="2024-10-17T11:33:00Z">
        <w:r w:rsidR="004318BA" w:rsidRPr="00433C51" w:rsidDel="00C32194">
          <w:delText xml:space="preserve"> represents the beta coefficients for CS; </w:delText>
        </w:r>
      </w:del>
      <m:oMath>
        <m:sSub>
          <m:sSubPr>
            <m:ctrlPr>
              <w:del w:id="265" w:author="COLPIZZI ILARIA" w:date="2024-10-17T13:33:00Z" w16du:dateUtc="2024-10-17T11:33:00Z">
                <w:rPr>
                  <w:rFonts w:ascii="Cambria Math" w:eastAsia="Cambria Math" w:hAnsi="Cambria Math" w:cs="Times New Roman"/>
                </w:rPr>
              </w:del>
            </m:ctrlPr>
          </m:sSubPr>
          <m:e>
            <m:r>
              <w:del w:id="266" w:author="COLPIZZI ILARIA" w:date="2024-10-17T13:33:00Z" w16du:dateUtc="2024-10-17T11:33:00Z">
                <m:rPr>
                  <m:sty m:val="p"/>
                </m:rPr>
                <w:rPr>
                  <w:rFonts w:ascii="Cambria Math" w:eastAsia="Cambria Math" w:hAnsi="Cambria Math" w:cs="Times New Roman"/>
                </w:rPr>
                <m:t>β</m:t>
              </w:del>
            </m:r>
          </m:e>
          <m:sub>
            <m:r>
              <w:del w:id="267" w:author="COLPIZZI ILARIA" w:date="2024-10-17T13:33:00Z" w16du:dateUtc="2024-10-17T11:33:00Z">
                <m:rPr>
                  <m:sty m:val="p"/>
                </m:rPr>
                <w:rPr>
                  <w:rFonts w:ascii="Cambria Math" w:eastAsia="Cambria Math" w:hAnsi="Cambria Math" w:cs="Times New Roman"/>
                </w:rPr>
                <m:t>negative affect</m:t>
              </w:del>
            </m:r>
          </m:sub>
        </m:sSub>
      </m:oMath>
      <w:del w:id="268" w:author="COLPIZZI ILARIA" w:date="2024-10-17T13:33:00Z" w16du:dateUtc="2024-10-17T11:33:00Z">
        <w:r w:rsidR="004318BA" w:rsidRPr="00433C51" w:rsidDel="00C32194">
          <w:rPr>
            <w:rFonts w:eastAsia="Cambria Math" w:cs="Times New Roman"/>
          </w:rPr>
          <w:delText xml:space="preserve">, </w:delText>
        </w:r>
      </w:del>
      <m:oMath>
        <m:sSub>
          <m:sSubPr>
            <m:ctrlPr>
              <w:del w:id="269" w:author="COLPIZZI ILARIA" w:date="2024-10-17T13:33:00Z" w16du:dateUtc="2024-10-17T11:33:00Z">
                <w:rPr>
                  <w:rFonts w:ascii="Cambria Math" w:eastAsia="Cambria Math" w:hAnsi="Cambria Math" w:cs="Times New Roman"/>
                </w:rPr>
              </w:del>
            </m:ctrlPr>
          </m:sSubPr>
          <m:e>
            <m:r>
              <w:del w:id="270" w:author="COLPIZZI ILARIA" w:date="2024-10-17T13:33:00Z" w16du:dateUtc="2024-10-17T11:33:00Z">
                <m:rPr>
                  <m:sty m:val="p"/>
                </m:rPr>
                <w:rPr>
                  <w:rFonts w:ascii="Cambria Math" w:eastAsia="Cambria Math" w:hAnsi="Cambria Math" w:cs="Times New Roman"/>
                </w:rPr>
                <m:t>β</m:t>
              </w:del>
            </m:r>
          </m:e>
          <m:sub>
            <m:r>
              <w:del w:id="271" w:author="COLPIZZI ILARIA" w:date="2024-10-17T13:33:00Z" w16du:dateUtc="2024-10-17T11:33:00Z">
                <m:rPr>
                  <m:sty m:val="p"/>
                </m:rPr>
                <w:rPr>
                  <w:rFonts w:ascii="Cambria Math" w:eastAsia="Cambria Math" w:hAnsi="Cambria Math" w:cs="Times New Roman"/>
                </w:rPr>
                <m:t xml:space="preserve">context valence </m:t>
              </w:del>
            </m:r>
          </m:sub>
        </m:sSub>
        <m:r>
          <w:del w:id="272" w:author="COLPIZZI ILARIA" w:date="2024-10-17T13:33:00Z" w16du:dateUtc="2024-10-17T11:33:00Z">
            <m:rPr>
              <m:sty m:val="p"/>
            </m:rPr>
            <w:rPr>
              <w:rFonts w:ascii="Cambria Math" w:eastAsia="Cambria Math" w:hAnsi="Cambria Math" w:cs="Times New Roman"/>
            </w:rPr>
            <m:t xml:space="preserve">and </m:t>
          </w:del>
        </m:r>
        <m:sSub>
          <m:sSubPr>
            <m:ctrlPr>
              <w:del w:id="273" w:author="COLPIZZI ILARIA" w:date="2024-10-17T13:33:00Z" w16du:dateUtc="2024-10-17T11:33:00Z">
                <w:rPr>
                  <w:rFonts w:ascii="Cambria Math" w:eastAsia="Cambria Math" w:hAnsi="Cambria Math" w:cs="Times New Roman"/>
                </w:rPr>
              </w:del>
            </m:ctrlPr>
          </m:sSubPr>
          <m:e>
            <m:r>
              <w:del w:id="274" w:author="COLPIZZI ILARIA" w:date="2024-10-17T13:33:00Z" w16du:dateUtc="2024-10-17T11:33:00Z">
                <m:rPr>
                  <m:sty m:val="p"/>
                </m:rPr>
                <w:rPr>
                  <w:rFonts w:ascii="Cambria Math" w:eastAsia="Cambria Math" w:hAnsi="Cambria Math" w:cs="Times New Roman"/>
                </w:rPr>
                <m:t>β</m:t>
              </w:del>
            </m:r>
          </m:e>
          <m:sub>
            <m:r>
              <w:del w:id="275" w:author="COLPIZZI ILARIA" w:date="2024-10-17T13:33:00Z" w16du:dateUtc="2024-10-17T11:33:00Z">
                <m:rPr>
                  <m:sty m:val="p"/>
                </m:rPr>
                <w:rPr>
                  <w:rFonts w:ascii="Cambria Math" w:eastAsia="Cambria Math" w:hAnsi="Cambria Math" w:cs="Times New Roman"/>
                </w:rPr>
                <m:t xml:space="preserve">decentering </m:t>
              </w:del>
            </m:r>
          </m:sub>
        </m:sSub>
      </m:oMath>
      <w:del w:id="276" w:author="COLPIZZI ILARIA" w:date="2024-10-17T13:33:00Z" w16du:dateUtc="2024-10-17T11:33:00Z">
        <w:r w:rsidR="004318BA" w:rsidRPr="00433C51" w:rsidDel="00C32194">
          <w:delText xml:space="preserve">denote the beta coefficients for </w:delText>
        </w:r>
        <w:r w:rsidR="00AC5A9A" w:rsidRPr="00433C51" w:rsidDel="00C32194">
          <w:delText>NegAff</w:delText>
        </w:r>
        <w:r w:rsidR="004318BA" w:rsidRPr="00433C51" w:rsidDel="00C32194">
          <w:delText xml:space="preserve">, context valence and decentering respectively; </w:delText>
        </w:r>
      </w:del>
      <m:oMath>
        <m:sSub>
          <m:sSubPr>
            <m:ctrlPr>
              <w:del w:id="277" w:author="COLPIZZI ILARIA" w:date="2024-10-17T13:33:00Z" w16du:dateUtc="2024-10-17T11:33:00Z">
                <w:rPr>
                  <w:rFonts w:ascii="Cambria Math" w:eastAsia="Cambria Math" w:hAnsi="Cambria Math" w:cs="Times New Roman"/>
                </w:rPr>
              </w:del>
            </m:ctrlPr>
          </m:sSubPr>
          <m:e>
            <m:r>
              <w:del w:id="278" w:author="COLPIZZI ILARIA" w:date="2024-10-17T13:33:00Z" w16du:dateUtc="2024-10-17T11:33:00Z">
                <m:rPr>
                  <m:sty m:val="p"/>
                </m:rPr>
                <w:rPr>
                  <w:rFonts w:ascii="Cambria Math" w:hAnsi="Cambria Math" w:cs="Times New Roman"/>
                  <w:color w:val="404040"/>
                  <w:shd w:val="clear" w:color="auto" w:fill="FFFFFF"/>
                </w:rPr>
                <m:t>σ</m:t>
              </w:del>
            </m:r>
          </m:e>
          <m:sub>
            <m:r>
              <w:del w:id="279" w:author="COLPIZZI ILARIA" w:date="2024-10-17T13:33:00Z" w16du:dateUtc="2024-10-17T11:33:00Z">
                <m:rPr>
                  <m:sty m:val="p"/>
                </m:rPr>
                <w:rPr>
                  <w:rFonts w:ascii="Cambria Math" w:eastAsia="Cambria Math" w:hAnsi="Cambria Math" w:cs="Times New Roman"/>
                </w:rPr>
                <m:t>measurement</m:t>
              </w:del>
            </m:r>
          </m:sub>
        </m:sSub>
      </m:oMath>
      <w:del w:id="280" w:author="COLPIZZI ILARIA" w:date="2024-10-17T13:33:00Z" w16du:dateUtc="2024-10-17T11:33:00Z">
        <w:r w:rsidR="004318BA" w:rsidRPr="00433C51" w:rsidDel="00C32194">
          <w:delText xml:space="preserve"> is the standard deviation of the distribution of random effects coefficients for the 5 daily observations; </w:delText>
        </w:r>
      </w:del>
      <m:oMath>
        <m:sSub>
          <m:sSubPr>
            <m:ctrlPr>
              <w:del w:id="281" w:author="COLPIZZI ILARIA" w:date="2024-10-17T13:33:00Z" w16du:dateUtc="2024-10-17T11:33:00Z">
                <w:rPr>
                  <w:rFonts w:ascii="Cambria Math" w:eastAsia="Cambria Math" w:hAnsi="Cambria Math" w:cs="Times New Roman"/>
                </w:rPr>
              </w:del>
            </m:ctrlPr>
          </m:sSubPr>
          <m:e>
            <m:r>
              <w:del w:id="282" w:author="COLPIZZI ILARIA" w:date="2024-10-17T13:33:00Z" w16du:dateUtc="2024-10-17T11:33:00Z">
                <m:rPr>
                  <m:sty m:val="p"/>
                </m:rPr>
                <w:rPr>
                  <w:rFonts w:ascii="Cambria Math" w:hAnsi="Cambria Math" w:cs="Times New Roman"/>
                  <w:color w:val="404040"/>
                  <w:shd w:val="clear" w:color="auto" w:fill="FFFFFF"/>
                </w:rPr>
                <m:t>σ</m:t>
              </w:del>
            </m:r>
          </m:e>
          <m:sub>
            <m:r>
              <w:del w:id="283" w:author="COLPIZZI ILARIA" w:date="2024-10-17T13:33:00Z" w16du:dateUtc="2024-10-17T11:33:00Z">
                <m:rPr>
                  <m:sty m:val="p"/>
                </m:rPr>
                <w:rPr>
                  <w:rFonts w:ascii="Cambria Math" w:eastAsia="Cambria Math" w:hAnsi="Cambria Math" w:cs="Times New Roman"/>
                </w:rPr>
                <m:t xml:space="preserve">day </m:t>
              </w:del>
            </m:r>
          </m:sub>
        </m:sSub>
      </m:oMath>
      <w:del w:id="284" w:author="COLPIZZI ILARIA" w:date="2024-10-17T13:33:00Z" w16du:dateUtc="2024-10-17T11:33:00Z">
        <w:r w:rsidR="004318BA" w:rsidRPr="00433C51" w:rsidDel="00C32194">
          <w:delText xml:space="preserve">represents the standard deviation of the distribution of random effects coefficients across 10 days; </w:delText>
        </w:r>
      </w:del>
      <m:oMath>
        <m:sSub>
          <m:sSubPr>
            <m:ctrlPr>
              <w:del w:id="285" w:author="COLPIZZI ILARIA" w:date="2024-10-17T13:33:00Z" w16du:dateUtc="2024-10-17T11:33:00Z">
                <w:rPr>
                  <w:rFonts w:ascii="Cambria Math" w:eastAsia="Cambria Math" w:hAnsi="Cambria Math" w:cs="Times New Roman"/>
                </w:rPr>
              </w:del>
            </m:ctrlPr>
          </m:sSubPr>
          <m:e>
            <m:r>
              <w:del w:id="286" w:author="COLPIZZI ILARIA" w:date="2024-10-17T13:33:00Z" w16du:dateUtc="2024-10-17T11:33:00Z">
                <m:rPr>
                  <m:sty m:val="p"/>
                </m:rPr>
                <w:rPr>
                  <w:rFonts w:ascii="Cambria Math" w:hAnsi="Cambria Math" w:cs="Times New Roman"/>
                  <w:color w:val="404040"/>
                  <w:shd w:val="clear" w:color="auto" w:fill="FFFFFF"/>
                </w:rPr>
                <m:t>σ</m:t>
              </w:del>
            </m:r>
          </m:e>
          <m:sub>
            <m:r>
              <w:del w:id="287" w:author="COLPIZZI ILARIA" w:date="2024-10-17T13:33:00Z" w16du:dateUtc="2024-10-17T11:33:00Z">
                <m:rPr>
                  <m:sty m:val="p"/>
                </m:rPr>
                <w:rPr>
                  <w:rFonts w:ascii="Cambria Math" w:eastAsia="Cambria Math" w:hAnsi="Cambria Math" w:cs="Times New Roman"/>
                </w:rPr>
                <m:t xml:space="preserve">participant </m:t>
              </w:del>
            </m:r>
          </m:sub>
        </m:sSub>
      </m:oMath>
      <w:del w:id="288" w:author="COLPIZZI ILARIA" w:date="2024-10-17T13:33:00Z" w16du:dateUtc="2024-10-17T11:33:00Z">
        <w:r w:rsidR="004318BA" w:rsidRPr="00433C51" w:rsidDel="00C32194">
          <w:delText xml:space="preserve">indicates the standard deviation of the distribution of random effects coefficients across participants (N subjects); </w:delText>
        </w:r>
      </w:del>
      <m:oMath>
        <m:sSub>
          <m:sSubPr>
            <m:ctrlPr>
              <w:del w:id="289" w:author="COLPIZZI ILARIA" w:date="2024-10-17T13:33:00Z" w16du:dateUtc="2024-10-17T11:33:00Z">
                <w:rPr>
                  <w:rFonts w:ascii="Cambria Math" w:eastAsia="Cambria Math" w:hAnsi="Cambria Math" w:cs="Times New Roman"/>
                </w:rPr>
              </w:del>
            </m:ctrlPr>
          </m:sSubPr>
          <m:e>
            <m:r>
              <w:del w:id="290" w:author="COLPIZZI ILARIA" w:date="2024-10-17T13:33:00Z" w16du:dateUtc="2024-10-17T11:33:00Z">
                <m:rPr>
                  <m:sty m:val="p"/>
                </m:rPr>
                <w:rPr>
                  <w:rFonts w:ascii="Cambria Math" w:hAnsi="Cambria Math" w:cs="Times New Roman"/>
                  <w:color w:val="404040"/>
                  <w:shd w:val="clear" w:color="auto" w:fill="FFFFFF"/>
                </w:rPr>
                <m:t>σ</m:t>
              </w:del>
            </m:r>
          </m:e>
          <m:sub>
            <m:r>
              <w:del w:id="291" w:author="COLPIZZI ILARIA" w:date="2024-10-17T13:33:00Z" w16du:dateUtc="2024-10-17T11:33:00Z">
                <m:rPr>
                  <m:sty m:val="p"/>
                </m:rPr>
                <w:rPr>
                  <w:rFonts w:ascii="Cambria Math" w:eastAsia="Cambria Math" w:hAnsi="Cambria Math" w:cs="Times New Roman"/>
                </w:rPr>
                <m:t>participant slope CS</m:t>
              </w:del>
            </m:r>
          </m:sub>
        </m:sSub>
      </m:oMath>
      <w:del w:id="292" w:author="COLPIZZI ILARIA" w:date="2024-10-17T13:33:00Z" w16du:dateUtc="2024-10-17T11:33:00Z">
        <w:r w:rsidR="004318BA" w:rsidRPr="00433C51" w:rsidDel="00C32194">
          <w:delText xml:space="preserve"> is the standard deviation of the slopes describing the effect of CS on UCS for each participant; </w:delText>
        </w:r>
      </w:del>
      <m:oMath>
        <m:sSub>
          <m:sSubPr>
            <m:ctrlPr>
              <w:del w:id="293" w:author="COLPIZZI ILARIA" w:date="2024-10-17T13:33:00Z" w16du:dateUtc="2024-10-17T11:33:00Z">
                <w:rPr>
                  <w:rFonts w:ascii="Cambria Math" w:eastAsia="Cambria Math" w:hAnsi="Cambria Math" w:cs="Times New Roman"/>
                </w:rPr>
              </w:del>
            </m:ctrlPr>
          </m:sSubPr>
          <m:e>
            <m:r>
              <w:del w:id="294" w:author="COLPIZZI ILARIA" w:date="2024-10-17T13:33:00Z" w16du:dateUtc="2024-10-17T11:33:00Z">
                <m:rPr>
                  <m:sty m:val="p"/>
                </m:rPr>
                <w:rPr>
                  <w:rFonts w:ascii="Cambria Math" w:hAnsi="Cambria Math" w:cs="Times New Roman"/>
                  <w:color w:val="404040"/>
                  <w:shd w:val="clear" w:color="auto" w:fill="FFFFFF"/>
                </w:rPr>
                <m:t>σ</m:t>
              </w:del>
            </m:r>
          </m:e>
          <m:sub>
            <m:r>
              <w:del w:id="295" w:author="COLPIZZI ILARIA" w:date="2024-10-17T13:33:00Z" w16du:dateUtc="2024-10-17T11:33:00Z">
                <m:rPr>
                  <m:sty m:val="p"/>
                </m:rPr>
                <w:rPr>
                  <w:rFonts w:ascii="Cambria Math" w:eastAsia="Cambria Math" w:hAnsi="Cambria Math" w:cs="Times New Roman"/>
                </w:rPr>
                <m:t>UCS</m:t>
              </w:del>
            </m:r>
          </m:sub>
        </m:sSub>
      </m:oMath>
      <w:del w:id="296" w:author="COLPIZZI ILARIA" w:date="2024-10-17T13:33:00Z" w16du:dateUtc="2024-10-17T11:33:00Z">
        <w:r w:rsidR="004318BA" w:rsidRPr="00433C51" w:rsidDel="00C32194">
          <w:delText xml:space="preserve"> is the estimated standard deviation of the population residuals distribution.</w:delText>
        </w:r>
      </w:del>
    </w:p>
    <w:p w14:paraId="57E3CD7C" w14:textId="51B7CE9A" w:rsidR="00433C51" w:rsidRPr="00433C51" w:rsidDel="00C32194" w:rsidRDefault="00433C51">
      <w:pPr>
        <w:pStyle w:val="ImageCaption"/>
        <w:rPr>
          <w:del w:id="297" w:author="COLPIZZI ILARIA" w:date="2024-10-17T13:33:00Z" w16du:dateUtc="2024-10-17T11:33:00Z"/>
        </w:rPr>
      </w:pPr>
    </w:p>
    <w:p w14:paraId="354A5152" w14:textId="7AFC0F5C" w:rsidR="001B47C6" w:rsidDel="00C32194" w:rsidRDefault="00DB5B9D" w:rsidP="00D8234F">
      <w:pPr>
        <w:rPr>
          <w:del w:id="298" w:author="COLPIZZI ILARIA" w:date="2024-10-17T13:33:00Z" w16du:dateUtc="2024-10-17T11:33:00Z"/>
        </w:rPr>
      </w:pPr>
      <w:del w:id="299" w:author="COLPIZZI ILARIA" w:date="2024-10-17T13:33:00Z" w16du:dateUtc="2024-10-17T11:33:00Z">
        <w:r w:rsidDel="00C32194">
          <w:tab/>
        </w:r>
        <w:r w:rsidR="001B47C6" w:rsidDel="00C32194">
          <w:delText>The analysis revealed several key fixed effects. A strong negative relationship was observed (β = -0.43, 89% CI [-0.47, -0.39]), corroborating the hypothesis that higher levels of CS correspond to lower levels of UCS, thus supporting the Bipolar Continuum Hypothesis (BCH). Higher levels of NegAff were associated with increased UCS (β = 0.07, 89% CI [0.06, 0.08]), indicating a modest positive influence. Higher levels of decentering were linked to reduced UCS (β = -0.08, 89% CI [-0.09, -0.07]), suggesting an inverse relationship. The impact of event unpleasantness was slight and marginally negative (β = -0.005, 89% CI [-0.016, 0.005]).</w:delText>
        </w:r>
      </w:del>
    </w:p>
    <w:p w14:paraId="757391D1" w14:textId="0708F282" w:rsidR="001B47C6" w:rsidDel="00C32194" w:rsidRDefault="001B47C6" w:rsidP="001B47C6">
      <w:pPr>
        <w:ind w:firstLine="720"/>
        <w:rPr>
          <w:del w:id="300" w:author="COLPIZZI ILARIA" w:date="2024-10-17T13:33:00Z" w16du:dateUtc="2024-10-17T11:33:00Z"/>
        </w:rPr>
      </w:pPr>
      <w:del w:id="301" w:author="COLPIZZI ILARIA" w:date="2024-10-17T13:33:00Z" w16du:dateUtc="2024-10-17T11:33:00Z">
        <w:r w:rsidDel="00C32194">
          <w:delText>The random effects analysis provided additional insights. There was substantial variability in baseline UCS levels among participants, with a median estimate of 0.61 (89% CI [0.56, 0.67]). Daily fluctuations were negligible, with a median estimate of 0.04 (89% CI [0.02, 0.06]). The data showed high reliability, as indicated by a median estimate of 0.01 (89% CI [0.001, 0.039]). There were individual differences in how CS influences UCS, with a median estimate of 0.29 (89% CI [0.26, 0.32]). There was moderate unexplained variability in UCS, with a median estimate of 0.39 (89% CI [0.38, 0.41]).</w:delText>
        </w:r>
      </w:del>
    </w:p>
    <w:p w14:paraId="4829DAD6" w14:textId="6ACFC064" w:rsidR="001B47C6" w:rsidDel="00C32194" w:rsidRDefault="001B47C6" w:rsidP="001B47C6">
      <w:pPr>
        <w:ind w:firstLine="720"/>
        <w:rPr>
          <w:del w:id="302" w:author="COLPIZZI ILARIA" w:date="2024-10-17T13:33:00Z" w16du:dateUtc="2024-10-17T11:33:00Z"/>
        </w:rPr>
      </w:pPr>
      <w:del w:id="303" w:author="COLPIZZI ILARIA" w:date="2024-10-17T13:33:00Z" w16du:dateUtc="2024-10-17T11:33:00Z">
        <w:r w:rsidDel="00C32194">
          <w:delText xml:space="preserve">These results highlight the complex interplay between compassionate and uncompassionate self-responding, as well as the robust individual differences and minimal daily fluctuations in these components. The findings provide strong support for the BCH. The consistent negative relationship between CS and UCS, alongside the observed impacts of negative affect and decentering, underscores the validity of the BCH across different contexts and individual differences. </w:delText>
        </w:r>
      </w:del>
    </w:p>
    <w:p w14:paraId="59BCD891" w14:textId="2D49E5C3" w:rsidR="001B47C6" w:rsidDel="00C32194" w:rsidRDefault="001B47C6" w:rsidP="00D8234F">
      <w:pPr>
        <w:ind w:firstLine="720"/>
        <w:rPr>
          <w:del w:id="304" w:author="COLPIZZI ILARIA" w:date="2024-10-17T13:34:00Z" w16du:dateUtc="2024-10-17T11:34:00Z"/>
        </w:rPr>
      </w:pPr>
      <w:del w:id="305" w:author="COLPIZZI ILARIA" w:date="2024-10-17T13:34:00Z" w16du:dateUtc="2024-10-17T11:34:00Z">
        <w:r w:rsidDel="00C32194">
          <w:delText>These conclusions align with those from Study 1, reinforcing the inverse relationship between compassionate and uncompassionate self-responding as proposed by the BCH. The robust negative correlation between CS and UCS, even when accounting for momentary NegAff and other contextual factors, emphasizes the dynamic interplay between these components of state self-compassion. This supports the idea that self-compassion operates as a bipolar construct rather than as independent or synergistic elements. The observed individual differences and stable relationships across various contexts further substantiate the BCH, highlighting its applicability and relevance in understanding self-compassion dynamics.</w:delText>
        </w:r>
      </w:del>
    </w:p>
    <w:p w14:paraId="222690AD" w14:textId="07003885" w:rsidR="00345824" w:rsidRDefault="009B071A" w:rsidP="00B34EF6">
      <w:bookmarkStart w:id="306" w:name="levels-of-personal-concern"/>
      <w:bookmarkEnd w:id="235"/>
      <w:del w:id="307" w:author="COLPIZZI ILARIA" w:date="2024-10-17T13:34:00Z" w16du:dateUtc="2024-10-17T11:34:00Z">
        <w:r w:rsidDel="00C32194">
          <w:delText xml:space="preserve"> </w:delText>
        </w:r>
      </w:del>
      <w:r w:rsidR="00742267">
        <w:rPr>
          <w:b/>
          <w:bCs/>
        </w:rPr>
        <w:tab/>
      </w:r>
      <w:r w:rsidR="00742267" w:rsidRPr="00B34EF6">
        <w:rPr>
          <w:b/>
          <w:bCs/>
        </w:rPr>
        <w:t>Levels of Personal Concern.</w:t>
      </w:r>
      <w:r w:rsidR="00742267">
        <w:t xml:space="preserve"> </w:t>
      </w:r>
      <w:r w:rsidR="00345824">
        <w:t xml:space="preserve">In a further statistical analysis, we </w:t>
      </w:r>
      <w:r w:rsidR="00345824" w:rsidRPr="00345824">
        <w:t>test</w:t>
      </w:r>
      <w:r w:rsidR="00345824">
        <w:t>ed</w:t>
      </w:r>
      <w:r w:rsidR="00345824" w:rsidRPr="00345824">
        <w:t xml:space="preserve"> the BCH by examining the correlations between </w:t>
      </w:r>
      <w:r w:rsidR="00345824">
        <w:t xml:space="preserve">the </w:t>
      </w:r>
      <w:r w:rsidR="00345824" w:rsidRPr="00345824">
        <w:t>CS and UCS</w:t>
      </w:r>
      <w:r w:rsidR="00345824">
        <w:t xml:space="preserve"> components of state self-compassion</w:t>
      </w:r>
      <w:r w:rsidR="00345824" w:rsidRPr="00345824">
        <w:t xml:space="preserve"> across different levels of personal concern and stress. </w:t>
      </w:r>
      <w:r w:rsidR="00806CF5" w:rsidRPr="00B34EF6">
        <w:t xml:space="preserve">To validate this hypothesis, we examined correlations in high-stress situations (high personal concern) and low-stress contexts (low personal concern). </w:t>
      </w:r>
      <w:r w:rsidR="00345824" w:rsidRPr="00345824">
        <w:t>If strong negative correlations are observed consistently across both high and low stress contexts, this would strongly support the BCH by demonstrating that the inverse relationship between CS and UCS remains stable regardless of stress levels.</w:t>
      </w:r>
      <w:r w:rsidR="00345824">
        <w:t xml:space="preserve"> </w:t>
      </w:r>
      <w:r w:rsidR="00345824" w:rsidRPr="00345824">
        <w:t>I</w:t>
      </w:r>
      <w:r w:rsidR="00345824">
        <w:t>nstead, i</w:t>
      </w:r>
      <w:r w:rsidR="00345824" w:rsidRPr="00345824">
        <w:t xml:space="preserve">f </w:t>
      </w:r>
      <w:r w:rsidR="00345824">
        <w:t>high</w:t>
      </w:r>
      <w:r w:rsidR="00345824" w:rsidRPr="00345824">
        <w:t xml:space="preserve"> stress </w:t>
      </w:r>
      <w:r w:rsidR="00345824" w:rsidRPr="00345824">
        <w:lastRenderedPageBreak/>
        <w:t xml:space="preserve">contexts show weak or independent correlations between CS and UCS, this would challenge the BCH by suggesting that the relationship between self-compassion components becomes less bipolar and more independent when personal concern is </w:t>
      </w:r>
      <w:r w:rsidR="00345824">
        <w:t>increased</w:t>
      </w:r>
      <w:r w:rsidR="00345824" w:rsidRPr="00345824">
        <w:t>.</w:t>
      </w:r>
      <w:r w:rsidR="00345824">
        <w:t xml:space="preserve"> </w:t>
      </w:r>
    </w:p>
    <w:p w14:paraId="7A108795" w14:textId="5F8C6CE4" w:rsidR="000F0BE7" w:rsidRDefault="009B071A" w:rsidP="000F0BE7">
      <w:pPr>
        <w:ind w:firstLine="720"/>
      </w:pPr>
      <w:r>
        <w:t xml:space="preserve">In high-stress situations, such as the day before an exam, the CS-UCS correlation was -0.70 (89% CI: [-0.76, -0.62]). </w:t>
      </w:r>
      <w:r w:rsidR="00345824" w:rsidRPr="00345824">
        <w:t>This strong negative correlation indicates that higher levels of CS are associated with lower levels of UCS, consistent with the BCH.</w:t>
      </w:r>
      <w:r>
        <w:t xml:space="preserve"> Immediately after the exam, this pattern remained consistent,</w:t>
      </w:r>
      <w:r w:rsidR="00345824">
        <w:t xml:space="preserve"> </w:t>
      </w:r>
      <w:r w:rsidR="00345824" w:rsidRPr="00345824">
        <w:t>reinforcing the inverse relationship between CS and UCS</w:t>
      </w:r>
      <w:r w:rsidR="00345824">
        <w:t>,</w:t>
      </w:r>
      <w:r>
        <w:t xml:space="preserve"> with a correlation of -0.70 (89% CI: [-0.78, -0.59]).</w:t>
      </w:r>
      <w:r w:rsidR="000F0BE7">
        <w:t xml:space="preserve"> </w:t>
      </w:r>
      <w:r>
        <w:t xml:space="preserve">In a lower stress context, far removed from the exam, the CS-UCS correlation shifted to -0.79 (89% CI: [-0.95, -0.60]). </w:t>
      </w:r>
      <w:r w:rsidR="0044451D" w:rsidRPr="0044451D">
        <w:t>This period was selected for its high compliance and uniformity in EMA notification timing, providing a stable baseline for comparison</w:t>
      </w:r>
      <w:r>
        <w:t>. Notably, the 89% CI in this lower stress context substantially overlapped with those observed in the higher stress conditions.</w:t>
      </w:r>
      <w:r w:rsidR="00F25989">
        <w:t xml:space="preserve"> </w:t>
      </w:r>
    </w:p>
    <w:p w14:paraId="7995FA3D" w14:textId="77777777" w:rsidR="000F0BE7" w:rsidRDefault="0044451D" w:rsidP="00B34EF6">
      <w:pPr>
        <w:ind w:firstLine="720"/>
      </w:pPr>
      <w:r w:rsidRPr="0044451D">
        <w:t>These results validate the BCH</w:t>
      </w:r>
      <w:r>
        <w:t xml:space="preserve">. </w:t>
      </w:r>
      <w:r w:rsidRPr="0044451D">
        <w:t>The stable, strong negative correlations across different levels of personal concern suggest that the interplay between self-compassion components remains consistent, regardless of fluctuating stress levels.</w:t>
      </w:r>
      <w:r>
        <w:t xml:space="preserve"> </w:t>
      </w:r>
      <w:bookmarkStart w:id="308" w:name="decentering-and-sc-and-usc-correlation"/>
      <w:bookmarkEnd w:id="306"/>
      <w:r w:rsidR="00FE2E25">
        <w:t xml:space="preserve"> </w:t>
      </w:r>
      <w:r w:rsidR="0025161B">
        <w:tab/>
      </w:r>
    </w:p>
    <w:p w14:paraId="3AE5440C" w14:textId="78B6F2B9" w:rsidR="00AC7463" w:rsidRPr="0025161B" w:rsidRDefault="0025161B" w:rsidP="00B34EF6">
      <w:pPr>
        <w:ind w:firstLine="720"/>
      </w:pPr>
      <w:r w:rsidRPr="00B34EF6">
        <w:rPr>
          <w:b/>
          <w:bCs/>
        </w:rPr>
        <w:t xml:space="preserve">Decentering and </w:t>
      </w:r>
      <w:r w:rsidR="0096321F">
        <w:rPr>
          <w:b/>
          <w:bCs/>
        </w:rPr>
        <w:t>CS</w:t>
      </w:r>
      <w:r w:rsidRPr="00B34EF6">
        <w:rPr>
          <w:b/>
          <w:bCs/>
        </w:rPr>
        <w:t xml:space="preserve"> and UC</w:t>
      </w:r>
      <w:r w:rsidR="0096321F">
        <w:rPr>
          <w:b/>
          <w:bCs/>
        </w:rPr>
        <w:t>S</w:t>
      </w:r>
      <w:r w:rsidRPr="00B34EF6">
        <w:rPr>
          <w:b/>
          <w:bCs/>
        </w:rPr>
        <w:t xml:space="preserve"> Correlation.</w:t>
      </w:r>
      <w:r>
        <w:t xml:space="preserve"> </w:t>
      </w:r>
      <w:r w:rsidR="00AC7463" w:rsidRPr="0025161B">
        <w:t>In a final statistical analysis, we aimed to test the BCH by examining the influence of decentering</w:t>
      </w:r>
      <w:r w:rsidR="004D7F5B">
        <w:t xml:space="preserve"> </w:t>
      </w:r>
      <w:r w:rsidR="00AC7463" w:rsidRPr="0025161B">
        <w:t xml:space="preserve">on the relationship between the CS and UCS components of state self-compassion. Decentering refers to the ability to observe thoughts and feelings as temporary and separate from the self. We hypothesized that individuals with higher levels of momentary decentering would exhibit a stronger negative correlation between CS and UCS, reinforcing the bipolar nature of self-compassion. Conversely, if decentering did not strengthen the negative correlation between CS and UCS, or if the correlation became </w:t>
      </w:r>
      <w:r w:rsidR="00AC7463" w:rsidRPr="0025161B">
        <w:lastRenderedPageBreak/>
        <w:t>weaker, this would challenge the BCH by suggesting that decentering might lead to a more independent or synergistic relationship between CS and UCS.</w:t>
      </w:r>
    </w:p>
    <w:p w14:paraId="3194FF57" w14:textId="4BA144FE" w:rsidR="00E3048D" w:rsidRDefault="00AC7463" w:rsidP="002A63E5">
      <w:pPr>
        <w:pStyle w:val="FirstParagraph"/>
        <w:rPr>
          <w:ins w:id="309" w:author="COLPIZZI ILARIA" w:date="2024-10-16T16:59:00Z" w16du:dateUtc="2024-10-16T14:59:00Z"/>
        </w:rPr>
      </w:pPr>
      <w:r>
        <w:t xml:space="preserve">To investigate this hypothesis, we employed a Bayesian multivariate model to examine how individual levels of decentering affect the relationship between CS and UCS components of state self-compassion. The results indicate that higher levels of decentering are associated with a stronger negative correlation between CS and UCS </w:t>
      </w:r>
      <w:r w:rsidR="009B071A">
        <w:t>(β = 0.06, 89% CI [0.05, 0.07]). This means that individuals who frequently engage in decentering, a core aspect of mindfulness, show a more pronounced inverse relationship between compassionate and uncompassionate self-responding.</w:t>
      </w:r>
      <w:r>
        <w:t xml:space="preserve"> </w:t>
      </w:r>
      <w:r w:rsidR="009B071A">
        <w:t>Additionally, the</w:t>
      </w:r>
      <w:r>
        <w:t xml:space="preserve"> residual</w:t>
      </w:r>
      <w:r w:rsidR="009B071A">
        <w:t xml:space="preserve"> correlation between CS and UCS was negative (Estimate = -0.39, 89% CI [-0.48, -0.29]), further reinforcing the interconnectedness of these components. </w:t>
      </w:r>
      <w:r w:rsidR="002A63E5">
        <w:t xml:space="preserve"> </w:t>
      </w:r>
      <w:r w:rsidR="00E3048D">
        <w:t>The observed interaction effect, where higher levels of decentering are associated with a stronger negative correlation between CS and UCS, supports the BCH. This suggests that mindfulness practices promoting decentering may reinforce the bipolar nature of self-compassion. As individuals become better at recognizing thoughts and emotions as transient and separate from their identity, the inverse relationship between CS and UCS becomes more pronounced.</w:t>
      </w:r>
    </w:p>
    <w:p w14:paraId="12ACD392" w14:textId="77777777" w:rsidR="00C57613" w:rsidRDefault="00C57613" w:rsidP="00C57613">
      <w:pPr>
        <w:pStyle w:val="Corpotesto"/>
        <w:rPr>
          <w:ins w:id="310" w:author="COLPIZZI ILARIA" w:date="2024-10-17T14:47:00Z" w16du:dateUtc="2024-10-17T12:47:00Z"/>
          <w:rFonts w:cs="Times New Roman"/>
          <w:b/>
          <w:bCs/>
        </w:rPr>
      </w:pPr>
      <w:ins w:id="311" w:author="COLPIZZI ILARIA" w:date="2024-10-16T16:59:00Z">
        <w:r w:rsidRPr="00C57613">
          <w:rPr>
            <w:rFonts w:cs="Times New Roman"/>
            <w:b/>
            <w:bCs/>
            <w:rPrChange w:id="312" w:author="COLPIZZI ILARIA" w:date="2024-10-16T17:00:00Z" w16du:dateUtc="2024-10-16T15:00:00Z">
              <w:rPr>
                <w:lang w:val="it-IT"/>
              </w:rPr>
            </w:rPrChange>
          </w:rPr>
          <w:t xml:space="preserve">Dimensionality Test </w:t>
        </w:r>
      </w:ins>
    </w:p>
    <w:p w14:paraId="3F1BE92B" w14:textId="4034B22C" w:rsidR="00D90F46" w:rsidRDefault="00D90F46" w:rsidP="00D90F46">
      <w:pPr>
        <w:pStyle w:val="Corpotesto"/>
        <w:rPr>
          <w:ins w:id="313" w:author="COLPIZZI ILARIA" w:date="2024-10-17T14:53:00Z" w16du:dateUtc="2024-10-17T12:53:00Z"/>
          <w:rFonts w:cs="Times New Roman"/>
        </w:rPr>
      </w:pPr>
      <w:ins w:id="314" w:author="COLPIZZI ILARIA" w:date="2024-10-17T14:47:00Z" w16du:dateUtc="2024-10-17T12:47:00Z">
        <w:r w:rsidRPr="00D90F46">
          <w:rPr>
            <w:rFonts w:cs="Times New Roman"/>
            <w:rPrChange w:id="315" w:author="COLPIZZI ILARIA" w:date="2024-10-17T14:47:00Z" w16du:dateUtc="2024-10-17T12:47:00Z">
              <w:rPr>
                <w:rFonts w:cs="Times New Roman"/>
                <w:b/>
                <w:bCs/>
              </w:rPr>
            </w:rPrChange>
          </w:rPr>
          <w:t xml:space="preserve">Previous research has consistently supported the BCH by demonstrating that models with a general factor offer superior fit when examining the dimensionality of *trait* self-compassion. Extending this research, our study evaluated the dimensionality of *state* self-compassion using multilevel confirmatory factor analysis (CFA) to account for the hierarchical structure of repeated measurements nested within days and individuals. We compared three models: a **One-Factor Model** representing self-compassion with a single latent factor, a **Two-Factor Model** distinguishing between compassionate self (CS) and un-compassionate self (UCS), and a </w:t>
        </w:r>
        <w:r w:rsidRPr="00D90F46">
          <w:rPr>
            <w:rFonts w:cs="Times New Roman"/>
            <w:rPrChange w:id="316" w:author="COLPIZZI ILARIA" w:date="2024-10-17T14:47:00Z" w16du:dateUtc="2024-10-17T12:47:00Z">
              <w:rPr>
                <w:rFonts w:cs="Times New Roman"/>
                <w:b/>
                <w:bCs/>
              </w:rPr>
            </w:rPrChange>
          </w:rPr>
          <w:lastRenderedPageBreak/>
          <w:t>**Bifactor Model**, which includes both a general self-compassion factor and orthogonal specific factors (CS and UCS). The Bifactor Model demonstrated the best overall fit, as indicated by progressively improving goodness-of-fit indices and significant Likelihood Ratio Test results. This suggests that self-compassion is best represented by both a general factor and specific components (CS and UCS)</w:t>
        </w:r>
      </w:ins>
      <w:ins w:id="317" w:author="COLPIZZI ILARIA" w:date="2024-10-17T14:48:00Z" w16du:dateUtc="2024-10-17T12:48:00Z">
        <w:r>
          <w:rPr>
            <w:rFonts w:cs="Times New Roman"/>
          </w:rPr>
          <w:t xml:space="preserve"> – see Table S</w:t>
        </w:r>
        <w:r w:rsidR="001D7E2D">
          <w:rPr>
            <w:rFonts w:cs="Times New Roman"/>
          </w:rPr>
          <w:t>1.</w:t>
        </w:r>
      </w:ins>
    </w:p>
    <w:p w14:paraId="4C545A7F" w14:textId="3D8B8D08" w:rsidR="00D90F46" w:rsidRPr="00D90F46" w:rsidRDefault="00D90F46" w:rsidP="00D90F46">
      <w:pPr>
        <w:pStyle w:val="Corpotesto"/>
        <w:rPr>
          <w:ins w:id="318" w:author="COLPIZZI ILARIA" w:date="2024-10-17T14:47:00Z" w16du:dateUtc="2024-10-17T12:47:00Z"/>
          <w:rFonts w:cs="Times New Roman"/>
          <w:rPrChange w:id="319" w:author="COLPIZZI ILARIA" w:date="2024-10-17T14:47:00Z" w16du:dateUtc="2024-10-17T12:47:00Z">
            <w:rPr>
              <w:ins w:id="320" w:author="COLPIZZI ILARIA" w:date="2024-10-17T14:47:00Z" w16du:dateUtc="2024-10-17T12:47:00Z"/>
              <w:rFonts w:cs="Times New Roman"/>
              <w:b/>
              <w:bCs/>
            </w:rPr>
          </w:rPrChange>
        </w:rPr>
      </w:pPr>
      <w:ins w:id="321" w:author="COLPIZZI ILARIA" w:date="2024-10-17T14:47:00Z" w16du:dateUtc="2024-10-17T12:47:00Z">
        <w:r w:rsidRPr="00D90F46">
          <w:rPr>
            <w:rFonts w:cs="Times New Roman"/>
            <w:rPrChange w:id="322" w:author="COLPIZZI ILARIA" w:date="2024-10-17T14:47:00Z" w16du:dateUtc="2024-10-17T12:47:00Z">
              <w:rPr>
                <w:rFonts w:cs="Times New Roman"/>
                <w:b/>
                <w:bCs/>
              </w:rPr>
            </w:rPrChange>
          </w:rPr>
          <w:t>However, dimensionality assessments must balance statistical fit with substantive interpretability. While more complex models like the Bifactor Model may achieve better fit, they risk overfitting the data. In the Bifactor Model, the general factor accounted for most of the explained variance, while specific factors contributed minimally, indicating that a unidimensional solution may offer similar explanatory power with less complexity.</w:t>
        </w:r>
      </w:ins>
    </w:p>
    <w:p w14:paraId="7410CDC0" w14:textId="77777777" w:rsidR="00596AF3" w:rsidRDefault="00D90F46" w:rsidP="00D90F46">
      <w:pPr>
        <w:pStyle w:val="Corpotesto"/>
        <w:rPr>
          <w:ins w:id="323" w:author="COLPIZZI ILARIA" w:date="2024-10-17T14:54:00Z" w16du:dateUtc="2024-10-17T12:54:00Z"/>
          <w:rFonts w:cs="Times New Roman"/>
        </w:rPr>
      </w:pPr>
      <w:ins w:id="324" w:author="COLPIZZI ILARIA" w:date="2024-10-17T14:47:00Z" w16du:dateUtc="2024-10-17T12:47:00Z">
        <w:r w:rsidRPr="00D90F46">
          <w:rPr>
            <w:rFonts w:cs="Times New Roman"/>
            <w:rPrChange w:id="325" w:author="COLPIZZI ILARIA" w:date="2024-10-17T14:47:00Z" w16du:dateUtc="2024-10-17T12:47:00Z">
              <w:rPr>
                <w:rFonts w:cs="Times New Roman"/>
                <w:b/>
                <w:bCs/>
              </w:rPr>
            </w:rPrChange>
          </w:rPr>
          <w:t xml:space="preserve">The multilevel CFA analysis supports Neff’s hypothesis that CS and UCS are inversely related at the trait level, with individuals high in CS tending to have lower levels of UCS, and vice versa. </w:t>
        </w:r>
      </w:ins>
    </w:p>
    <w:p w14:paraId="634B1349" w14:textId="36171515" w:rsidR="00D90F46" w:rsidRPr="00D90F46" w:rsidRDefault="00D20C30" w:rsidP="00596AF3">
      <w:pPr>
        <w:pStyle w:val="Corpotesto"/>
        <w:rPr>
          <w:ins w:id="326" w:author="COLPIZZI ILARIA" w:date="2024-10-16T16:59:00Z"/>
          <w:rFonts w:cs="Times New Roman"/>
          <w:rPrChange w:id="327" w:author="COLPIZZI ILARIA" w:date="2024-10-17T14:47:00Z" w16du:dateUtc="2024-10-17T12:47:00Z">
            <w:rPr>
              <w:ins w:id="328" w:author="COLPIZZI ILARIA" w:date="2024-10-16T16:59:00Z"/>
              <w:lang w:val="it-IT"/>
            </w:rPr>
          </w:rPrChange>
        </w:rPr>
      </w:pPr>
      <w:ins w:id="329" w:author="COLPIZZI ILARIA" w:date="2024-10-17T14:55:00Z" w16du:dateUtc="2024-10-17T12:55:00Z">
        <w:r>
          <w:rPr>
            <w:rFonts w:cs="Times New Roman"/>
          </w:rPr>
          <w:t>I</w:t>
        </w:r>
      </w:ins>
      <w:ins w:id="330" w:author="COLPIZZI ILARIA" w:date="2024-10-17T14:54:00Z" w16du:dateUtc="2024-10-17T12:54:00Z">
        <w:r w:rsidR="00596AF3" w:rsidRPr="00E14CC5">
          <w:rPr>
            <w:rFonts w:cs="Times New Roman"/>
          </w:rPr>
          <w:t>t is important to emphasize that multilevel CFA examines *latent, person-level relationships*, which capture general trends over time and context. The present analysis demonstrates that CS and UCS are correlated at a global level. In contrast, other analyses focused on *momentary dynamics* may suggest that CS and UCS operate more independently within individuals over short time periods. This distinction clarifies that Neff’s hypothesis may hold at a trait level but requires further exploration at the momentary level</w:t>
        </w:r>
        <w:r w:rsidR="00596AF3" w:rsidRPr="00596AF3">
          <w:rPr>
            <w:rFonts w:cs="Times New Roman"/>
          </w:rPr>
          <w:t xml:space="preserve"> </w:t>
        </w:r>
      </w:ins>
      <w:ins w:id="331" w:author="COLPIZZI ILARIA" w:date="2024-10-17T14:48:00Z" w16du:dateUtc="2024-10-17T12:48:00Z">
        <w:r w:rsidR="00DC7631" w:rsidRPr="00596AF3">
          <w:rPr>
            <w:rFonts w:cs="Times New Roman"/>
          </w:rPr>
          <w:t>(for details, see SI)</w:t>
        </w:r>
      </w:ins>
      <w:ins w:id="332" w:author="COLPIZZI ILARIA" w:date="2024-10-17T14:47:00Z" w16du:dateUtc="2024-10-17T12:47:00Z">
        <w:r w:rsidR="00D90F46" w:rsidRPr="00596AF3">
          <w:rPr>
            <w:rFonts w:cs="Times New Roman"/>
            <w:rPrChange w:id="333" w:author="COLPIZZI ILARIA" w:date="2024-10-17T14:54:00Z" w16du:dateUtc="2024-10-17T12:54:00Z">
              <w:rPr>
                <w:rFonts w:cs="Times New Roman"/>
                <w:b/>
                <w:bCs/>
              </w:rPr>
            </w:rPrChange>
          </w:rPr>
          <w:t>.</w:t>
        </w:r>
      </w:ins>
    </w:p>
    <w:p w14:paraId="21ADCD84" w14:textId="75D4C5FF" w:rsidR="00502B6E" w:rsidRPr="00AF0607" w:rsidRDefault="00C57613" w:rsidP="00AF0607">
      <w:pPr>
        <w:spacing w:before="100" w:beforeAutospacing="1" w:after="100" w:afterAutospacing="1"/>
        <w:ind w:firstLine="360"/>
        <w:rPr>
          <w:ins w:id="334" w:author="COLPIZZI ILARIA" w:date="2024-10-17T15:29:00Z" w16du:dateUtc="2024-10-17T13:29:00Z"/>
          <w:rFonts w:eastAsia="Times New Roman" w:cs="Times New Roman"/>
          <w:b/>
          <w:bCs/>
          <w:lang w:eastAsia="it-IT"/>
          <w:rPrChange w:id="335" w:author="COLPIZZI ILARIA" w:date="2024-10-17T17:05:00Z" w16du:dateUtc="2024-10-17T15:05:00Z">
            <w:rPr>
              <w:ins w:id="336" w:author="COLPIZZI ILARIA" w:date="2024-10-17T15:29:00Z" w16du:dateUtc="2024-10-17T13:29:00Z"/>
              <w:rFonts w:eastAsia="Times New Roman" w:cs="Times New Roman"/>
              <w:lang w:eastAsia="it-IT"/>
            </w:rPr>
          </w:rPrChange>
        </w:rPr>
      </w:pPr>
      <w:ins w:id="337" w:author="COLPIZZI ILARIA" w:date="2024-10-16T17:03:00Z">
        <w:r w:rsidRPr="00C57613">
          <w:rPr>
            <w:rFonts w:eastAsia="Times New Roman" w:cs="Times New Roman"/>
            <w:b/>
            <w:bCs/>
            <w:lang w:eastAsia="it-IT"/>
            <w:rPrChange w:id="338" w:author="COLPIZZI ILARIA" w:date="2024-10-16T17:03:00Z" w16du:dateUtc="2024-10-16T15:03:00Z">
              <w:rPr>
                <w:rFonts w:eastAsia="Times New Roman" w:cs="Times New Roman"/>
                <w:lang w:val="it-IT" w:eastAsia="it-IT"/>
              </w:rPr>
            </w:rPrChange>
          </w:rPr>
          <w:t xml:space="preserve">Modeling the Dynamic Relationship Between Compassionate and Uncompassionate Self-Responding: An </w:t>
        </w:r>
        <w:proofErr w:type="spellStart"/>
        <w:r w:rsidRPr="00C57613">
          <w:rPr>
            <w:rFonts w:eastAsia="Times New Roman" w:cs="Times New Roman"/>
            <w:b/>
            <w:bCs/>
            <w:lang w:eastAsia="it-IT"/>
            <w:rPrChange w:id="339" w:author="COLPIZZI ILARIA" w:date="2024-10-16T17:03:00Z" w16du:dateUtc="2024-10-16T15:03:00Z">
              <w:rPr>
                <w:rFonts w:eastAsia="Times New Roman" w:cs="Times New Roman"/>
                <w:lang w:val="it-IT" w:eastAsia="it-IT"/>
              </w:rPr>
            </w:rPrChange>
          </w:rPr>
          <w:t>Idionomic</w:t>
        </w:r>
        <w:proofErr w:type="spellEnd"/>
        <w:r w:rsidRPr="00C57613">
          <w:rPr>
            <w:rFonts w:eastAsia="Times New Roman" w:cs="Times New Roman"/>
            <w:b/>
            <w:bCs/>
            <w:lang w:eastAsia="it-IT"/>
            <w:rPrChange w:id="340" w:author="COLPIZZI ILARIA" w:date="2024-10-16T17:03:00Z" w16du:dateUtc="2024-10-16T15:03:00Z">
              <w:rPr>
                <w:rFonts w:eastAsia="Times New Roman" w:cs="Times New Roman"/>
                <w:lang w:val="it-IT" w:eastAsia="it-IT"/>
              </w:rPr>
            </w:rPrChange>
          </w:rPr>
          <w:t xml:space="preserve"> Approach </w:t>
        </w:r>
      </w:ins>
    </w:p>
    <w:p w14:paraId="06CA8F11" w14:textId="6D9458C2" w:rsidR="00C57613" w:rsidRPr="00C57613" w:rsidRDefault="00C57613" w:rsidP="00C57613">
      <w:pPr>
        <w:spacing w:before="100" w:beforeAutospacing="1" w:after="100" w:afterAutospacing="1"/>
        <w:ind w:firstLine="360"/>
        <w:rPr>
          <w:ins w:id="341" w:author="COLPIZZI ILARIA" w:date="2024-10-16T17:03:00Z"/>
          <w:rFonts w:eastAsia="Times New Roman" w:cs="Times New Roman"/>
          <w:lang w:eastAsia="it-IT"/>
          <w:rPrChange w:id="342" w:author="COLPIZZI ILARIA" w:date="2024-10-16T17:03:00Z" w16du:dateUtc="2024-10-16T15:03:00Z">
            <w:rPr>
              <w:ins w:id="343" w:author="COLPIZZI ILARIA" w:date="2024-10-16T17:03:00Z"/>
              <w:rFonts w:eastAsia="Times New Roman" w:cs="Times New Roman"/>
              <w:b/>
              <w:bCs/>
              <w:lang w:val="it-IT" w:eastAsia="it-IT"/>
            </w:rPr>
          </w:rPrChange>
        </w:rPr>
      </w:pPr>
      <w:ins w:id="344" w:author="COLPIZZI ILARIA" w:date="2024-10-16T17:03:00Z">
        <w:r w:rsidRPr="00C57613">
          <w:rPr>
            <w:rFonts w:eastAsia="Times New Roman" w:cs="Times New Roman"/>
            <w:lang w:eastAsia="it-IT"/>
            <w:rPrChange w:id="345" w:author="COLPIZZI ILARIA" w:date="2024-10-16T17:03:00Z" w16du:dateUtc="2024-10-16T15:03:00Z">
              <w:rPr>
                <w:rFonts w:eastAsia="Times New Roman" w:cs="Times New Roman"/>
                <w:b/>
                <w:bCs/>
                <w:lang w:val="it-IT" w:eastAsia="it-IT"/>
              </w:rPr>
            </w:rPrChange>
          </w:rPr>
          <w:lastRenderedPageBreak/>
          <w:t xml:space="preserve">The analyses described in the previous section provided evidence supporting the “essential </w:t>
        </w:r>
        <w:proofErr w:type="spellStart"/>
        <w:r w:rsidRPr="00C57613">
          <w:rPr>
            <w:rFonts w:eastAsia="Times New Roman" w:cs="Times New Roman"/>
            <w:lang w:eastAsia="it-IT"/>
            <w:rPrChange w:id="346" w:author="COLPIZZI ILARIA" w:date="2024-10-16T17:03:00Z" w16du:dateUtc="2024-10-16T15:03:00Z">
              <w:rPr>
                <w:rFonts w:eastAsia="Times New Roman" w:cs="Times New Roman"/>
                <w:b/>
                <w:bCs/>
                <w:lang w:val="it-IT" w:eastAsia="it-IT"/>
              </w:rPr>
            </w:rPrChange>
          </w:rPr>
          <w:t>unidimensionality</w:t>
        </w:r>
        <w:proofErr w:type="spellEnd"/>
        <w:r w:rsidRPr="00C57613">
          <w:rPr>
            <w:rFonts w:eastAsia="Times New Roman" w:cs="Times New Roman"/>
            <w:lang w:eastAsia="it-IT"/>
            <w:rPrChange w:id="347" w:author="COLPIZZI ILARIA" w:date="2024-10-16T17:03:00Z" w16du:dateUtc="2024-10-16T15:03:00Z">
              <w:rPr>
                <w:rFonts w:eastAsia="Times New Roman" w:cs="Times New Roman"/>
                <w:b/>
                <w:bCs/>
                <w:lang w:val="it-IT" w:eastAsia="it-IT"/>
              </w:rPr>
            </w:rPrChange>
          </w:rPr>
          <w:t xml:space="preserve">” (Reise, Bonifay, and Haviland 2013) of state self-compassion. Our multilevel framework, which accounted for repeated measurements within individuals over a three-month period, demonstrated that compassionate and uncompassionate self-responding (CS and UCS) are inversely related at the nomothetic level – that is, when examined across the entire sample. </w:t>
        </w:r>
      </w:ins>
    </w:p>
    <w:p w14:paraId="23DF344D" w14:textId="77777777" w:rsidR="00C57613" w:rsidRPr="00C57613" w:rsidRDefault="00C57613" w:rsidP="00C57613">
      <w:pPr>
        <w:spacing w:before="100" w:beforeAutospacing="1" w:after="100" w:afterAutospacing="1"/>
        <w:ind w:firstLine="360"/>
        <w:rPr>
          <w:ins w:id="348" w:author="COLPIZZI ILARIA" w:date="2024-10-16T17:03:00Z"/>
          <w:rFonts w:eastAsia="Times New Roman" w:cs="Times New Roman"/>
          <w:lang w:eastAsia="it-IT"/>
          <w:rPrChange w:id="349" w:author="COLPIZZI ILARIA" w:date="2024-10-16T17:04:00Z" w16du:dateUtc="2024-10-16T15:04:00Z">
            <w:rPr>
              <w:ins w:id="350" w:author="COLPIZZI ILARIA" w:date="2024-10-16T17:03:00Z"/>
              <w:rFonts w:eastAsia="Times New Roman" w:cs="Times New Roman"/>
              <w:b/>
              <w:bCs/>
              <w:lang w:val="it-IT" w:eastAsia="it-IT"/>
            </w:rPr>
          </w:rPrChange>
        </w:rPr>
      </w:pPr>
      <w:ins w:id="351" w:author="COLPIZZI ILARIA" w:date="2024-10-16T17:03:00Z">
        <w:r w:rsidRPr="00C57613">
          <w:rPr>
            <w:rFonts w:eastAsia="Times New Roman" w:cs="Times New Roman"/>
            <w:lang w:eastAsia="it-IT"/>
            <w:rPrChange w:id="352" w:author="COLPIZZI ILARIA" w:date="2024-10-16T17:03:00Z" w16du:dateUtc="2024-10-16T15:03:00Z">
              <w:rPr>
                <w:rFonts w:eastAsia="Times New Roman" w:cs="Times New Roman"/>
                <w:b/>
                <w:bCs/>
                <w:lang w:val="it-IT" w:eastAsia="it-IT"/>
              </w:rPr>
            </w:rPrChange>
          </w:rPr>
          <w:t xml:space="preserve">Our psychometric evaluations, using purely internal criteria (fit indices for item scores), re- </w:t>
        </w:r>
        <w:proofErr w:type="spellStart"/>
        <w:r w:rsidRPr="00C57613">
          <w:rPr>
            <w:rFonts w:eastAsia="Times New Roman" w:cs="Times New Roman"/>
            <w:lang w:eastAsia="it-IT"/>
            <w:rPrChange w:id="353" w:author="COLPIZZI ILARIA" w:date="2024-10-16T17:03:00Z" w16du:dateUtc="2024-10-16T15:03:00Z">
              <w:rPr>
                <w:rFonts w:eastAsia="Times New Roman" w:cs="Times New Roman"/>
                <w:b/>
                <w:bCs/>
                <w:lang w:val="it-IT" w:eastAsia="it-IT"/>
              </w:rPr>
            </w:rPrChange>
          </w:rPr>
          <w:t>vealed</w:t>
        </w:r>
        <w:proofErr w:type="spellEnd"/>
        <w:r w:rsidRPr="00C57613">
          <w:rPr>
            <w:rFonts w:eastAsia="Times New Roman" w:cs="Times New Roman"/>
            <w:lang w:eastAsia="it-IT"/>
            <w:rPrChange w:id="354" w:author="COLPIZZI ILARIA" w:date="2024-10-16T17:03:00Z" w16du:dateUtc="2024-10-16T15:03:00Z">
              <w:rPr>
                <w:rFonts w:eastAsia="Times New Roman" w:cs="Times New Roman"/>
                <w:b/>
                <w:bCs/>
                <w:lang w:val="it-IT" w:eastAsia="it-IT"/>
              </w:rPr>
            </w:rPrChange>
          </w:rPr>
          <w:t xml:space="preserve"> that more complex models improved statistical fit. </w:t>
        </w:r>
        <w:r w:rsidRPr="00C57613">
          <w:rPr>
            <w:rFonts w:eastAsia="Times New Roman" w:cs="Times New Roman"/>
            <w:lang w:eastAsia="it-IT"/>
            <w:rPrChange w:id="355" w:author="COLPIZZI ILARIA" w:date="2024-10-16T17:04:00Z" w16du:dateUtc="2024-10-16T15:04:00Z">
              <w:rPr>
                <w:rFonts w:eastAsia="Times New Roman" w:cs="Times New Roman"/>
                <w:b/>
                <w:bCs/>
                <w:lang w:val="it-IT" w:eastAsia="it-IT"/>
              </w:rPr>
            </w:rPrChange>
          </w:rPr>
          <w:t xml:space="preserve">However, these improvements did not fundamentally challenge Neff’s hypothesis of a bipolar continuum. While minor deviations and better fit indices were observed with more complex models, their practical importance was limited, and the overall pattern of findings remained aligned with the notion of CS and UCS as opposing dimensions. This conclusion was further corroborated when considering external criteria, including covariates such as momentary negative affect and context evaluation, as described in our two studies. These situational factors did not substantially disrupt the core relationship between CS and UCS proposed by the bipolar continuum hypothesis. </w:t>
        </w:r>
      </w:ins>
    </w:p>
    <w:p w14:paraId="44E63F7F" w14:textId="77777777" w:rsidR="00C57613" w:rsidRPr="00C57613" w:rsidRDefault="00C57613" w:rsidP="00C57613">
      <w:pPr>
        <w:spacing w:before="100" w:beforeAutospacing="1" w:after="100" w:afterAutospacing="1"/>
        <w:ind w:firstLine="360"/>
        <w:rPr>
          <w:ins w:id="356" w:author="COLPIZZI ILARIA" w:date="2024-10-16T17:03:00Z"/>
          <w:rFonts w:eastAsia="Times New Roman" w:cs="Times New Roman"/>
          <w:lang w:eastAsia="it-IT"/>
          <w:rPrChange w:id="357" w:author="COLPIZZI ILARIA" w:date="2024-10-16T17:04:00Z" w16du:dateUtc="2024-10-16T15:04:00Z">
            <w:rPr>
              <w:ins w:id="358" w:author="COLPIZZI ILARIA" w:date="2024-10-16T17:03:00Z"/>
              <w:rFonts w:eastAsia="Times New Roman" w:cs="Times New Roman"/>
              <w:b/>
              <w:bCs/>
              <w:lang w:val="it-IT" w:eastAsia="it-IT"/>
            </w:rPr>
          </w:rPrChange>
        </w:rPr>
      </w:pPr>
      <w:ins w:id="359" w:author="COLPIZZI ILARIA" w:date="2024-10-16T17:03:00Z">
        <w:r w:rsidRPr="00C57613">
          <w:rPr>
            <w:rFonts w:eastAsia="Times New Roman" w:cs="Times New Roman"/>
            <w:lang w:eastAsia="it-IT"/>
            <w:rPrChange w:id="360" w:author="COLPIZZI ILARIA" w:date="2024-10-16T17:04:00Z" w16du:dateUtc="2024-10-16T15:04:00Z">
              <w:rPr>
                <w:rFonts w:eastAsia="Times New Roman" w:cs="Times New Roman"/>
                <w:b/>
                <w:bCs/>
                <w:lang w:val="it-IT" w:eastAsia="it-IT"/>
              </w:rPr>
            </w:rPrChange>
          </w:rPr>
          <w:t xml:space="preserve">It is important to note, however, that all previous analyses were conducted at a nomothetic level, focusing on group-level patterns. This approach, while valuable, may obscure important differences in how self-compassion operates in the everyday life of individuals. The variability in how individuals experience and express self-compassion across different contexts might not be fully captured in these broad, averaged analyses. </w:t>
        </w:r>
      </w:ins>
    </w:p>
    <w:p w14:paraId="66DB0770" w14:textId="087C1191" w:rsidR="0098088E" w:rsidRPr="00C657A6" w:rsidRDefault="00C57613" w:rsidP="00C657A6">
      <w:pPr>
        <w:spacing w:before="100" w:beforeAutospacing="1" w:after="100" w:afterAutospacing="1"/>
        <w:ind w:firstLine="360"/>
        <w:rPr>
          <w:ins w:id="361" w:author="COLPIZZI ILARIA" w:date="2024-10-16T20:10:00Z" w16du:dateUtc="2024-10-16T18:10:00Z"/>
          <w:rFonts w:eastAsia="Times New Roman" w:cs="Times New Roman"/>
          <w:lang w:eastAsia="it-IT"/>
          <w:rPrChange w:id="362" w:author="COLPIZZI ILARIA" w:date="2024-10-17T13:35:00Z" w16du:dateUtc="2024-10-17T11:35:00Z">
            <w:rPr>
              <w:ins w:id="363" w:author="COLPIZZI ILARIA" w:date="2024-10-16T20:10:00Z" w16du:dateUtc="2024-10-16T18:10:00Z"/>
              <w:rFonts w:eastAsia="Times New Roman" w:cs="Times New Roman"/>
              <w:b/>
              <w:bCs/>
              <w:lang w:eastAsia="it-IT"/>
            </w:rPr>
          </w:rPrChange>
        </w:rPr>
      </w:pPr>
      <w:ins w:id="364" w:author="COLPIZZI ILARIA" w:date="2024-10-16T17:03:00Z">
        <w:r w:rsidRPr="00C57613">
          <w:rPr>
            <w:rFonts w:eastAsia="Times New Roman" w:cs="Times New Roman"/>
            <w:lang w:eastAsia="it-IT"/>
            <w:rPrChange w:id="365" w:author="COLPIZZI ILARIA" w:date="2024-10-16T17:04:00Z" w16du:dateUtc="2024-10-16T15:04:00Z">
              <w:rPr>
                <w:rFonts w:eastAsia="Times New Roman" w:cs="Times New Roman"/>
                <w:b/>
                <w:bCs/>
                <w:lang w:val="it-IT" w:eastAsia="it-IT"/>
              </w:rPr>
            </w:rPrChange>
          </w:rPr>
          <w:t xml:space="preserve">To address this limitation and gain deeper insights into person-specific dynamics, we conducted an </w:t>
        </w:r>
        <w:proofErr w:type="spellStart"/>
        <w:r w:rsidRPr="00C57613">
          <w:rPr>
            <w:rFonts w:eastAsia="Times New Roman" w:cs="Times New Roman"/>
            <w:lang w:eastAsia="it-IT"/>
            <w:rPrChange w:id="366" w:author="COLPIZZI ILARIA" w:date="2024-10-16T17:04:00Z" w16du:dateUtc="2024-10-16T15:04:00Z">
              <w:rPr>
                <w:rFonts w:eastAsia="Times New Roman" w:cs="Times New Roman"/>
                <w:b/>
                <w:bCs/>
                <w:lang w:val="it-IT" w:eastAsia="it-IT"/>
              </w:rPr>
            </w:rPrChange>
          </w:rPr>
          <w:t>idionomic</w:t>
        </w:r>
        <w:proofErr w:type="spellEnd"/>
        <w:r w:rsidRPr="00C57613">
          <w:rPr>
            <w:rFonts w:eastAsia="Times New Roman" w:cs="Times New Roman"/>
            <w:lang w:eastAsia="it-IT"/>
            <w:rPrChange w:id="367" w:author="COLPIZZI ILARIA" w:date="2024-10-16T17:04:00Z" w16du:dateUtc="2024-10-16T15:04:00Z">
              <w:rPr>
                <w:rFonts w:eastAsia="Times New Roman" w:cs="Times New Roman"/>
                <w:b/>
                <w:bCs/>
                <w:lang w:val="it-IT" w:eastAsia="it-IT"/>
              </w:rPr>
            </w:rPrChange>
          </w:rPr>
          <w:t xml:space="preserve"> analysis to examine the relationship between UCS and CS at the individual </w:t>
        </w:r>
        <w:r w:rsidRPr="00502B6E">
          <w:rPr>
            <w:rFonts w:eastAsia="Times New Roman" w:cs="Times New Roman"/>
            <w:lang w:eastAsia="it-IT"/>
            <w:rPrChange w:id="368" w:author="COLPIZZI ILARIA" w:date="2024-10-17T15:31:00Z" w16du:dateUtc="2024-10-17T13:31:00Z">
              <w:rPr>
                <w:rFonts w:eastAsia="Times New Roman" w:cs="Times New Roman"/>
                <w:b/>
                <w:bCs/>
                <w:lang w:val="it-IT" w:eastAsia="it-IT"/>
              </w:rPr>
            </w:rPrChange>
          </w:rPr>
          <w:t>level</w:t>
        </w:r>
      </w:ins>
      <w:ins w:id="369" w:author="COLPIZZI ILARIA" w:date="2024-10-17T15:30:00Z" w16du:dateUtc="2024-10-17T13:30:00Z">
        <w:r w:rsidR="00502B6E" w:rsidRPr="00502B6E">
          <w:rPr>
            <w:rFonts w:eastAsia="Times New Roman" w:cs="Times New Roman"/>
            <w:lang w:eastAsia="it-IT"/>
          </w:rPr>
          <w:t xml:space="preserve"> by </w:t>
        </w:r>
        <w:r w:rsidR="00502B6E" w:rsidRPr="00502B6E">
          <w:rPr>
            <w:rFonts w:cs="Times New Roman"/>
            <w:rPrChange w:id="370" w:author="COLPIZZI ILARIA" w:date="2024-10-17T15:31:00Z" w16du:dateUtc="2024-10-17T13:31:00Z">
              <w:rPr>
                <w:rFonts w:cs="Times New Roman"/>
                <w:highlight w:val="yellow"/>
              </w:rPr>
            </w:rPrChange>
          </w:rPr>
          <w:t>combining samples from both studies</w:t>
        </w:r>
      </w:ins>
      <w:ins w:id="371" w:author="COLPIZZI ILARIA" w:date="2024-10-16T17:03:00Z">
        <w:r w:rsidRPr="00C57613">
          <w:rPr>
            <w:rFonts w:eastAsia="Times New Roman" w:cs="Times New Roman"/>
            <w:lang w:eastAsia="it-IT"/>
            <w:rPrChange w:id="372" w:author="COLPIZZI ILARIA" w:date="2024-10-16T17:04:00Z" w16du:dateUtc="2024-10-16T15:04:00Z">
              <w:rPr>
                <w:rFonts w:eastAsia="Times New Roman" w:cs="Times New Roman"/>
                <w:b/>
                <w:bCs/>
                <w:lang w:val="it-IT" w:eastAsia="it-IT"/>
              </w:rPr>
            </w:rPrChange>
          </w:rPr>
          <w:t xml:space="preserve"> (</w:t>
        </w:r>
        <w:proofErr w:type="spellStart"/>
        <w:r w:rsidRPr="00C57613">
          <w:rPr>
            <w:rFonts w:eastAsia="Times New Roman" w:cs="Times New Roman"/>
            <w:lang w:eastAsia="it-IT"/>
            <w:rPrChange w:id="373" w:author="COLPIZZI ILARIA" w:date="2024-10-16T17:04:00Z" w16du:dateUtc="2024-10-16T15:04:00Z">
              <w:rPr>
                <w:rFonts w:eastAsia="Times New Roman" w:cs="Times New Roman"/>
                <w:b/>
                <w:bCs/>
                <w:lang w:val="it-IT" w:eastAsia="it-IT"/>
              </w:rPr>
            </w:rPrChange>
          </w:rPr>
          <w:t>Ciarrochi</w:t>
        </w:r>
        <w:proofErr w:type="spellEnd"/>
        <w:r w:rsidRPr="00C57613">
          <w:rPr>
            <w:rFonts w:eastAsia="Times New Roman" w:cs="Times New Roman"/>
            <w:lang w:eastAsia="it-IT"/>
            <w:rPrChange w:id="374" w:author="COLPIZZI ILARIA" w:date="2024-10-16T17:04:00Z" w16du:dateUtc="2024-10-16T15:04:00Z">
              <w:rPr>
                <w:rFonts w:eastAsia="Times New Roman" w:cs="Times New Roman"/>
                <w:b/>
                <w:bCs/>
                <w:lang w:val="it-IT" w:eastAsia="it-IT"/>
              </w:rPr>
            </w:rPrChange>
          </w:rPr>
          <w:t xml:space="preserve"> et al. 2024; Ferrari et al. 2022; </w:t>
        </w:r>
        <w:proofErr w:type="spellStart"/>
        <w:r w:rsidRPr="00C57613">
          <w:rPr>
            <w:rFonts w:eastAsia="Times New Roman" w:cs="Times New Roman"/>
            <w:lang w:eastAsia="it-IT"/>
            <w:rPrChange w:id="375" w:author="COLPIZZI ILARIA" w:date="2024-10-16T17:04:00Z" w16du:dateUtc="2024-10-16T15:04:00Z">
              <w:rPr>
                <w:rFonts w:eastAsia="Times New Roman" w:cs="Times New Roman"/>
                <w:b/>
                <w:bCs/>
                <w:lang w:val="it-IT" w:eastAsia="it-IT"/>
              </w:rPr>
            </w:rPrChange>
          </w:rPr>
          <w:t>Sahdra</w:t>
        </w:r>
        <w:proofErr w:type="spellEnd"/>
        <w:r w:rsidRPr="00C57613">
          <w:rPr>
            <w:rFonts w:eastAsia="Times New Roman" w:cs="Times New Roman"/>
            <w:lang w:eastAsia="it-IT"/>
            <w:rPrChange w:id="376" w:author="COLPIZZI ILARIA" w:date="2024-10-16T17:04:00Z" w16du:dateUtc="2024-10-16T15:04:00Z">
              <w:rPr>
                <w:rFonts w:eastAsia="Times New Roman" w:cs="Times New Roman"/>
                <w:b/>
                <w:bCs/>
                <w:lang w:val="it-IT" w:eastAsia="it-IT"/>
              </w:rPr>
            </w:rPrChange>
          </w:rPr>
          <w:t xml:space="preserve"> et al. 2024). This approach allows us to explore potential heterogeneity in self-</w:t>
        </w:r>
        <w:r w:rsidRPr="00C57613">
          <w:rPr>
            <w:rFonts w:eastAsia="Times New Roman" w:cs="Times New Roman"/>
            <w:lang w:eastAsia="it-IT"/>
            <w:rPrChange w:id="377" w:author="COLPIZZI ILARIA" w:date="2024-10-16T17:04:00Z" w16du:dateUtc="2024-10-16T15:04:00Z">
              <w:rPr>
                <w:rFonts w:eastAsia="Times New Roman" w:cs="Times New Roman"/>
                <w:b/>
                <w:bCs/>
                <w:lang w:val="it-IT" w:eastAsia="it-IT"/>
              </w:rPr>
            </w:rPrChange>
          </w:rPr>
          <w:lastRenderedPageBreak/>
          <w:t>compassion processes that may be masked by nomothetic analyses, providing a more nuanced understanding of how these constructs interact within</w:t>
        </w:r>
      </w:ins>
      <w:ins w:id="378" w:author="COLPIZZI ILARIA" w:date="2024-10-16T17:03:00Z" w16du:dateUtc="2024-10-16T15:03:00Z">
        <w:r w:rsidRPr="00C57613">
          <w:rPr>
            <w:rFonts w:eastAsia="Times New Roman" w:cs="Times New Roman"/>
            <w:lang w:eastAsia="it-IT"/>
            <w:rPrChange w:id="379" w:author="COLPIZZI ILARIA" w:date="2024-10-16T17:04:00Z" w16du:dateUtc="2024-10-16T15:04:00Z">
              <w:rPr>
                <w:rFonts w:eastAsia="Times New Roman" w:cs="Times New Roman"/>
                <w:lang w:val="it-IT" w:eastAsia="it-IT"/>
              </w:rPr>
            </w:rPrChange>
          </w:rPr>
          <w:t>-</w:t>
        </w:r>
      </w:ins>
      <w:ins w:id="380" w:author="COLPIZZI ILARIA" w:date="2024-10-16T17:03:00Z">
        <w:r w:rsidRPr="00C57613">
          <w:rPr>
            <w:rFonts w:eastAsia="Times New Roman" w:cs="Times New Roman"/>
            <w:lang w:eastAsia="it-IT"/>
            <w:rPrChange w:id="381" w:author="COLPIZZI ILARIA" w:date="2024-10-16T17:04:00Z" w16du:dateUtc="2024-10-16T15:04:00Z">
              <w:rPr>
                <w:rFonts w:eastAsia="Times New Roman" w:cs="Times New Roman"/>
                <w:b/>
                <w:bCs/>
                <w:lang w:val="it-IT" w:eastAsia="it-IT"/>
              </w:rPr>
            </w:rPrChange>
          </w:rPr>
          <w:t xml:space="preserve">individuals over time. </w:t>
        </w:r>
      </w:ins>
    </w:p>
    <w:p w14:paraId="0D4EE0AF" w14:textId="6ED7C630" w:rsidR="00C57613" w:rsidRPr="00C57613" w:rsidRDefault="00C57613" w:rsidP="00C57613">
      <w:pPr>
        <w:spacing w:before="100" w:beforeAutospacing="1" w:after="100" w:afterAutospacing="1"/>
        <w:ind w:firstLine="360"/>
        <w:rPr>
          <w:ins w:id="382" w:author="COLPIZZI ILARIA" w:date="2024-10-16T17:04:00Z" w16du:dateUtc="2024-10-16T15:04:00Z"/>
          <w:rFonts w:eastAsia="Times New Roman" w:cs="Times New Roman"/>
          <w:b/>
          <w:bCs/>
          <w:lang w:eastAsia="it-IT"/>
          <w:rPrChange w:id="383" w:author="COLPIZZI ILARIA" w:date="2024-10-16T17:04:00Z" w16du:dateUtc="2024-10-16T15:04:00Z">
            <w:rPr>
              <w:ins w:id="384" w:author="COLPIZZI ILARIA" w:date="2024-10-16T17:04:00Z" w16du:dateUtc="2024-10-16T15:04:00Z"/>
              <w:rFonts w:eastAsia="Times New Roman" w:cs="Times New Roman"/>
              <w:b/>
              <w:bCs/>
              <w:lang w:val="it-IT" w:eastAsia="it-IT"/>
            </w:rPr>
          </w:rPrChange>
        </w:rPr>
      </w:pPr>
      <w:proofErr w:type="spellStart"/>
      <w:ins w:id="385" w:author="COLPIZZI ILARIA" w:date="2024-10-16T17:03:00Z">
        <w:r w:rsidRPr="00C57613">
          <w:rPr>
            <w:rFonts w:eastAsia="Times New Roman" w:cs="Times New Roman"/>
            <w:b/>
            <w:bCs/>
            <w:lang w:eastAsia="it-IT"/>
            <w:rPrChange w:id="386" w:author="COLPIZZI ILARIA" w:date="2024-10-16T17:04:00Z" w16du:dateUtc="2024-10-16T15:04:00Z">
              <w:rPr>
                <w:rFonts w:eastAsia="Times New Roman" w:cs="Times New Roman"/>
                <w:lang w:val="it-IT" w:eastAsia="it-IT"/>
              </w:rPr>
            </w:rPrChange>
          </w:rPr>
          <w:t>Idionomic</w:t>
        </w:r>
        <w:proofErr w:type="spellEnd"/>
        <w:r w:rsidRPr="00C57613">
          <w:rPr>
            <w:rFonts w:eastAsia="Times New Roman" w:cs="Times New Roman"/>
            <w:b/>
            <w:bCs/>
            <w:lang w:eastAsia="it-IT"/>
            <w:rPrChange w:id="387" w:author="COLPIZZI ILARIA" w:date="2024-10-16T17:04:00Z" w16du:dateUtc="2024-10-16T15:04:00Z">
              <w:rPr>
                <w:rFonts w:eastAsia="Times New Roman" w:cs="Times New Roman"/>
                <w:lang w:val="it-IT" w:eastAsia="it-IT"/>
              </w:rPr>
            </w:rPrChange>
          </w:rPr>
          <w:t xml:space="preserve"> Analysis of the Relationship Between UCS and CS </w:t>
        </w:r>
      </w:ins>
    </w:p>
    <w:p w14:paraId="62C04036" w14:textId="3688BA66" w:rsidR="00C57613" w:rsidRPr="00C57613" w:rsidRDefault="00C57613" w:rsidP="00C57613">
      <w:pPr>
        <w:spacing w:before="100" w:beforeAutospacing="1" w:after="100" w:afterAutospacing="1"/>
        <w:ind w:firstLine="360"/>
        <w:rPr>
          <w:ins w:id="388" w:author="COLPIZZI ILARIA" w:date="2024-10-16T17:04:00Z"/>
          <w:rFonts w:eastAsia="Times New Roman" w:cs="Times New Roman"/>
          <w:lang w:eastAsia="it-IT"/>
          <w:rPrChange w:id="389" w:author="COLPIZZI ILARIA" w:date="2024-10-16T17:04:00Z" w16du:dateUtc="2024-10-16T15:04:00Z">
            <w:rPr>
              <w:ins w:id="390" w:author="COLPIZZI ILARIA" w:date="2024-10-16T17:04:00Z"/>
              <w:rFonts w:eastAsia="Times New Roman" w:cs="Times New Roman"/>
              <w:b/>
              <w:bCs/>
              <w:lang w:val="it-IT" w:eastAsia="it-IT"/>
            </w:rPr>
          </w:rPrChange>
        </w:rPr>
      </w:pPr>
      <w:ins w:id="391" w:author="COLPIZZI ILARIA" w:date="2024-10-16T17:04:00Z">
        <w:r w:rsidRPr="00C57613">
          <w:rPr>
            <w:rFonts w:eastAsia="Times New Roman" w:cs="Times New Roman"/>
            <w:lang w:eastAsia="it-IT"/>
            <w:rPrChange w:id="392" w:author="COLPIZZI ILARIA" w:date="2024-10-16T17:04:00Z" w16du:dateUtc="2024-10-16T15:04:00Z">
              <w:rPr>
                <w:rFonts w:eastAsia="Times New Roman" w:cs="Times New Roman"/>
                <w:b/>
                <w:bCs/>
                <w:lang w:val="it-IT" w:eastAsia="it-IT"/>
              </w:rPr>
            </w:rPrChange>
          </w:rPr>
          <w:t xml:space="preserve">For the present purposes, an </w:t>
        </w:r>
        <w:proofErr w:type="spellStart"/>
        <w:r w:rsidRPr="00C57613">
          <w:rPr>
            <w:rFonts w:eastAsia="Times New Roman" w:cs="Times New Roman"/>
            <w:lang w:eastAsia="it-IT"/>
            <w:rPrChange w:id="393" w:author="COLPIZZI ILARIA" w:date="2024-10-16T17:04:00Z" w16du:dateUtc="2024-10-16T15:04:00Z">
              <w:rPr>
                <w:rFonts w:eastAsia="Times New Roman" w:cs="Times New Roman"/>
                <w:b/>
                <w:bCs/>
                <w:lang w:val="it-IT" w:eastAsia="it-IT"/>
              </w:rPr>
            </w:rPrChange>
          </w:rPr>
          <w:t>idionomic</w:t>
        </w:r>
        <w:proofErr w:type="spellEnd"/>
        <w:r w:rsidRPr="00C57613">
          <w:rPr>
            <w:rFonts w:eastAsia="Times New Roman" w:cs="Times New Roman"/>
            <w:lang w:eastAsia="it-IT"/>
            <w:rPrChange w:id="394" w:author="COLPIZZI ILARIA" w:date="2024-10-16T17:04:00Z" w16du:dateUtc="2024-10-16T15:04:00Z">
              <w:rPr>
                <w:rFonts w:eastAsia="Times New Roman" w:cs="Times New Roman"/>
                <w:b/>
                <w:bCs/>
                <w:lang w:val="it-IT" w:eastAsia="it-IT"/>
              </w:rPr>
            </w:rPrChange>
          </w:rPr>
          <w:t xml:space="preserve"> analysis was conducted in two stages. The first stage involved a strictly idiographic approach, focusing on the individual-level patterns. In the second stage, we applied a nomothetic approach to examine and describe group-level regularities as well as the variability in these effects across individuals (e.g., </w:t>
        </w:r>
        <w:proofErr w:type="spellStart"/>
        <w:r w:rsidRPr="00C57613">
          <w:rPr>
            <w:rFonts w:eastAsia="Times New Roman" w:cs="Times New Roman"/>
            <w:lang w:eastAsia="it-IT"/>
            <w:rPrChange w:id="395" w:author="COLPIZZI ILARIA" w:date="2024-10-16T17:04:00Z" w16du:dateUtc="2024-10-16T15:04:00Z">
              <w:rPr>
                <w:rFonts w:eastAsia="Times New Roman" w:cs="Times New Roman"/>
                <w:b/>
                <w:bCs/>
                <w:lang w:val="it-IT" w:eastAsia="it-IT"/>
              </w:rPr>
            </w:rPrChange>
          </w:rPr>
          <w:t>Ciarrochi</w:t>
        </w:r>
        <w:proofErr w:type="spellEnd"/>
        <w:r w:rsidRPr="00C57613">
          <w:rPr>
            <w:rFonts w:eastAsia="Times New Roman" w:cs="Times New Roman"/>
            <w:lang w:eastAsia="it-IT"/>
            <w:rPrChange w:id="396" w:author="COLPIZZI ILARIA" w:date="2024-10-16T17:04:00Z" w16du:dateUtc="2024-10-16T15:04:00Z">
              <w:rPr>
                <w:rFonts w:eastAsia="Times New Roman" w:cs="Times New Roman"/>
                <w:b/>
                <w:bCs/>
                <w:lang w:val="it-IT" w:eastAsia="it-IT"/>
              </w:rPr>
            </w:rPrChange>
          </w:rPr>
          <w:t xml:space="preserve"> et al. 2024; </w:t>
        </w:r>
        <w:proofErr w:type="spellStart"/>
        <w:r w:rsidRPr="00C57613">
          <w:rPr>
            <w:rFonts w:eastAsia="Times New Roman" w:cs="Times New Roman"/>
            <w:lang w:eastAsia="it-IT"/>
            <w:rPrChange w:id="397" w:author="COLPIZZI ILARIA" w:date="2024-10-16T17:04:00Z" w16du:dateUtc="2024-10-16T15:04:00Z">
              <w:rPr>
                <w:rFonts w:eastAsia="Times New Roman" w:cs="Times New Roman"/>
                <w:b/>
                <w:bCs/>
                <w:lang w:val="it-IT" w:eastAsia="it-IT"/>
              </w:rPr>
            </w:rPrChange>
          </w:rPr>
          <w:t>Sahdra</w:t>
        </w:r>
        <w:proofErr w:type="spellEnd"/>
        <w:r w:rsidRPr="00C57613">
          <w:rPr>
            <w:rFonts w:eastAsia="Times New Roman" w:cs="Times New Roman"/>
            <w:lang w:eastAsia="it-IT"/>
            <w:rPrChange w:id="398" w:author="COLPIZZI ILARIA" w:date="2024-10-16T17:04:00Z" w16du:dateUtc="2024-10-16T15:04:00Z">
              <w:rPr>
                <w:rFonts w:eastAsia="Times New Roman" w:cs="Times New Roman"/>
                <w:b/>
                <w:bCs/>
                <w:lang w:val="it-IT" w:eastAsia="it-IT"/>
              </w:rPr>
            </w:rPrChange>
          </w:rPr>
          <w:t xml:space="preserve"> et al. 2024). </w:t>
        </w:r>
      </w:ins>
    </w:p>
    <w:p w14:paraId="15194713" w14:textId="351AE2BF" w:rsidR="00C57613" w:rsidRPr="00C57613" w:rsidRDefault="00C57613" w:rsidP="00C57613">
      <w:pPr>
        <w:spacing w:before="100" w:beforeAutospacing="1" w:after="100" w:afterAutospacing="1"/>
        <w:ind w:firstLine="360"/>
        <w:rPr>
          <w:ins w:id="399" w:author="COLPIZZI ILARIA" w:date="2024-10-16T17:04:00Z"/>
          <w:rFonts w:eastAsia="Times New Roman"/>
          <w:lang w:eastAsia="it-IT"/>
          <w:rPrChange w:id="400" w:author="COLPIZZI ILARIA" w:date="2024-10-16T17:05:00Z" w16du:dateUtc="2024-10-16T15:05:00Z">
            <w:rPr>
              <w:ins w:id="401" w:author="COLPIZZI ILARIA" w:date="2024-10-16T17:04:00Z"/>
              <w:rFonts w:eastAsia="Times New Roman" w:cs="Times New Roman"/>
              <w:lang w:val="it-IT" w:eastAsia="it-IT"/>
            </w:rPr>
          </w:rPrChange>
        </w:rPr>
      </w:pPr>
      <w:ins w:id="402" w:author="COLPIZZI ILARIA" w:date="2024-10-16T17:04:00Z">
        <w:r w:rsidRPr="00C57613">
          <w:rPr>
            <w:rFonts w:eastAsia="Times New Roman" w:cs="Times New Roman"/>
            <w:lang w:eastAsia="it-IT"/>
            <w:rPrChange w:id="403" w:author="COLPIZZI ILARIA" w:date="2024-10-16T17:04:00Z" w16du:dateUtc="2024-10-16T15:04:00Z">
              <w:rPr>
                <w:rFonts w:eastAsia="Times New Roman" w:cs="Times New Roman"/>
                <w:b/>
                <w:bCs/>
                <w:lang w:val="it-IT" w:eastAsia="it-IT"/>
              </w:rPr>
            </w:rPrChange>
          </w:rPr>
          <w:t xml:space="preserve">Step 1: Fitting Individual-Level Hierarchical Bayesian Models. For each participant </w:t>
        </w:r>
        <w:proofErr w:type="spellStart"/>
        <w:r w:rsidRPr="00C57613">
          <w:rPr>
            <w:rFonts w:eastAsia="Times New Roman" w:cs="Times New Roman"/>
            <w:lang w:eastAsia="it-IT"/>
            <w:rPrChange w:id="404" w:author="COLPIZZI ILARIA" w:date="2024-10-16T17:04:00Z" w16du:dateUtc="2024-10-16T15:04:00Z">
              <w:rPr>
                <w:rFonts w:eastAsia="Times New Roman" w:cs="Times New Roman"/>
                <w:b/>
                <w:bCs/>
                <w:lang w:val="it-IT" w:eastAsia="it-IT"/>
              </w:rPr>
            </w:rPrChange>
          </w:rPr>
          <w:t>separatedly</w:t>
        </w:r>
        <w:proofErr w:type="spellEnd"/>
        <w:r w:rsidRPr="00C57613">
          <w:rPr>
            <w:rFonts w:eastAsia="Times New Roman" w:cs="Times New Roman"/>
            <w:lang w:eastAsia="it-IT"/>
            <w:rPrChange w:id="405" w:author="COLPIZZI ILARIA" w:date="2024-10-16T17:04:00Z" w16du:dateUtc="2024-10-16T15:04:00Z">
              <w:rPr>
                <w:rFonts w:eastAsia="Times New Roman" w:cs="Times New Roman"/>
                <w:b/>
                <w:bCs/>
                <w:lang w:val="it-IT" w:eastAsia="it-IT"/>
              </w:rPr>
            </w:rPrChange>
          </w:rPr>
          <w:t xml:space="preserve">, we implemented a hierarchical Bayesian model using Stan to estimate the </w:t>
        </w:r>
        <w:proofErr w:type="spellStart"/>
        <w:r w:rsidRPr="00C57613">
          <w:rPr>
            <w:rFonts w:eastAsia="Times New Roman" w:cs="Times New Roman"/>
            <w:lang w:eastAsia="it-IT"/>
            <w:rPrChange w:id="406" w:author="COLPIZZI ILARIA" w:date="2024-10-16T17:04:00Z" w16du:dateUtc="2024-10-16T15:04:00Z">
              <w:rPr>
                <w:rFonts w:eastAsia="Times New Roman" w:cs="Times New Roman"/>
                <w:b/>
                <w:bCs/>
                <w:lang w:val="it-IT" w:eastAsia="it-IT"/>
              </w:rPr>
            </w:rPrChange>
          </w:rPr>
          <w:t>rela</w:t>
        </w:r>
        <w:proofErr w:type="spellEnd"/>
        <w:r w:rsidRPr="00C57613">
          <w:rPr>
            <w:rFonts w:eastAsia="Times New Roman" w:cs="Times New Roman"/>
            <w:lang w:eastAsia="it-IT"/>
            <w:rPrChange w:id="407" w:author="COLPIZZI ILARIA" w:date="2024-10-16T17:04:00Z" w16du:dateUtc="2024-10-16T15:04:00Z">
              <w:rPr>
                <w:rFonts w:eastAsia="Times New Roman" w:cs="Times New Roman"/>
                <w:b/>
                <w:bCs/>
                <w:lang w:val="it-IT" w:eastAsia="it-IT"/>
              </w:rPr>
            </w:rPrChange>
          </w:rPr>
          <w:t xml:space="preserve">- </w:t>
        </w:r>
        <w:proofErr w:type="spellStart"/>
        <w:r w:rsidRPr="00C57613">
          <w:rPr>
            <w:rFonts w:eastAsia="Times New Roman" w:cs="Times New Roman"/>
            <w:lang w:eastAsia="it-IT"/>
            <w:rPrChange w:id="408" w:author="COLPIZZI ILARIA" w:date="2024-10-16T17:04:00Z" w16du:dateUtc="2024-10-16T15:04:00Z">
              <w:rPr>
                <w:rFonts w:eastAsia="Times New Roman" w:cs="Times New Roman"/>
                <w:b/>
                <w:bCs/>
                <w:lang w:val="it-IT" w:eastAsia="it-IT"/>
              </w:rPr>
            </w:rPrChange>
          </w:rPr>
          <w:t>tionship</w:t>
        </w:r>
        <w:proofErr w:type="spellEnd"/>
        <w:r w:rsidRPr="00C57613">
          <w:rPr>
            <w:rFonts w:eastAsia="Times New Roman" w:cs="Times New Roman"/>
            <w:lang w:eastAsia="it-IT"/>
            <w:rPrChange w:id="409" w:author="COLPIZZI ILARIA" w:date="2024-10-16T17:04:00Z" w16du:dateUtc="2024-10-16T15:04:00Z">
              <w:rPr>
                <w:rFonts w:eastAsia="Times New Roman" w:cs="Times New Roman"/>
                <w:b/>
                <w:bCs/>
                <w:lang w:val="it-IT" w:eastAsia="it-IT"/>
              </w:rPr>
            </w:rPrChange>
          </w:rPr>
          <w:t xml:space="preserve"> between uncompassionate (UCS) and compassionate self-responding (CS). The model </w:t>
        </w:r>
        <w:r w:rsidRPr="00C57613">
          <w:rPr>
            <w:rFonts w:eastAsia="Times New Roman"/>
            <w:lang w:eastAsia="it-IT"/>
            <w:rPrChange w:id="410" w:author="COLPIZZI ILARIA" w:date="2024-10-16T17:04:00Z" w16du:dateUtc="2024-10-16T15:04:00Z">
              <w:rPr>
                <w:rFonts w:eastAsia="Times New Roman"/>
                <w:lang w:val="it-IT" w:eastAsia="it-IT"/>
              </w:rPr>
            </w:rPrChange>
          </w:rPr>
          <w:t xml:space="preserve">incorporated additional covariates, including negative affect and context evaluation, as well as lagged effects of CS from the previous measurement within the same day. The model for each participant was specified as follows: </w:t>
        </w:r>
        <w:r w:rsidRPr="00C57613">
          <w:rPr>
            <w:rFonts w:eastAsia="Times New Roman" w:cs="Times New Roman"/>
            <w:lang w:eastAsia="it-IT"/>
            <w:rPrChange w:id="411" w:author="COLPIZZI ILARIA" w:date="2024-10-16T17:04:00Z" w16du:dateUtc="2024-10-16T15:04:00Z">
              <w:rPr>
                <w:rFonts w:eastAsia="Times New Roman" w:cs="Times New Roman"/>
                <w:lang w:val="it-IT" w:eastAsia="it-IT"/>
              </w:rPr>
            </w:rPrChange>
          </w:rPr>
          <w:t xml:space="preserve"> </w:t>
        </w:r>
      </w:ins>
    </w:p>
    <w:p w14:paraId="05C86252" w14:textId="77777777" w:rsidR="00C57613" w:rsidRPr="00C57613" w:rsidRDefault="00C57613" w:rsidP="00C57613">
      <w:pPr>
        <w:spacing w:before="100" w:beforeAutospacing="1" w:after="100" w:afterAutospacing="1"/>
        <w:ind w:firstLine="360"/>
        <w:rPr>
          <w:ins w:id="412" w:author="COLPIZZI ILARIA" w:date="2024-10-16T17:04:00Z"/>
          <w:rFonts w:eastAsia="Times New Roman" w:cs="Times New Roman"/>
          <w:lang w:eastAsia="it-IT"/>
          <w:rPrChange w:id="413" w:author="COLPIZZI ILARIA" w:date="2024-10-16T17:04:00Z" w16du:dateUtc="2024-10-16T15:04:00Z">
            <w:rPr>
              <w:ins w:id="414" w:author="COLPIZZI ILARIA" w:date="2024-10-16T17:04:00Z"/>
              <w:rFonts w:eastAsia="Times New Roman" w:cs="Times New Roman"/>
              <w:lang w:val="it-IT" w:eastAsia="it-IT"/>
            </w:rPr>
          </w:rPrChange>
        </w:rPr>
      </w:pPr>
      <w:ins w:id="415" w:author="COLPIZZI ILARIA" w:date="2024-10-16T17:04:00Z">
        <w:r w:rsidRPr="00C57613">
          <w:rPr>
            <w:rFonts w:eastAsia="Times New Roman" w:cs="Times New Roman"/>
            <w:lang w:eastAsia="it-IT"/>
            <w:rPrChange w:id="416" w:author="COLPIZZI ILARIA" w:date="2024-10-16T17:04:00Z" w16du:dateUtc="2024-10-16T15:04:00Z">
              <w:rPr>
                <w:rFonts w:eastAsia="Times New Roman" w:cs="Times New Roman"/>
                <w:lang w:val="it-IT" w:eastAsia="it-IT"/>
              </w:rPr>
            </w:rPrChange>
          </w:rPr>
          <w:t>UCS</w:t>
        </w:r>
        <w:r w:rsidRPr="00C57613">
          <w:rPr>
            <w:rFonts w:ascii="Cambria Math" w:eastAsia="Times New Roman" w:hAnsi="Cambria Math" w:cs="Cambria Math"/>
            <w:lang w:val="it-IT" w:eastAsia="it-IT"/>
          </w:rPr>
          <w:t>𝑛</w:t>
        </w:r>
        <w:r w:rsidRPr="00C57613">
          <w:rPr>
            <w:rFonts w:eastAsia="Times New Roman" w:cs="Times New Roman"/>
            <w:lang w:eastAsia="it-IT"/>
            <w:rPrChange w:id="417" w:author="COLPIZZI ILARIA" w:date="2024-10-16T17:04:00Z" w16du:dateUtc="2024-10-16T15:04:00Z">
              <w:rPr>
                <w:rFonts w:eastAsia="Times New Roman" w:cs="Times New Roman"/>
                <w:lang w:val="it-IT" w:eastAsia="it-IT"/>
              </w:rPr>
            </w:rPrChange>
          </w:rPr>
          <w:t xml:space="preserve"> </w:t>
        </w:r>
        <w:r w:rsidRPr="00C57613">
          <w:rPr>
            <w:rFonts w:ascii="Cambria Math" w:eastAsia="Times New Roman" w:hAnsi="Cambria Math" w:cs="Cambria Math"/>
            <w:lang w:eastAsia="it-IT"/>
            <w:rPrChange w:id="418" w:author="COLPIZZI ILARIA" w:date="2024-10-16T17:04:00Z" w16du:dateUtc="2024-10-16T15:04:00Z">
              <w:rPr>
                <w:rFonts w:ascii="Cambria Math" w:eastAsia="Times New Roman" w:hAnsi="Cambria Math" w:cs="Cambria Math"/>
                <w:lang w:val="it-IT" w:eastAsia="it-IT"/>
              </w:rPr>
            </w:rPrChange>
          </w:rPr>
          <w:t>∼</w:t>
        </w:r>
        <w:r w:rsidRPr="00C57613">
          <w:rPr>
            <w:rFonts w:eastAsia="Times New Roman" w:cs="Times New Roman"/>
            <w:lang w:eastAsia="it-IT"/>
            <w:rPrChange w:id="419" w:author="COLPIZZI ILARIA" w:date="2024-10-16T17:04:00Z" w16du:dateUtc="2024-10-16T15:04:00Z">
              <w:rPr>
                <w:rFonts w:eastAsia="Times New Roman" w:cs="Times New Roman"/>
                <w:lang w:val="it-IT" w:eastAsia="it-IT"/>
              </w:rPr>
            </w:rPrChange>
          </w:rPr>
          <w:t xml:space="preserve"> </w:t>
        </w:r>
        <w:proofErr w:type="gramStart"/>
        <w:r w:rsidRPr="00C57613">
          <w:rPr>
            <w:rFonts w:ascii="Cambria Math" w:eastAsia="Times New Roman" w:hAnsi="Cambria Math" w:cs="Cambria Math"/>
            <w:lang w:val="it-IT" w:eastAsia="it-IT"/>
          </w:rPr>
          <w:t>𝑡𝜈</w:t>
        </w:r>
        <w:r w:rsidRPr="00C57613">
          <w:rPr>
            <w:rFonts w:eastAsia="Times New Roman" w:cs="Times New Roman"/>
            <w:lang w:eastAsia="it-IT"/>
            <w:rPrChange w:id="420" w:author="COLPIZZI ILARIA" w:date="2024-10-16T17:04:00Z" w16du:dateUtc="2024-10-16T15:04:00Z">
              <w:rPr>
                <w:rFonts w:eastAsia="Times New Roman" w:cs="Times New Roman"/>
                <w:lang w:val="it-IT" w:eastAsia="it-IT"/>
              </w:rPr>
            </w:rPrChange>
          </w:rPr>
          <w:t>(</w:t>
        </w:r>
        <w:proofErr w:type="gramEnd"/>
        <w:r w:rsidRPr="00C57613">
          <w:rPr>
            <w:rFonts w:ascii="Cambria Math" w:eastAsia="Times New Roman" w:hAnsi="Cambria Math" w:cs="Cambria Math"/>
            <w:lang w:val="it-IT" w:eastAsia="it-IT"/>
          </w:rPr>
          <w:t>𝛼</w:t>
        </w:r>
        <w:r w:rsidRPr="00C57613">
          <w:rPr>
            <w:rFonts w:eastAsia="Times New Roman" w:cs="Times New Roman"/>
            <w:lang w:eastAsia="it-IT"/>
            <w:rPrChange w:id="421" w:author="COLPIZZI ILARIA" w:date="2024-10-16T17:04:00Z" w16du:dateUtc="2024-10-16T15:04:00Z">
              <w:rPr>
                <w:rFonts w:eastAsia="Times New Roman" w:cs="Times New Roman"/>
                <w:lang w:val="it-IT" w:eastAsia="it-IT"/>
              </w:rPr>
            </w:rPrChange>
          </w:rPr>
          <w:t xml:space="preserve"> + </w:t>
        </w:r>
        <w:r w:rsidRPr="00C57613">
          <w:rPr>
            <w:rFonts w:ascii="Cambria Math" w:eastAsia="Times New Roman" w:hAnsi="Cambria Math" w:cs="Cambria Math"/>
            <w:lang w:val="it-IT" w:eastAsia="it-IT"/>
          </w:rPr>
          <w:t>𝛾</w:t>
        </w:r>
        <w:r w:rsidRPr="00C57613">
          <w:rPr>
            <w:rFonts w:eastAsia="Times New Roman" w:cs="Times New Roman"/>
            <w:lang w:eastAsia="it-IT"/>
            <w:rPrChange w:id="422" w:author="COLPIZZI ILARIA" w:date="2024-10-16T17:04:00Z" w16du:dateUtc="2024-10-16T15:04:00Z">
              <w:rPr>
                <w:rFonts w:eastAsia="Times New Roman" w:cs="Times New Roman"/>
                <w:lang w:val="it-IT" w:eastAsia="it-IT"/>
              </w:rPr>
            </w:rPrChange>
          </w:rPr>
          <w:t xml:space="preserve">CS </w:t>
        </w:r>
        <w:r w:rsidRPr="00C57613">
          <w:rPr>
            <w:rFonts w:ascii="Cambria Math" w:eastAsia="Times New Roman" w:hAnsi="Cambria Math" w:cs="Cambria Math"/>
            <w:lang w:eastAsia="it-IT"/>
            <w:rPrChange w:id="423" w:author="COLPIZZI ILARIA" w:date="2024-10-16T17:04:00Z" w16du:dateUtc="2024-10-16T15:04:00Z">
              <w:rPr>
                <w:rFonts w:ascii="Cambria Math" w:eastAsia="Times New Roman" w:hAnsi="Cambria Math" w:cs="Cambria Math"/>
                <w:lang w:val="it-IT" w:eastAsia="it-IT"/>
              </w:rPr>
            </w:rPrChange>
          </w:rPr>
          <w:t>⋅</w:t>
        </w:r>
        <w:r w:rsidRPr="00C57613">
          <w:rPr>
            <w:rFonts w:eastAsia="Times New Roman" w:cs="Times New Roman"/>
            <w:lang w:eastAsia="it-IT"/>
            <w:rPrChange w:id="424" w:author="COLPIZZI ILARIA" w:date="2024-10-16T17:04:00Z" w16du:dateUtc="2024-10-16T15:04:00Z">
              <w:rPr>
                <w:rFonts w:eastAsia="Times New Roman" w:cs="Times New Roman"/>
                <w:lang w:val="it-IT" w:eastAsia="it-IT"/>
              </w:rPr>
            </w:rPrChange>
          </w:rPr>
          <w:t xml:space="preserve"> CS</w:t>
        </w:r>
        <w:r w:rsidRPr="00C57613">
          <w:rPr>
            <w:rFonts w:ascii="Cambria Math" w:eastAsia="Times New Roman" w:hAnsi="Cambria Math" w:cs="Cambria Math"/>
            <w:lang w:val="it-IT" w:eastAsia="it-IT"/>
          </w:rPr>
          <w:t>𝑛</w:t>
        </w:r>
        <w:r w:rsidRPr="00C57613">
          <w:rPr>
            <w:rFonts w:eastAsia="Times New Roman" w:cs="Times New Roman"/>
            <w:lang w:eastAsia="it-IT"/>
            <w:rPrChange w:id="425" w:author="COLPIZZI ILARIA" w:date="2024-10-16T17:04:00Z" w16du:dateUtc="2024-10-16T15:04:00Z">
              <w:rPr>
                <w:rFonts w:eastAsia="Times New Roman" w:cs="Times New Roman"/>
                <w:lang w:val="it-IT" w:eastAsia="it-IT"/>
              </w:rPr>
            </w:rPrChange>
          </w:rPr>
          <w:t xml:space="preserve"> + </w:t>
        </w:r>
        <w:r w:rsidRPr="00C57613">
          <w:rPr>
            <w:rFonts w:ascii="Cambria Math" w:eastAsia="Times New Roman" w:hAnsi="Cambria Math" w:cs="Cambria Math"/>
            <w:lang w:val="it-IT" w:eastAsia="it-IT"/>
          </w:rPr>
          <w:t>𝛾</w:t>
        </w:r>
        <w:proofErr w:type="spellStart"/>
        <w:r w:rsidRPr="00C57613">
          <w:rPr>
            <w:rFonts w:eastAsia="Times New Roman" w:cs="Times New Roman"/>
            <w:lang w:eastAsia="it-IT"/>
            <w:rPrChange w:id="426" w:author="COLPIZZI ILARIA" w:date="2024-10-16T17:04:00Z" w16du:dateUtc="2024-10-16T15:04:00Z">
              <w:rPr>
                <w:rFonts w:eastAsia="Times New Roman" w:cs="Times New Roman"/>
                <w:lang w:val="it-IT" w:eastAsia="it-IT"/>
              </w:rPr>
            </w:rPrChange>
          </w:rPr>
          <w:t>neg_aff</w:t>
        </w:r>
        <w:proofErr w:type="spellEnd"/>
        <w:r w:rsidRPr="00C57613">
          <w:rPr>
            <w:rFonts w:eastAsia="Times New Roman" w:cs="Times New Roman"/>
            <w:lang w:eastAsia="it-IT"/>
            <w:rPrChange w:id="427" w:author="COLPIZZI ILARIA" w:date="2024-10-16T17:04:00Z" w16du:dateUtc="2024-10-16T15:04:00Z">
              <w:rPr>
                <w:rFonts w:eastAsia="Times New Roman" w:cs="Times New Roman"/>
                <w:lang w:val="it-IT" w:eastAsia="it-IT"/>
              </w:rPr>
            </w:rPrChange>
          </w:rPr>
          <w:t xml:space="preserve"> </w:t>
        </w:r>
        <w:r w:rsidRPr="00C57613">
          <w:rPr>
            <w:rFonts w:ascii="Cambria Math" w:eastAsia="Times New Roman" w:hAnsi="Cambria Math" w:cs="Cambria Math"/>
            <w:lang w:eastAsia="it-IT"/>
            <w:rPrChange w:id="428" w:author="COLPIZZI ILARIA" w:date="2024-10-16T17:04:00Z" w16du:dateUtc="2024-10-16T15:04:00Z">
              <w:rPr>
                <w:rFonts w:ascii="Cambria Math" w:eastAsia="Times New Roman" w:hAnsi="Cambria Math" w:cs="Cambria Math"/>
                <w:lang w:val="it-IT" w:eastAsia="it-IT"/>
              </w:rPr>
            </w:rPrChange>
          </w:rPr>
          <w:t>⋅</w:t>
        </w:r>
        <w:r w:rsidRPr="00C57613">
          <w:rPr>
            <w:rFonts w:eastAsia="Times New Roman" w:cs="Times New Roman"/>
            <w:lang w:eastAsia="it-IT"/>
            <w:rPrChange w:id="429" w:author="COLPIZZI ILARIA" w:date="2024-10-16T17:04:00Z" w16du:dateUtc="2024-10-16T15:04:00Z">
              <w:rPr>
                <w:rFonts w:eastAsia="Times New Roman" w:cs="Times New Roman"/>
                <w:lang w:val="it-IT" w:eastAsia="it-IT"/>
              </w:rPr>
            </w:rPrChange>
          </w:rPr>
          <w:t xml:space="preserve"> </w:t>
        </w:r>
        <w:proofErr w:type="spellStart"/>
        <w:r w:rsidRPr="00C57613">
          <w:rPr>
            <w:rFonts w:eastAsia="Times New Roman" w:cs="Times New Roman"/>
            <w:lang w:eastAsia="it-IT"/>
            <w:rPrChange w:id="430" w:author="COLPIZZI ILARIA" w:date="2024-10-16T17:04:00Z" w16du:dateUtc="2024-10-16T15:04:00Z">
              <w:rPr>
                <w:rFonts w:eastAsia="Times New Roman" w:cs="Times New Roman"/>
                <w:lang w:val="it-IT" w:eastAsia="it-IT"/>
              </w:rPr>
            </w:rPrChange>
          </w:rPr>
          <w:t>neg_aff</w:t>
        </w:r>
        <w:proofErr w:type="spellEnd"/>
        <w:r w:rsidRPr="00C57613">
          <w:rPr>
            <w:rFonts w:ascii="Cambria Math" w:eastAsia="Times New Roman" w:hAnsi="Cambria Math" w:cs="Cambria Math"/>
            <w:lang w:val="it-IT" w:eastAsia="it-IT"/>
          </w:rPr>
          <w:t>𝑛</w:t>
        </w:r>
        <w:r w:rsidRPr="00C57613">
          <w:rPr>
            <w:rFonts w:eastAsia="Times New Roman" w:cs="Times New Roman"/>
            <w:lang w:eastAsia="it-IT"/>
            <w:rPrChange w:id="431" w:author="COLPIZZI ILARIA" w:date="2024-10-16T17:04:00Z" w16du:dateUtc="2024-10-16T15:04:00Z">
              <w:rPr>
                <w:rFonts w:eastAsia="Times New Roman" w:cs="Times New Roman"/>
                <w:lang w:val="it-IT" w:eastAsia="it-IT"/>
              </w:rPr>
            </w:rPrChange>
          </w:rPr>
          <w:t xml:space="preserve"> + </w:t>
        </w:r>
        <w:r w:rsidRPr="00C57613">
          <w:rPr>
            <w:rFonts w:ascii="Cambria Math" w:eastAsia="Times New Roman" w:hAnsi="Cambria Math" w:cs="Cambria Math"/>
            <w:lang w:val="it-IT" w:eastAsia="it-IT"/>
          </w:rPr>
          <w:t>𝛾</w:t>
        </w:r>
        <w:r w:rsidRPr="00C57613">
          <w:rPr>
            <w:rFonts w:eastAsia="Times New Roman" w:cs="Times New Roman"/>
            <w:lang w:eastAsia="it-IT"/>
            <w:rPrChange w:id="432" w:author="COLPIZZI ILARIA" w:date="2024-10-16T17:04:00Z" w16du:dateUtc="2024-10-16T15:04:00Z">
              <w:rPr>
                <w:rFonts w:eastAsia="Times New Roman" w:cs="Times New Roman"/>
                <w:lang w:val="it-IT" w:eastAsia="it-IT"/>
              </w:rPr>
            </w:rPrChange>
          </w:rPr>
          <w:t xml:space="preserve">context </w:t>
        </w:r>
        <w:r w:rsidRPr="00C57613">
          <w:rPr>
            <w:rFonts w:ascii="Cambria Math" w:eastAsia="Times New Roman" w:hAnsi="Cambria Math" w:cs="Cambria Math"/>
            <w:lang w:eastAsia="it-IT"/>
            <w:rPrChange w:id="433" w:author="COLPIZZI ILARIA" w:date="2024-10-16T17:04:00Z" w16du:dateUtc="2024-10-16T15:04:00Z">
              <w:rPr>
                <w:rFonts w:ascii="Cambria Math" w:eastAsia="Times New Roman" w:hAnsi="Cambria Math" w:cs="Cambria Math"/>
                <w:lang w:val="it-IT" w:eastAsia="it-IT"/>
              </w:rPr>
            </w:rPrChange>
          </w:rPr>
          <w:t>⋅</w:t>
        </w:r>
        <w:r w:rsidRPr="00C57613">
          <w:rPr>
            <w:rFonts w:eastAsia="Times New Roman" w:cs="Times New Roman"/>
            <w:lang w:eastAsia="it-IT"/>
            <w:rPrChange w:id="434" w:author="COLPIZZI ILARIA" w:date="2024-10-16T17:04:00Z" w16du:dateUtc="2024-10-16T15:04:00Z">
              <w:rPr>
                <w:rFonts w:eastAsia="Times New Roman" w:cs="Times New Roman"/>
                <w:lang w:val="it-IT" w:eastAsia="it-IT"/>
              </w:rPr>
            </w:rPrChange>
          </w:rPr>
          <w:t xml:space="preserve"> context</w:t>
        </w:r>
        <w:r w:rsidRPr="00C57613">
          <w:rPr>
            <w:rFonts w:ascii="Cambria Math" w:eastAsia="Times New Roman" w:hAnsi="Cambria Math" w:cs="Cambria Math"/>
            <w:lang w:val="it-IT" w:eastAsia="it-IT"/>
          </w:rPr>
          <w:t>𝑛</w:t>
        </w:r>
        <w:r w:rsidRPr="00C57613">
          <w:rPr>
            <w:rFonts w:eastAsia="Times New Roman" w:cs="Times New Roman"/>
            <w:lang w:eastAsia="it-IT"/>
            <w:rPrChange w:id="435" w:author="COLPIZZI ILARIA" w:date="2024-10-16T17:04:00Z" w16du:dateUtc="2024-10-16T15:04:00Z">
              <w:rPr>
                <w:rFonts w:eastAsia="Times New Roman" w:cs="Times New Roman"/>
                <w:lang w:val="it-IT" w:eastAsia="it-IT"/>
              </w:rPr>
            </w:rPrChange>
          </w:rPr>
          <w:t xml:space="preserve"> + </w:t>
        </w:r>
        <w:r w:rsidRPr="00C57613">
          <w:rPr>
            <w:rFonts w:ascii="Cambria Math" w:eastAsia="Times New Roman" w:hAnsi="Cambria Math" w:cs="Cambria Math"/>
            <w:lang w:val="it-IT" w:eastAsia="it-IT"/>
          </w:rPr>
          <w:t>𝜙</w:t>
        </w:r>
        <w:r w:rsidRPr="00C57613">
          <w:rPr>
            <w:rFonts w:eastAsia="Times New Roman" w:cs="Times New Roman"/>
            <w:lang w:eastAsia="it-IT"/>
            <w:rPrChange w:id="436" w:author="COLPIZZI ILARIA" w:date="2024-10-16T17:04:00Z" w16du:dateUtc="2024-10-16T15:04:00Z">
              <w:rPr>
                <w:rFonts w:eastAsia="Times New Roman" w:cs="Times New Roman"/>
                <w:lang w:val="it-IT" w:eastAsia="it-IT"/>
              </w:rPr>
            </w:rPrChange>
          </w:rPr>
          <w:t xml:space="preserve"> </w:t>
        </w:r>
        <w:r w:rsidRPr="00C57613">
          <w:rPr>
            <w:rFonts w:ascii="Cambria Math" w:eastAsia="Times New Roman" w:hAnsi="Cambria Math" w:cs="Cambria Math"/>
            <w:lang w:eastAsia="it-IT"/>
            <w:rPrChange w:id="437" w:author="COLPIZZI ILARIA" w:date="2024-10-16T17:04:00Z" w16du:dateUtc="2024-10-16T15:04:00Z">
              <w:rPr>
                <w:rFonts w:ascii="Cambria Math" w:eastAsia="Times New Roman" w:hAnsi="Cambria Math" w:cs="Cambria Math"/>
                <w:lang w:val="it-IT" w:eastAsia="it-IT"/>
              </w:rPr>
            </w:rPrChange>
          </w:rPr>
          <w:t>⋅</w:t>
        </w:r>
        <w:r w:rsidRPr="00C57613">
          <w:rPr>
            <w:rFonts w:eastAsia="Times New Roman" w:cs="Times New Roman"/>
            <w:lang w:eastAsia="it-IT"/>
            <w:rPrChange w:id="438" w:author="COLPIZZI ILARIA" w:date="2024-10-16T17:04:00Z" w16du:dateUtc="2024-10-16T15:04:00Z">
              <w:rPr>
                <w:rFonts w:eastAsia="Times New Roman" w:cs="Times New Roman"/>
                <w:lang w:val="it-IT" w:eastAsia="it-IT"/>
              </w:rPr>
            </w:rPrChange>
          </w:rPr>
          <w:t xml:space="preserve"> </w:t>
        </w:r>
        <w:proofErr w:type="spellStart"/>
        <w:r w:rsidRPr="00C57613">
          <w:rPr>
            <w:rFonts w:eastAsia="Times New Roman" w:cs="Times New Roman"/>
            <w:lang w:eastAsia="it-IT"/>
            <w:rPrChange w:id="439" w:author="COLPIZZI ILARIA" w:date="2024-10-16T17:04:00Z" w16du:dateUtc="2024-10-16T15:04:00Z">
              <w:rPr>
                <w:rFonts w:eastAsia="Times New Roman" w:cs="Times New Roman"/>
                <w:lang w:val="it-IT" w:eastAsia="it-IT"/>
              </w:rPr>
            </w:rPrChange>
          </w:rPr>
          <w:t>lag_CS</w:t>
        </w:r>
        <w:proofErr w:type="spellEnd"/>
        <w:r w:rsidRPr="00C57613">
          <w:rPr>
            <w:rFonts w:ascii="Cambria Math" w:eastAsia="Times New Roman" w:hAnsi="Cambria Math" w:cs="Cambria Math"/>
            <w:lang w:val="it-IT" w:eastAsia="it-IT"/>
          </w:rPr>
          <w:t>𝑛</w:t>
        </w:r>
        <w:r w:rsidRPr="00C57613">
          <w:rPr>
            <w:rFonts w:eastAsia="Times New Roman" w:cs="Times New Roman"/>
            <w:lang w:eastAsia="it-IT"/>
            <w:rPrChange w:id="440" w:author="COLPIZZI ILARIA" w:date="2024-10-16T17:04:00Z" w16du:dateUtc="2024-10-16T15:04:00Z">
              <w:rPr>
                <w:rFonts w:eastAsia="Times New Roman" w:cs="Times New Roman"/>
                <w:lang w:val="it-IT" w:eastAsia="it-IT"/>
              </w:rPr>
            </w:rPrChange>
          </w:rPr>
          <w:t xml:space="preserve"> </w:t>
        </w:r>
      </w:ins>
    </w:p>
    <w:p w14:paraId="7370A307" w14:textId="77777777" w:rsidR="00C57613" w:rsidRDefault="00C57613" w:rsidP="00C57613">
      <w:pPr>
        <w:spacing w:before="100" w:beforeAutospacing="1" w:after="100" w:afterAutospacing="1"/>
        <w:ind w:firstLine="360"/>
        <w:rPr>
          <w:ins w:id="441" w:author="COLPIZZI ILARIA" w:date="2024-10-16T17:05:00Z" w16du:dateUtc="2024-10-16T15:05:00Z"/>
          <w:rFonts w:eastAsia="Times New Roman" w:cs="Times New Roman"/>
          <w:lang w:eastAsia="it-IT"/>
        </w:rPr>
      </w:pPr>
      <w:ins w:id="442" w:author="COLPIZZI ILARIA" w:date="2024-10-16T17:04:00Z">
        <w:r w:rsidRPr="00C57613">
          <w:rPr>
            <w:rFonts w:eastAsia="Times New Roman" w:cs="Times New Roman"/>
            <w:lang w:eastAsia="it-IT"/>
            <w:rPrChange w:id="443" w:author="COLPIZZI ILARIA" w:date="2024-10-16T17:05:00Z" w16du:dateUtc="2024-10-16T15:05:00Z">
              <w:rPr>
                <w:rFonts w:eastAsia="Times New Roman" w:cs="Times New Roman"/>
                <w:lang w:val="it-IT" w:eastAsia="it-IT"/>
              </w:rPr>
            </w:rPrChange>
          </w:rPr>
          <w:t xml:space="preserve">+ </w:t>
        </w:r>
        <w:r w:rsidRPr="00C57613">
          <w:rPr>
            <w:rFonts w:ascii="Cambria Math" w:eastAsia="Times New Roman" w:hAnsi="Cambria Math" w:cs="Cambria Math"/>
            <w:lang w:val="it-IT" w:eastAsia="it-IT"/>
          </w:rPr>
          <w:t>𝛾</w:t>
        </w:r>
        <w:r w:rsidRPr="00C57613">
          <w:rPr>
            <w:rFonts w:eastAsia="Times New Roman" w:cs="Times New Roman"/>
            <w:lang w:eastAsia="it-IT"/>
            <w:rPrChange w:id="444" w:author="COLPIZZI ILARIA" w:date="2024-10-16T17:05:00Z" w16du:dateUtc="2024-10-16T15:05:00Z">
              <w:rPr>
                <w:rFonts w:eastAsia="Times New Roman" w:cs="Times New Roman"/>
                <w:lang w:val="it-IT" w:eastAsia="it-IT"/>
              </w:rPr>
            </w:rPrChange>
          </w:rPr>
          <w:t xml:space="preserve">interaction </w:t>
        </w:r>
        <w:r w:rsidRPr="00C57613">
          <w:rPr>
            <w:rFonts w:ascii="Cambria Math" w:eastAsia="Times New Roman" w:hAnsi="Cambria Math" w:cs="Cambria Math"/>
            <w:lang w:eastAsia="it-IT"/>
            <w:rPrChange w:id="445" w:author="COLPIZZI ILARIA" w:date="2024-10-16T17:05:00Z" w16du:dateUtc="2024-10-16T15:05:00Z">
              <w:rPr>
                <w:rFonts w:ascii="Cambria Math" w:eastAsia="Times New Roman" w:hAnsi="Cambria Math" w:cs="Cambria Math"/>
                <w:lang w:val="it-IT" w:eastAsia="it-IT"/>
              </w:rPr>
            </w:rPrChange>
          </w:rPr>
          <w:t>⋅</w:t>
        </w:r>
        <w:r w:rsidRPr="00C57613">
          <w:rPr>
            <w:rFonts w:eastAsia="Times New Roman" w:cs="Times New Roman"/>
            <w:lang w:eastAsia="it-IT"/>
            <w:rPrChange w:id="446" w:author="COLPIZZI ILARIA" w:date="2024-10-16T17:05:00Z" w16du:dateUtc="2024-10-16T15:05:00Z">
              <w:rPr>
                <w:rFonts w:eastAsia="Times New Roman" w:cs="Times New Roman"/>
                <w:lang w:val="it-IT" w:eastAsia="it-IT"/>
              </w:rPr>
            </w:rPrChange>
          </w:rPr>
          <w:t xml:space="preserve"> CS</w:t>
        </w:r>
        <w:r w:rsidRPr="00C57613">
          <w:rPr>
            <w:rFonts w:ascii="Cambria Math" w:eastAsia="Times New Roman" w:hAnsi="Cambria Math" w:cs="Cambria Math"/>
            <w:lang w:val="it-IT" w:eastAsia="it-IT"/>
          </w:rPr>
          <w:t>𝑛</w:t>
        </w:r>
        <w:r w:rsidRPr="00C57613">
          <w:rPr>
            <w:rFonts w:eastAsia="Times New Roman" w:cs="Times New Roman"/>
            <w:lang w:eastAsia="it-IT"/>
            <w:rPrChange w:id="447" w:author="COLPIZZI ILARIA" w:date="2024-10-16T17:05:00Z" w16du:dateUtc="2024-10-16T15:05:00Z">
              <w:rPr>
                <w:rFonts w:eastAsia="Times New Roman" w:cs="Times New Roman"/>
                <w:lang w:val="it-IT" w:eastAsia="it-IT"/>
              </w:rPr>
            </w:rPrChange>
          </w:rPr>
          <w:t xml:space="preserve"> </w:t>
        </w:r>
        <w:r w:rsidRPr="00C57613">
          <w:rPr>
            <w:rFonts w:ascii="Cambria Math" w:eastAsia="Times New Roman" w:hAnsi="Cambria Math" w:cs="Cambria Math"/>
            <w:lang w:eastAsia="it-IT"/>
            <w:rPrChange w:id="448" w:author="COLPIZZI ILARIA" w:date="2024-10-16T17:05:00Z" w16du:dateUtc="2024-10-16T15:05:00Z">
              <w:rPr>
                <w:rFonts w:ascii="Cambria Math" w:eastAsia="Times New Roman" w:hAnsi="Cambria Math" w:cs="Cambria Math"/>
                <w:lang w:val="it-IT" w:eastAsia="it-IT"/>
              </w:rPr>
            </w:rPrChange>
          </w:rPr>
          <w:t>⋅</w:t>
        </w:r>
        <w:r w:rsidRPr="00C57613">
          <w:rPr>
            <w:rFonts w:eastAsia="Times New Roman" w:cs="Times New Roman"/>
            <w:lang w:eastAsia="it-IT"/>
            <w:rPrChange w:id="449" w:author="COLPIZZI ILARIA" w:date="2024-10-16T17:05:00Z" w16du:dateUtc="2024-10-16T15:05:00Z">
              <w:rPr>
                <w:rFonts w:eastAsia="Times New Roman" w:cs="Times New Roman"/>
                <w:lang w:val="it-IT" w:eastAsia="it-IT"/>
              </w:rPr>
            </w:rPrChange>
          </w:rPr>
          <w:t xml:space="preserve"> </w:t>
        </w:r>
        <w:proofErr w:type="spellStart"/>
        <w:r w:rsidRPr="00C57613">
          <w:rPr>
            <w:rFonts w:eastAsia="Times New Roman" w:cs="Times New Roman"/>
            <w:lang w:eastAsia="it-IT"/>
            <w:rPrChange w:id="450" w:author="COLPIZZI ILARIA" w:date="2024-10-16T17:05:00Z" w16du:dateUtc="2024-10-16T15:05:00Z">
              <w:rPr>
                <w:rFonts w:eastAsia="Times New Roman" w:cs="Times New Roman"/>
                <w:lang w:val="it-IT" w:eastAsia="it-IT"/>
              </w:rPr>
            </w:rPrChange>
          </w:rPr>
          <w:t>neg_aff</w:t>
        </w:r>
        <w:proofErr w:type="spellEnd"/>
        <w:r w:rsidRPr="00C57613">
          <w:rPr>
            <w:rFonts w:ascii="Cambria Math" w:eastAsia="Times New Roman" w:hAnsi="Cambria Math" w:cs="Cambria Math"/>
            <w:lang w:val="it-IT" w:eastAsia="it-IT"/>
          </w:rPr>
          <w:t>𝑛</w:t>
        </w:r>
        <w:r w:rsidRPr="00C57613">
          <w:rPr>
            <w:rFonts w:eastAsia="Times New Roman" w:cs="Times New Roman"/>
            <w:lang w:eastAsia="it-IT"/>
            <w:rPrChange w:id="451" w:author="COLPIZZI ILARIA" w:date="2024-10-16T17:05:00Z" w16du:dateUtc="2024-10-16T15:05:00Z">
              <w:rPr>
                <w:rFonts w:eastAsia="Times New Roman" w:cs="Times New Roman"/>
                <w:lang w:val="it-IT" w:eastAsia="it-IT"/>
              </w:rPr>
            </w:rPrChange>
          </w:rPr>
          <w:t xml:space="preserve">, </w:t>
        </w:r>
        <w:r w:rsidRPr="00C57613">
          <w:rPr>
            <w:rFonts w:ascii="Cambria Math" w:eastAsia="Times New Roman" w:hAnsi="Cambria Math" w:cs="Cambria Math"/>
            <w:lang w:val="it-IT" w:eastAsia="it-IT"/>
          </w:rPr>
          <w:t>𝜎</w:t>
        </w:r>
        <w:r w:rsidRPr="00C57613">
          <w:rPr>
            <w:rFonts w:eastAsia="Times New Roman" w:cs="Times New Roman"/>
            <w:lang w:eastAsia="it-IT"/>
            <w:rPrChange w:id="452" w:author="COLPIZZI ILARIA" w:date="2024-10-16T17:05:00Z" w16du:dateUtc="2024-10-16T15:05:00Z">
              <w:rPr>
                <w:rFonts w:eastAsia="Times New Roman" w:cs="Times New Roman"/>
                <w:lang w:val="it-IT" w:eastAsia="it-IT"/>
              </w:rPr>
            </w:rPrChange>
          </w:rPr>
          <w:t xml:space="preserve">), </w:t>
        </w:r>
      </w:ins>
    </w:p>
    <w:p w14:paraId="15F52500" w14:textId="730CE4CD" w:rsidR="00C57613" w:rsidRPr="00C57613" w:rsidRDefault="00C57613" w:rsidP="00C57613">
      <w:pPr>
        <w:spacing w:before="100" w:beforeAutospacing="1" w:after="100" w:afterAutospacing="1"/>
        <w:ind w:firstLine="360"/>
        <w:rPr>
          <w:ins w:id="453" w:author="COLPIZZI ILARIA" w:date="2024-10-16T17:04:00Z"/>
          <w:rFonts w:eastAsia="Times New Roman" w:cs="Times New Roman"/>
          <w:lang w:eastAsia="it-IT"/>
          <w:rPrChange w:id="454" w:author="COLPIZZI ILARIA" w:date="2024-10-16T17:05:00Z" w16du:dateUtc="2024-10-16T15:05:00Z">
            <w:rPr>
              <w:ins w:id="455" w:author="COLPIZZI ILARIA" w:date="2024-10-16T17:04:00Z"/>
              <w:rFonts w:eastAsia="Times New Roman" w:cs="Times New Roman"/>
              <w:lang w:val="it-IT" w:eastAsia="it-IT"/>
            </w:rPr>
          </w:rPrChange>
        </w:rPr>
      </w:pPr>
      <w:ins w:id="456" w:author="COLPIZZI ILARIA" w:date="2024-10-16T17:05:00Z" w16du:dateUtc="2024-10-16T15:05:00Z">
        <w:r>
          <w:rPr>
            <w:rFonts w:eastAsia="Times New Roman" w:cs="Times New Roman"/>
            <w:lang w:eastAsia="it-IT"/>
          </w:rPr>
          <w:t>Where:</w:t>
        </w:r>
      </w:ins>
    </w:p>
    <w:p w14:paraId="432B2912" w14:textId="77777777" w:rsidR="00C57613" w:rsidRPr="00C57613" w:rsidRDefault="00C57613" w:rsidP="00C57613">
      <w:pPr>
        <w:spacing w:before="100" w:beforeAutospacing="1" w:after="100" w:afterAutospacing="1"/>
        <w:ind w:firstLine="360"/>
        <w:rPr>
          <w:ins w:id="457" w:author="COLPIZZI ILARIA" w:date="2024-10-16T17:04:00Z"/>
          <w:rFonts w:eastAsia="Times New Roman" w:cs="Times New Roman"/>
          <w:lang w:eastAsia="it-IT"/>
          <w:rPrChange w:id="458" w:author="COLPIZZI ILARIA" w:date="2024-10-16T17:05:00Z" w16du:dateUtc="2024-10-16T15:05:00Z">
            <w:rPr>
              <w:ins w:id="459" w:author="COLPIZZI ILARIA" w:date="2024-10-16T17:04:00Z"/>
              <w:rFonts w:eastAsia="Times New Roman" w:cs="Times New Roman"/>
              <w:lang w:val="it-IT" w:eastAsia="it-IT"/>
            </w:rPr>
          </w:rPrChange>
        </w:rPr>
      </w:pPr>
      <w:ins w:id="460" w:author="COLPIZZI ILARIA" w:date="2024-10-16T17:04:00Z">
        <w:r w:rsidRPr="00C57613">
          <w:rPr>
            <w:rFonts w:eastAsia="Times New Roman" w:cs="Times New Roman"/>
            <w:lang w:eastAsia="it-IT"/>
            <w:rPrChange w:id="461" w:author="COLPIZZI ILARIA" w:date="2024-10-16T17:05:00Z" w16du:dateUtc="2024-10-16T15:05:00Z">
              <w:rPr>
                <w:rFonts w:eastAsia="Times New Roman" w:cs="Times New Roman"/>
                <w:lang w:val="it-IT" w:eastAsia="it-IT"/>
              </w:rPr>
            </w:rPrChange>
          </w:rPr>
          <w:t>• UCS</w:t>
        </w:r>
        <w:r w:rsidRPr="00C57613">
          <w:rPr>
            <w:rFonts w:ascii="Cambria Math" w:eastAsia="Times New Roman" w:hAnsi="Cambria Math" w:cs="Cambria Math"/>
            <w:lang w:val="it-IT" w:eastAsia="it-IT"/>
          </w:rPr>
          <w:t>𝑛</w:t>
        </w:r>
        <w:r w:rsidRPr="00C57613">
          <w:rPr>
            <w:rFonts w:eastAsia="Times New Roman" w:cs="Times New Roman"/>
            <w:lang w:eastAsia="it-IT"/>
            <w:rPrChange w:id="462" w:author="COLPIZZI ILARIA" w:date="2024-10-16T17:05:00Z" w16du:dateUtc="2024-10-16T15:05:00Z">
              <w:rPr>
                <w:rFonts w:eastAsia="Times New Roman" w:cs="Times New Roman"/>
                <w:lang w:val="it-IT" w:eastAsia="it-IT"/>
              </w:rPr>
            </w:rPrChange>
          </w:rPr>
          <w:t xml:space="preserve"> represents the CS score for observation </w:t>
        </w:r>
        <w:r w:rsidRPr="00C57613">
          <w:rPr>
            <w:rFonts w:ascii="Cambria Math" w:eastAsia="Times New Roman" w:hAnsi="Cambria Math" w:cs="Cambria Math"/>
            <w:lang w:val="it-IT" w:eastAsia="it-IT"/>
          </w:rPr>
          <w:t>𝑛</w:t>
        </w:r>
        <w:r w:rsidRPr="00C57613">
          <w:rPr>
            <w:rFonts w:eastAsia="Times New Roman" w:cs="Times New Roman"/>
            <w:lang w:eastAsia="it-IT"/>
            <w:rPrChange w:id="463" w:author="COLPIZZI ILARIA" w:date="2024-10-16T17:05:00Z" w16du:dateUtc="2024-10-16T15:05:00Z">
              <w:rPr>
                <w:rFonts w:eastAsia="Times New Roman" w:cs="Times New Roman"/>
                <w:lang w:val="it-IT" w:eastAsia="it-IT"/>
              </w:rPr>
            </w:rPrChange>
          </w:rPr>
          <w:t>,</w:t>
        </w:r>
        <w:r w:rsidRPr="00C57613">
          <w:rPr>
            <w:rFonts w:eastAsia="Times New Roman" w:cs="Times New Roman"/>
            <w:lang w:eastAsia="it-IT"/>
            <w:rPrChange w:id="464"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𝛼</w:t>
        </w:r>
        <w:r w:rsidRPr="00C57613">
          <w:rPr>
            <w:rFonts w:eastAsia="Times New Roman" w:cs="Times New Roman"/>
            <w:lang w:eastAsia="it-IT"/>
            <w:rPrChange w:id="465" w:author="COLPIZZI ILARIA" w:date="2024-10-16T17:05:00Z" w16du:dateUtc="2024-10-16T15:05:00Z">
              <w:rPr>
                <w:rFonts w:eastAsia="Times New Roman" w:cs="Times New Roman"/>
                <w:lang w:val="it-IT" w:eastAsia="it-IT"/>
              </w:rPr>
            </w:rPrChange>
          </w:rPr>
          <w:t xml:space="preserve"> denotes the intercept,</w:t>
        </w:r>
        <w:r w:rsidRPr="00C57613">
          <w:rPr>
            <w:rFonts w:eastAsia="Times New Roman" w:cs="Times New Roman"/>
            <w:lang w:eastAsia="it-IT"/>
            <w:rPrChange w:id="466" w:author="COLPIZZI ILARIA" w:date="2024-10-16T17:05:00Z" w16du:dateUtc="2024-10-16T15:05:00Z">
              <w:rPr>
                <w:rFonts w:eastAsia="Times New Roman" w:cs="Times New Roman"/>
                <w:lang w:val="it-IT" w:eastAsia="it-IT"/>
              </w:rPr>
            </w:rPrChange>
          </w:rPr>
          <w:br/>
        </w:r>
        <w:r w:rsidRPr="00C57613">
          <w:rPr>
            <w:rFonts w:eastAsia="Times New Roman" w:cs="Times New Roman"/>
            <w:lang w:eastAsia="it-IT"/>
            <w:rPrChange w:id="467" w:author="COLPIZZI ILARIA" w:date="2024-10-16T17:05:00Z" w16du:dateUtc="2024-10-16T15:05:00Z">
              <w:rPr>
                <w:rFonts w:eastAsia="Times New Roman" w:cs="Times New Roman"/>
                <w:lang w:val="it-IT" w:eastAsia="it-IT"/>
              </w:rPr>
            </w:rPrChange>
          </w:rPr>
          <w:lastRenderedPageBreak/>
          <w:t xml:space="preserve">• </w:t>
        </w:r>
        <w:r w:rsidRPr="00C57613">
          <w:rPr>
            <w:rFonts w:ascii="Cambria Math" w:eastAsia="Times New Roman" w:hAnsi="Cambria Math" w:cs="Cambria Math"/>
            <w:lang w:val="it-IT" w:eastAsia="it-IT"/>
          </w:rPr>
          <w:t>𝛾</w:t>
        </w:r>
        <w:r w:rsidRPr="00C57613">
          <w:rPr>
            <w:rFonts w:eastAsia="Times New Roman" w:cs="Times New Roman"/>
            <w:lang w:eastAsia="it-IT"/>
            <w:rPrChange w:id="468" w:author="COLPIZZI ILARIA" w:date="2024-10-16T17:05:00Z" w16du:dateUtc="2024-10-16T15:05:00Z">
              <w:rPr>
                <w:rFonts w:eastAsia="Times New Roman" w:cs="Times New Roman"/>
                <w:lang w:val="it-IT" w:eastAsia="it-IT"/>
              </w:rPr>
            </w:rPrChange>
          </w:rPr>
          <w:t xml:space="preserve">CS is the </w:t>
        </w:r>
        <w:proofErr w:type="spellStart"/>
        <w:r w:rsidRPr="00C57613">
          <w:rPr>
            <w:rFonts w:eastAsia="Times New Roman" w:cs="Times New Roman"/>
            <w:lang w:eastAsia="it-IT"/>
            <w:rPrChange w:id="469" w:author="COLPIZZI ILARIA" w:date="2024-10-16T17:05:00Z" w16du:dateUtc="2024-10-16T15:05:00Z">
              <w:rPr>
                <w:rFonts w:eastAsia="Times New Roman" w:cs="Times New Roman"/>
                <w:lang w:val="it-IT" w:eastAsia="it-IT"/>
              </w:rPr>
            </w:rPrChange>
          </w:rPr>
          <w:t>coe</w:t>
        </w:r>
        <w:proofErr w:type="spellEnd"/>
        <w:r w:rsidRPr="00C57613">
          <w:rPr>
            <w:rFonts w:eastAsia="Times New Roman" w:cs="Times New Roman"/>
            <w:lang w:val="it-IT" w:eastAsia="it-IT"/>
          </w:rPr>
          <w:t>ﬀ</w:t>
        </w:r>
        <w:proofErr w:type="spellStart"/>
        <w:r w:rsidRPr="00C57613">
          <w:rPr>
            <w:rFonts w:eastAsia="Times New Roman" w:cs="Times New Roman"/>
            <w:lang w:eastAsia="it-IT"/>
            <w:rPrChange w:id="470" w:author="COLPIZZI ILARIA" w:date="2024-10-16T17:05:00Z" w16du:dateUtc="2024-10-16T15:05:00Z">
              <w:rPr>
                <w:rFonts w:eastAsia="Times New Roman" w:cs="Times New Roman"/>
                <w:lang w:val="it-IT" w:eastAsia="it-IT"/>
              </w:rPr>
            </w:rPrChange>
          </w:rPr>
          <w:t>icient</w:t>
        </w:r>
        <w:proofErr w:type="spellEnd"/>
        <w:r w:rsidRPr="00C57613">
          <w:rPr>
            <w:rFonts w:eastAsia="Times New Roman" w:cs="Times New Roman"/>
            <w:lang w:eastAsia="it-IT"/>
            <w:rPrChange w:id="471" w:author="COLPIZZI ILARIA" w:date="2024-10-16T17:05:00Z" w16du:dateUtc="2024-10-16T15:05:00Z">
              <w:rPr>
                <w:rFonts w:eastAsia="Times New Roman" w:cs="Times New Roman"/>
                <w:lang w:val="it-IT" w:eastAsia="it-IT"/>
              </w:rPr>
            </w:rPrChange>
          </w:rPr>
          <w:t xml:space="preserve"> for the primary predictor, CS (CS</w:t>
        </w:r>
        <w:r w:rsidRPr="00C57613">
          <w:rPr>
            <w:rFonts w:ascii="Cambria Math" w:eastAsia="Times New Roman" w:hAnsi="Cambria Math" w:cs="Cambria Math"/>
            <w:lang w:val="it-IT" w:eastAsia="it-IT"/>
          </w:rPr>
          <w:t>𝑛</w:t>
        </w:r>
        <w:r w:rsidRPr="00C57613">
          <w:rPr>
            <w:rFonts w:eastAsia="Times New Roman" w:cs="Times New Roman"/>
            <w:lang w:eastAsia="it-IT"/>
            <w:rPrChange w:id="472" w:author="COLPIZZI ILARIA" w:date="2024-10-16T17:05:00Z" w16du:dateUtc="2024-10-16T15:05:00Z">
              <w:rPr>
                <w:rFonts w:eastAsia="Times New Roman" w:cs="Times New Roman"/>
                <w:lang w:val="it-IT" w:eastAsia="it-IT"/>
              </w:rPr>
            </w:rPrChange>
          </w:rPr>
          <w:t>),</w:t>
        </w:r>
        <w:r w:rsidRPr="00C57613">
          <w:rPr>
            <w:rFonts w:eastAsia="Times New Roman" w:cs="Times New Roman"/>
            <w:lang w:eastAsia="it-IT"/>
            <w:rPrChange w:id="473"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𝛾</w:t>
        </w:r>
        <w:proofErr w:type="spellStart"/>
        <w:r w:rsidRPr="00C57613">
          <w:rPr>
            <w:rFonts w:eastAsia="Times New Roman" w:cs="Times New Roman"/>
            <w:lang w:eastAsia="it-IT"/>
            <w:rPrChange w:id="474" w:author="COLPIZZI ILARIA" w:date="2024-10-16T17:05:00Z" w16du:dateUtc="2024-10-16T15:05:00Z">
              <w:rPr>
                <w:rFonts w:eastAsia="Times New Roman" w:cs="Times New Roman"/>
                <w:lang w:val="it-IT" w:eastAsia="it-IT"/>
              </w:rPr>
            </w:rPrChange>
          </w:rPr>
          <w:t>neg_aff</w:t>
        </w:r>
        <w:proofErr w:type="spellEnd"/>
        <w:r w:rsidRPr="00C57613">
          <w:rPr>
            <w:rFonts w:eastAsia="Times New Roman" w:cs="Times New Roman"/>
            <w:lang w:eastAsia="it-IT"/>
            <w:rPrChange w:id="475" w:author="COLPIZZI ILARIA" w:date="2024-10-16T17:05:00Z" w16du:dateUtc="2024-10-16T15:05:00Z">
              <w:rPr>
                <w:rFonts w:eastAsia="Times New Roman" w:cs="Times New Roman"/>
                <w:lang w:val="it-IT" w:eastAsia="it-IT"/>
              </w:rPr>
            </w:rPrChange>
          </w:rPr>
          <w:t xml:space="preserve"> and </w:t>
        </w:r>
        <w:r w:rsidRPr="00C57613">
          <w:rPr>
            <w:rFonts w:ascii="Cambria Math" w:eastAsia="Times New Roman" w:hAnsi="Cambria Math" w:cs="Cambria Math"/>
            <w:lang w:val="it-IT" w:eastAsia="it-IT"/>
          </w:rPr>
          <w:t>𝛾</w:t>
        </w:r>
        <w:r w:rsidRPr="00C57613">
          <w:rPr>
            <w:rFonts w:eastAsia="Times New Roman" w:cs="Times New Roman"/>
            <w:lang w:eastAsia="it-IT"/>
            <w:rPrChange w:id="476" w:author="COLPIZZI ILARIA" w:date="2024-10-16T17:05:00Z" w16du:dateUtc="2024-10-16T15:05:00Z">
              <w:rPr>
                <w:rFonts w:eastAsia="Times New Roman" w:cs="Times New Roman"/>
                <w:lang w:val="it-IT" w:eastAsia="it-IT"/>
              </w:rPr>
            </w:rPrChange>
          </w:rPr>
          <w:t xml:space="preserve">context are </w:t>
        </w:r>
        <w:proofErr w:type="spellStart"/>
        <w:r w:rsidRPr="00C57613">
          <w:rPr>
            <w:rFonts w:eastAsia="Times New Roman" w:cs="Times New Roman"/>
            <w:lang w:eastAsia="it-IT"/>
            <w:rPrChange w:id="477" w:author="COLPIZZI ILARIA" w:date="2024-10-16T17:05:00Z" w16du:dateUtc="2024-10-16T15:05:00Z">
              <w:rPr>
                <w:rFonts w:eastAsia="Times New Roman" w:cs="Times New Roman"/>
                <w:lang w:val="it-IT" w:eastAsia="it-IT"/>
              </w:rPr>
            </w:rPrChange>
          </w:rPr>
          <w:t>coe</w:t>
        </w:r>
        <w:proofErr w:type="spellEnd"/>
        <w:r w:rsidRPr="00C57613">
          <w:rPr>
            <w:rFonts w:eastAsia="Times New Roman" w:cs="Times New Roman"/>
            <w:lang w:val="it-IT" w:eastAsia="it-IT"/>
          </w:rPr>
          <w:t>ﬀ</w:t>
        </w:r>
        <w:proofErr w:type="spellStart"/>
        <w:r w:rsidRPr="00C57613">
          <w:rPr>
            <w:rFonts w:eastAsia="Times New Roman" w:cs="Times New Roman"/>
            <w:lang w:eastAsia="it-IT"/>
            <w:rPrChange w:id="478" w:author="COLPIZZI ILARIA" w:date="2024-10-16T17:05:00Z" w16du:dateUtc="2024-10-16T15:05:00Z">
              <w:rPr>
                <w:rFonts w:eastAsia="Times New Roman" w:cs="Times New Roman"/>
                <w:lang w:val="it-IT" w:eastAsia="it-IT"/>
              </w:rPr>
            </w:rPrChange>
          </w:rPr>
          <w:t>icients</w:t>
        </w:r>
        <w:proofErr w:type="spellEnd"/>
        <w:r w:rsidRPr="00C57613">
          <w:rPr>
            <w:rFonts w:eastAsia="Times New Roman" w:cs="Times New Roman"/>
            <w:lang w:eastAsia="it-IT"/>
            <w:rPrChange w:id="479" w:author="COLPIZZI ILARIA" w:date="2024-10-16T17:05:00Z" w16du:dateUtc="2024-10-16T15:05:00Z">
              <w:rPr>
                <w:rFonts w:eastAsia="Times New Roman" w:cs="Times New Roman"/>
                <w:lang w:val="it-IT" w:eastAsia="it-IT"/>
              </w:rPr>
            </w:rPrChange>
          </w:rPr>
          <w:t xml:space="preserve"> for negative affect (</w:t>
        </w:r>
        <w:proofErr w:type="spellStart"/>
        <w:r w:rsidRPr="00C57613">
          <w:rPr>
            <w:rFonts w:eastAsia="Times New Roman" w:cs="Times New Roman"/>
            <w:lang w:eastAsia="it-IT"/>
            <w:rPrChange w:id="480" w:author="COLPIZZI ILARIA" w:date="2024-10-16T17:05:00Z" w16du:dateUtc="2024-10-16T15:05:00Z">
              <w:rPr>
                <w:rFonts w:eastAsia="Times New Roman" w:cs="Times New Roman"/>
                <w:lang w:val="it-IT" w:eastAsia="it-IT"/>
              </w:rPr>
            </w:rPrChange>
          </w:rPr>
          <w:t>neg_aff</w:t>
        </w:r>
        <w:proofErr w:type="spellEnd"/>
        <w:r w:rsidRPr="00C57613">
          <w:rPr>
            <w:rFonts w:ascii="Cambria Math" w:eastAsia="Times New Roman" w:hAnsi="Cambria Math" w:cs="Cambria Math"/>
            <w:lang w:val="it-IT" w:eastAsia="it-IT"/>
          </w:rPr>
          <w:t>𝑛</w:t>
        </w:r>
        <w:r w:rsidRPr="00C57613">
          <w:rPr>
            <w:rFonts w:eastAsia="Times New Roman" w:cs="Times New Roman"/>
            <w:lang w:eastAsia="it-IT"/>
            <w:rPrChange w:id="481" w:author="COLPIZZI ILARIA" w:date="2024-10-16T17:05:00Z" w16du:dateUtc="2024-10-16T15:05:00Z">
              <w:rPr>
                <w:rFonts w:eastAsia="Times New Roman" w:cs="Times New Roman"/>
                <w:lang w:val="it-IT" w:eastAsia="it-IT"/>
              </w:rPr>
            </w:rPrChange>
          </w:rPr>
          <w:t xml:space="preserve">) and context evaluation </w:t>
        </w:r>
      </w:ins>
    </w:p>
    <w:p w14:paraId="69D3762C" w14:textId="77777777" w:rsidR="00C57613" w:rsidRPr="00C57613" w:rsidRDefault="00C57613" w:rsidP="00C57613">
      <w:pPr>
        <w:spacing w:before="100" w:beforeAutospacing="1" w:after="100" w:afterAutospacing="1"/>
        <w:ind w:firstLine="360"/>
        <w:rPr>
          <w:ins w:id="482" w:author="COLPIZZI ILARIA" w:date="2024-10-16T17:04:00Z"/>
          <w:rFonts w:eastAsia="Times New Roman" w:cs="Times New Roman"/>
          <w:lang w:eastAsia="it-IT"/>
          <w:rPrChange w:id="483" w:author="COLPIZZI ILARIA" w:date="2024-10-16T17:05:00Z" w16du:dateUtc="2024-10-16T15:05:00Z">
            <w:rPr>
              <w:ins w:id="484" w:author="COLPIZZI ILARIA" w:date="2024-10-16T17:04:00Z"/>
              <w:rFonts w:eastAsia="Times New Roman" w:cs="Times New Roman"/>
              <w:lang w:val="it-IT" w:eastAsia="it-IT"/>
            </w:rPr>
          </w:rPrChange>
        </w:rPr>
      </w:pPr>
      <w:ins w:id="485" w:author="COLPIZZI ILARIA" w:date="2024-10-16T17:04:00Z">
        <w:r w:rsidRPr="00C57613">
          <w:rPr>
            <w:rFonts w:eastAsia="Times New Roman" w:cs="Times New Roman"/>
            <w:lang w:eastAsia="it-IT"/>
            <w:rPrChange w:id="486" w:author="COLPIZZI ILARIA" w:date="2024-10-16T17:05:00Z" w16du:dateUtc="2024-10-16T15:05:00Z">
              <w:rPr>
                <w:rFonts w:eastAsia="Times New Roman" w:cs="Times New Roman"/>
                <w:lang w:val="it-IT" w:eastAsia="it-IT"/>
              </w:rPr>
            </w:rPrChange>
          </w:rPr>
          <w:t>(context</w:t>
        </w:r>
        <w:r w:rsidRPr="00C57613">
          <w:rPr>
            <w:rFonts w:ascii="Cambria Math" w:eastAsia="Times New Roman" w:hAnsi="Cambria Math" w:cs="Cambria Math"/>
            <w:lang w:val="it-IT" w:eastAsia="it-IT"/>
          </w:rPr>
          <w:t>𝑛</w:t>
        </w:r>
        <w:r w:rsidRPr="00C57613">
          <w:rPr>
            <w:rFonts w:eastAsia="Times New Roman" w:cs="Times New Roman"/>
            <w:lang w:eastAsia="it-IT"/>
            <w:rPrChange w:id="487" w:author="COLPIZZI ILARIA" w:date="2024-10-16T17:05:00Z" w16du:dateUtc="2024-10-16T15:05:00Z">
              <w:rPr>
                <w:rFonts w:eastAsia="Times New Roman" w:cs="Times New Roman"/>
                <w:lang w:val="it-IT" w:eastAsia="it-IT"/>
              </w:rPr>
            </w:rPrChange>
          </w:rPr>
          <w:t>), respectively,</w:t>
        </w:r>
        <w:r w:rsidRPr="00C57613">
          <w:rPr>
            <w:rFonts w:eastAsia="Times New Roman" w:cs="Times New Roman"/>
            <w:lang w:eastAsia="it-IT"/>
            <w:rPrChange w:id="488"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𝜙</w:t>
        </w:r>
        <w:r w:rsidRPr="00C57613">
          <w:rPr>
            <w:rFonts w:eastAsia="Times New Roman" w:cs="Times New Roman"/>
            <w:lang w:eastAsia="it-IT"/>
            <w:rPrChange w:id="489" w:author="COLPIZZI ILARIA" w:date="2024-10-16T17:05:00Z" w16du:dateUtc="2024-10-16T15:05:00Z">
              <w:rPr>
                <w:rFonts w:eastAsia="Times New Roman" w:cs="Times New Roman"/>
                <w:lang w:val="it-IT" w:eastAsia="it-IT"/>
              </w:rPr>
            </w:rPrChange>
          </w:rPr>
          <w:t xml:space="preserve"> represents the autoregressive </w:t>
        </w:r>
        <w:proofErr w:type="spellStart"/>
        <w:r w:rsidRPr="00C57613">
          <w:rPr>
            <w:rFonts w:eastAsia="Times New Roman" w:cs="Times New Roman"/>
            <w:lang w:eastAsia="it-IT"/>
            <w:rPrChange w:id="490" w:author="COLPIZZI ILARIA" w:date="2024-10-16T17:05:00Z" w16du:dateUtc="2024-10-16T15:05:00Z">
              <w:rPr>
                <w:rFonts w:eastAsia="Times New Roman" w:cs="Times New Roman"/>
                <w:lang w:val="it-IT" w:eastAsia="it-IT"/>
              </w:rPr>
            </w:rPrChange>
          </w:rPr>
          <w:t>coe</w:t>
        </w:r>
        <w:proofErr w:type="spellEnd"/>
        <w:r w:rsidRPr="00C57613">
          <w:rPr>
            <w:rFonts w:eastAsia="Times New Roman" w:cs="Times New Roman"/>
            <w:lang w:val="it-IT" w:eastAsia="it-IT"/>
          </w:rPr>
          <w:t>ﬀ</w:t>
        </w:r>
        <w:proofErr w:type="spellStart"/>
        <w:r w:rsidRPr="00C57613">
          <w:rPr>
            <w:rFonts w:eastAsia="Times New Roman" w:cs="Times New Roman"/>
            <w:lang w:eastAsia="it-IT"/>
            <w:rPrChange w:id="491" w:author="COLPIZZI ILARIA" w:date="2024-10-16T17:05:00Z" w16du:dateUtc="2024-10-16T15:05:00Z">
              <w:rPr>
                <w:rFonts w:eastAsia="Times New Roman" w:cs="Times New Roman"/>
                <w:lang w:val="it-IT" w:eastAsia="it-IT"/>
              </w:rPr>
            </w:rPrChange>
          </w:rPr>
          <w:t>icient</w:t>
        </w:r>
        <w:proofErr w:type="spellEnd"/>
        <w:r w:rsidRPr="00C57613">
          <w:rPr>
            <w:rFonts w:eastAsia="Times New Roman" w:cs="Times New Roman"/>
            <w:lang w:eastAsia="it-IT"/>
            <w:rPrChange w:id="492" w:author="COLPIZZI ILARIA" w:date="2024-10-16T17:05:00Z" w16du:dateUtc="2024-10-16T15:05:00Z">
              <w:rPr>
                <w:rFonts w:eastAsia="Times New Roman" w:cs="Times New Roman"/>
                <w:lang w:val="it-IT" w:eastAsia="it-IT"/>
              </w:rPr>
            </w:rPrChange>
          </w:rPr>
          <w:t xml:space="preserve"> for the lagged CS within the same day </w:t>
        </w:r>
      </w:ins>
    </w:p>
    <w:p w14:paraId="70695FA1" w14:textId="77777777" w:rsidR="00C57613" w:rsidRPr="00C57613" w:rsidRDefault="00C57613" w:rsidP="00C57613">
      <w:pPr>
        <w:spacing w:before="100" w:beforeAutospacing="1" w:after="100" w:afterAutospacing="1"/>
        <w:ind w:firstLine="360"/>
        <w:rPr>
          <w:ins w:id="493" w:author="COLPIZZI ILARIA" w:date="2024-10-16T17:04:00Z"/>
          <w:rFonts w:eastAsia="Times New Roman" w:cs="Times New Roman"/>
          <w:lang w:eastAsia="it-IT"/>
          <w:rPrChange w:id="494" w:author="COLPIZZI ILARIA" w:date="2024-10-16T17:05:00Z" w16du:dateUtc="2024-10-16T15:05:00Z">
            <w:rPr>
              <w:ins w:id="495" w:author="COLPIZZI ILARIA" w:date="2024-10-16T17:04:00Z"/>
              <w:rFonts w:eastAsia="Times New Roman" w:cs="Times New Roman"/>
              <w:lang w:val="it-IT" w:eastAsia="it-IT"/>
            </w:rPr>
          </w:rPrChange>
        </w:rPr>
      </w:pPr>
      <w:ins w:id="496" w:author="COLPIZZI ILARIA" w:date="2024-10-16T17:04:00Z">
        <w:r w:rsidRPr="00C57613">
          <w:rPr>
            <w:rFonts w:eastAsia="Times New Roman" w:cs="Times New Roman"/>
            <w:lang w:eastAsia="it-IT"/>
            <w:rPrChange w:id="497" w:author="COLPIZZI ILARIA" w:date="2024-10-16T17:05:00Z" w16du:dateUtc="2024-10-16T15:05:00Z">
              <w:rPr>
                <w:rFonts w:eastAsia="Times New Roman" w:cs="Times New Roman"/>
                <w:lang w:val="it-IT" w:eastAsia="it-IT"/>
              </w:rPr>
            </w:rPrChange>
          </w:rPr>
          <w:t>(</w:t>
        </w:r>
        <w:proofErr w:type="spellStart"/>
        <w:r w:rsidRPr="00C57613">
          <w:rPr>
            <w:rFonts w:eastAsia="Times New Roman" w:cs="Times New Roman"/>
            <w:lang w:eastAsia="it-IT"/>
            <w:rPrChange w:id="498" w:author="COLPIZZI ILARIA" w:date="2024-10-16T17:05:00Z" w16du:dateUtc="2024-10-16T15:05:00Z">
              <w:rPr>
                <w:rFonts w:eastAsia="Times New Roman" w:cs="Times New Roman"/>
                <w:lang w:val="it-IT" w:eastAsia="it-IT"/>
              </w:rPr>
            </w:rPrChange>
          </w:rPr>
          <w:t>lag_CS</w:t>
        </w:r>
        <w:proofErr w:type="spellEnd"/>
        <w:r w:rsidRPr="00C57613">
          <w:rPr>
            <w:rFonts w:ascii="Cambria Math" w:eastAsia="Times New Roman" w:hAnsi="Cambria Math" w:cs="Cambria Math"/>
            <w:lang w:val="it-IT" w:eastAsia="it-IT"/>
          </w:rPr>
          <w:t>𝑛</w:t>
        </w:r>
        <w:r w:rsidRPr="00C57613">
          <w:rPr>
            <w:rFonts w:eastAsia="Times New Roman" w:cs="Times New Roman"/>
            <w:lang w:eastAsia="it-IT"/>
            <w:rPrChange w:id="499" w:author="COLPIZZI ILARIA" w:date="2024-10-16T17:05:00Z" w16du:dateUtc="2024-10-16T15:05:00Z">
              <w:rPr>
                <w:rFonts w:eastAsia="Times New Roman" w:cs="Times New Roman"/>
                <w:lang w:val="it-IT" w:eastAsia="it-IT"/>
              </w:rPr>
            </w:rPrChange>
          </w:rPr>
          <w:t xml:space="preserve"> ),</w:t>
        </w:r>
        <w:r w:rsidRPr="00C57613">
          <w:rPr>
            <w:rFonts w:eastAsia="Times New Roman" w:cs="Times New Roman"/>
            <w:lang w:eastAsia="it-IT"/>
            <w:rPrChange w:id="500"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𝜎</w:t>
        </w:r>
        <w:r w:rsidRPr="00C57613">
          <w:rPr>
            <w:rFonts w:eastAsia="Times New Roman" w:cs="Times New Roman"/>
            <w:lang w:eastAsia="it-IT"/>
            <w:rPrChange w:id="501" w:author="COLPIZZI ILARIA" w:date="2024-10-16T17:05:00Z" w16du:dateUtc="2024-10-16T15:05:00Z">
              <w:rPr>
                <w:rFonts w:eastAsia="Times New Roman" w:cs="Times New Roman"/>
                <w:lang w:val="it-IT" w:eastAsia="it-IT"/>
              </w:rPr>
            </w:rPrChange>
          </w:rPr>
          <w:t xml:space="preserve"> is the scale parameter (standard deviation) of the distribution,</w:t>
        </w:r>
        <w:r w:rsidRPr="00C57613">
          <w:rPr>
            <w:rFonts w:eastAsia="Times New Roman" w:cs="Times New Roman"/>
            <w:lang w:eastAsia="it-IT"/>
            <w:rPrChange w:id="502"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𝜈</w:t>
        </w:r>
        <w:r w:rsidRPr="00C57613">
          <w:rPr>
            <w:rFonts w:eastAsia="Times New Roman" w:cs="Times New Roman"/>
            <w:lang w:eastAsia="it-IT"/>
            <w:rPrChange w:id="503" w:author="COLPIZZI ILARIA" w:date="2024-10-16T17:05:00Z" w16du:dateUtc="2024-10-16T15:05:00Z">
              <w:rPr>
                <w:rFonts w:eastAsia="Times New Roman" w:cs="Times New Roman"/>
                <w:lang w:val="it-IT" w:eastAsia="it-IT"/>
              </w:rPr>
            </w:rPrChange>
          </w:rPr>
          <w:t xml:space="preserve"> denotes the degrees of freedom of the </w:t>
        </w:r>
        <w:proofErr w:type="gramStart"/>
        <w:r w:rsidRPr="00C57613">
          <w:rPr>
            <w:rFonts w:eastAsia="Times New Roman" w:cs="Times New Roman"/>
            <w:lang w:eastAsia="it-IT"/>
            <w:rPrChange w:id="504" w:author="COLPIZZI ILARIA" w:date="2024-10-16T17:05:00Z" w16du:dateUtc="2024-10-16T15:05:00Z">
              <w:rPr>
                <w:rFonts w:eastAsia="Times New Roman" w:cs="Times New Roman"/>
                <w:lang w:val="it-IT" w:eastAsia="it-IT"/>
              </w:rPr>
            </w:rPrChange>
          </w:rPr>
          <w:t>Student’s</w:t>
        </w:r>
        <w:proofErr w:type="gramEnd"/>
        <w:r w:rsidRPr="00C57613">
          <w:rPr>
            <w:rFonts w:eastAsia="Times New Roman" w:cs="Times New Roman"/>
            <w:lang w:eastAsia="it-IT"/>
            <w:rPrChange w:id="505" w:author="COLPIZZI ILARIA" w:date="2024-10-16T17:05:00Z" w16du:dateUtc="2024-10-16T15:05:00Z">
              <w:rPr>
                <w:rFonts w:eastAsia="Times New Roman" w:cs="Times New Roman"/>
                <w:lang w:val="it-IT" w:eastAsia="it-IT"/>
              </w:rPr>
            </w:rPrChange>
          </w:rPr>
          <w:t xml:space="preserve"> t-distribution,</w:t>
        </w:r>
        <w:r w:rsidRPr="00C57613">
          <w:rPr>
            <w:rFonts w:eastAsia="Times New Roman" w:cs="Times New Roman"/>
            <w:lang w:eastAsia="it-IT"/>
            <w:rPrChange w:id="506"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𝛾</w:t>
        </w:r>
        <w:r w:rsidRPr="00C57613">
          <w:rPr>
            <w:rFonts w:eastAsia="Times New Roman" w:cs="Times New Roman"/>
            <w:lang w:eastAsia="it-IT"/>
            <w:rPrChange w:id="507" w:author="COLPIZZI ILARIA" w:date="2024-10-16T17:05:00Z" w16du:dateUtc="2024-10-16T15:05:00Z">
              <w:rPr>
                <w:rFonts w:eastAsia="Times New Roman" w:cs="Times New Roman"/>
                <w:lang w:val="it-IT" w:eastAsia="it-IT"/>
              </w:rPr>
            </w:rPrChange>
          </w:rPr>
          <w:t xml:space="preserve">interaction is the </w:t>
        </w:r>
        <w:proofErr w:type="spellStart"/>
        <w:r w:rsidRPr="00C57613">
          <w:rPr>
            <w:rFonts w:eastAsia="Times New Roman" w:cs="Times New Roman"/>
            <w:lang w:eastAsia="it-IT"/>
            <w:rPrChange w:id="508" w:author="COLPIZZI ILARIA" w:date="2024-10-16T17:05:00Z" w16du:dateUtc="2024-10-16T15:05:00Z">
              <w:rPr>
                <w:rFonts w:eastAsia="Times New Roman" w:cs="Times New Roman"/>
                <w:lang w:val="it-IT" w:eastAsia="it-IT"/>
              </w:rPr>
            </w:rPrChange>
          </w:rPr>
          <w:t>coe</w:t>
        </w:r>
        <w:proofErr w:type="spellEnd"/>
        <w:r w:rsidRPr="00C57613">
          <w:rPr>
            <w:rFonts w:eastAsia="Times New Roman" w:cs="Times New Roman"/>
            <w:lang w:val="it-IT" w:eastAsia="it-IT"/>
          </w:rPr>
          <w:t>ﬀ</w:t>
        </w:r>
        <w:proofErr w:type="spellStart"/>
        <w:r w:rsidRPr="00C57613">
          <w:rPr>
            <w:rFonts w:eastAsia="Times New Roman" w:cs="Times New Roman"/>
            <w:lang w:eastAsia="it-IT"/>
            <w:rPrChange w:id="509" w:author="COLPIZZI ILARIA" w:date="2024-10-16T17:05:00Z" w16du:dateUtc="2024-10-16T15:05:00Z">
              <w:rPr>
                <w:rFonts w:eastAsia="Times New Roman" w:cs="Times New Roman"/>
                <w:lang w:val="it-IT" w:eastAsia="it-IT"/>
              </w:rPr>
            </w:rPrChange>
          </w:rPr>
          <w:t>icient</w:t>
        </w:r>
        <w:proofErr w:type="spellEnd"/>
        <w:r w:rsidRPr="00C57613">
          <w:rPr>
            <w:rFonts w:eastAsia="Times New Roman" w:cs="Times New Roman"/>
            <w:lang w:eastAsia="it-IT"/>
            <w:rPrChange w:id="510" w:author="COLPIZZI ILARIA" w:date="2024-10-16T17:05:00Z" w16du:dateUtc="2024-10-16T15:05:00Z">
              <w:rPr>
                <w:rFonts w:eastAsia="Times New Roman" w:cs="Times New Roman"/>
                <w:lang w:val="it-IT" w:eastAsia="it-IT"/>
              </w:rPr>
            </w:rPrChange>
          </w:rPr>
          <w:t xml:space="preserve"> for the interaction term between CS and negative affect. </w:t>
        </w:r>
      </w:ins>
    </w:p>
    <w:p w14:paraId="1586A80A" w14:textId="77777777" w:rsidR="00C57613" w:rsidRPr="00C57613" w:rsidRDefault="00C57613" w:rsidP="00C57613">
      <w:pPr>
        <w:spacing w:before="100" w:beforeAutospacing="1" w:after="100" w:afterAutospacing="1"/>
        <w:ind w:firstLine="360"/>
        <w:rPr>
          <w:ins w:id="511" w:author="COLPIZZI ILARIA" w:date="2024-10-16T17:04:00Z"/>
          <w:rFonts w:eastAsia="Times New Roman" w:cs="Times New Roman"/>
          <w:lang w:eastAsia="it-IT"/>
          <w:rPrChange w:id="512" w:author="COLPIZZI ILARIA" w:date="2024-10-16T17:05:00Z" w16du:dateUtc="2024-10-16T15:05:00Z">
            <w:rPr>
              <w:ins w:id="513" w:author="COLPIZZI ILARIA" w:date="2024-10-16T17:04:00Z"/>
              <w:rFonts w:eastAsia="Times New Roman" w:cs="Times New Roman"/>
              <w:lang w:val="it-IT" w:eastAsia="it-IT"/>
            </w:rPr>
          </w:rPrChange>
        </w:rPr>
      </w:pPr>
      <w:ins w:id="514" w:author="COLPIZZI ILARIA" w:date="2024-10-16T17:04:00Z">
        <w:r w:rsidRPr="00C57613">
          <w:rPr>
            <w:rFonts w:eastAsia="Times New Roman" w:cs="Times New Roman"/>
            <w:lang w:eastAsia="it-IT"/>
            <w:rPrChange w:id="515" w:author="COLPIZZI ILARIA" w:date="2024-10-16T17:05:00Z" w16du:dateUtc="2024-10-16T15:05:00Z">
              <w:rPr>
                <w:rFonts w:eastAsia="Times New Roman" w:cs="Times New Roman"/>
                <w:lang w:val="it-IT" w:eastAsia="it-IT"/>
              </w:rPr>
            </w:rPrChange>
          </w:rPr>
          <w:t xml:space="preserve">This model allows for the examination of the association between UCS and CS while controlling for the effects of negative affect, context evaluation, lagged CS effects within the same day, and the CS × negative-affect interaction. We employed a </w:t>
        </w:r>
        <w:proofErr w:type="gramStart"/>
        <w:r w:rsidRPr="00C57613">
          <w:rPr>
            <w:rFonts w:eastAsia="Times New Roman" w:cs="Times New Roman"/>
            <w:lang w:eastAsia="it-IT"/>
            <w:rPrChange w:id="516" w:author="COLPIZZI ILARIA" w:date="2024-10-16T17:05:00Z" w16du:dateUtc="2024-10-16T15:05:00Z">
              <w:rPr>
                <w:rFonts w:eastAsia="Times New Roman" w:cs="Times New Roman"/>
                <w:lang w:val="it-IT" w:eastAsia="it-IT"/>
              </w:rPr>
            </w:rPrChange>
          </w:rPr>
          <w:t>Student’s</w:t>
        </w:r>
        <w:proofErr w:type="gramEnd"/>
        <w:r w:rsidRPr="00C57613">
          <w:rPr>
            <w:rFonts w:eastAsia="Times New Roman" w:cs="Times New Roman"/>
            <w:lang w:eastAsia="it-IT"/>
            <w:rPrChange w:id="517" w:author="COLPIZZI ILARIA" w:date="2024-10-16T17:05:00Z" w16du:dateUtc="2024-10-16T15:05:00Z">
              <w:rPr>
                <w:rFonts w:eastAsia="Times New Roman" w:cs="Times New Roman"/>
                <w:lang w:val="it-IT" w:eastAsia="it-IT"/>
              </w:rPr>
            </w:rPrChange>
          </w:rPr>
          <w:t xml:space="preserve"> t-distribution (</w:t>
        </w:r>
        <w:r w:rsidRPr="00C57613">
          <w:rPr>
            <w:rFonts w:ascii="Cambria Math" w:eastAsia="Times New Roman" w:hAnsi="Cambria Math" w:cs="Cambria Math"/>
            <w:lang w:val="it-IT" w:eastAsia="it-IT"/>
          </w:rPr>
          <w:t>𝑡𝜈</w:t>
        </w:r>
        <w:r w:rsidRPr="00C57613">
          <w:rPr>
            <w:rFonts w:eastAsia="Times New Roman" w:cs="Times New Roman"/>
            <w:lang w:eastAsia="it-IT"/>
            <w:rPrChange w:id="518" w:author="COLPIZZI ILARIA" w:date="2024-10-16T17:05:00Z" w16du:dateUtc="2024-10-16T15:05:00Z">
              <w:rPr>
                <w:rFonts w:eastAsia="Times New Roman" w:cs="Times New Roman"/>
                <w:lang w:val="it-IT" w:eastAsia="it-IT"/>
              </w:rPr>
            </w:rPrChange>
          </w:rPr>
          <w:t xml:space="preserve">) to account for potential outliers or heavy-tailed distributions in the data (see Supplementary Information for further details). </w:t>
        </w:r>
      </w:ins>
    </w:p>
    <w:p w14:paraId="69E9478B" w14:textId="77777777" w:rsidR="00C57613" w:rsidRPr="00C57613" w:rsidRDefault="00C57613" w:rsidP="00C57613">
      <w:pPr>
        <w:spacing w:before="100" w:beforeAutospacing="1" w:after="100" w:afterAutospacing="1"/>
        <w:ind w:firstLine="360"/>
        <w:rPr>
          <w:ins w:id="519" w:author="COLPIZZI ILARIA" w:date="2024-10-16T17:04:00Z"/>
          <w:rFonts w:eastAsia="Times New Roman" w:cs="Times New Roman"/>
          <w:lang w:eastAsia="it-IT"/>
          <w:rPrChange w:id="520" w:author="COLPIZZI ILARIA" w:date="2024-10-16T17:05:00Z" w16du:dateUtc="2024-10-16T15:05:00Z">
            <w:rPr>
              <w:ins w:id="521" w:author="COLPIZZI ILARIA" w:date="2024-10-16T17:04:00Z"/>
              <w:rFonts w:eastAsia="Times New Roman" w:cs="Times New Roman"/>
              <w:lang w:val="it-IT" w:eastAsia="it-IT"/>
            </w:rPr>
          </w:rPrChange>
        </w:rPr>
      </w:pPr>
      <w:ins w:id="522" w:author="COLPIZZI ILARIA" w:date="2024-10-16T17:04:00Z">
        <w:r w:rsidRPr="00C57613">
          <w:rPr>
            <w:rFonts w:eastAsia="Times New Roman" w:cs="Times New Roman"/>
            <w:lang w:eastAsia="it-IT"/>
            <w:rPrChange w:id="523" w:author="COLPIZZI ILARIA" w:date="2024-10-16T17:05:00Z" w16du:dateUtc="2024-10-16T15:05:00Z">
              <w:rPr>
                <w:rFonts w:eastAsia="Times New Roman" w:cs="Times New Roman"/>
                <w:lang w:val="it-IT" w:eastAsia="it-IT"/>
              </w:rPr>
            </w:rPrChange>
          </w:rPr>
          <w:t xml:space="preserve">For each participant, we examined the posterior distribution of the </w:t>
        </w:r>
        <w:proofErr w:type="spellStart"/>
        <w:r w:rsidRPr="00C57613">
          <w:rPr>
            <w:rFonts w:eastAsia="Times New Roman" w:cs="Times New Roman"/>
            <w:lang w:eastAsia="it-IT"/>
            <w:rPrChange w:id="524" w:author="COLPIZZI ILARIA" w:date="2024-10-16T17:05:00Z" w16du:dateUtc="2024-10-16T15:05:00Z">
              <w:rPr>
                <w:rFonts w:eastAsia="Times New Roman" w:cs="Times New Roman"/>
                <w:lang w:val="it-IT" w:eastAsia="it-IT"/>
              </w:rPr>
            </w:rPrChange>
          </w:rPr>
          <w:t>gamma_CS</w:t>
        </w:r>
        <w:proofErr w:type="spellEnd"/>
        <w:r w:rsidRPr="00C57613">
          <w:rPr>
            <w:rFonts w:eastAsia="Times New Roman" w:cs="Times New Roman"/>
            <w:lang w:eastAsia="it-IT"/>
            <w:rPrChange w:id="525" w:author="COLPIZZI ILARIA" w:date="2024-10-16T17:05:00Z" w16du:dateUtc="2024-10-16T15:05:00Z">
              <w:rPr>
                <w:rFonts w:eastAsia="Times New Roman" w:cs="Times New Roman"/>
                <w:lang w:val="it-IT" w:eastAsia="it-IT"/>
              </w:rPr>
            </w:rPrChange>
          </w:rPr>
          <w:t xml:space="preserve"> </w:t>
        </w:r>
        <w:proofErr w:type="spellStart"/>
        <w:r w:rsidRPr="00C57613">
          <w:rPr>
            <w:rFonts w:eastAsia="Times New Roman" w:cs="Times New Roman"/>
            <w:lang w:eastAsia="it-IT"/>
            <w:rPrChange w:id="526" w:author="COLPIZZI ILARIA" w:date="2024-10-16T17:05:00Z" w16du:dateUtc="2024-10-16T15:05:00Z">
              <w:rPr>
                <w:rFonts w:eastAsia="Times New Roman" w:cs="Times New Roman"/>
                <w:lang w:val="it-IT" w:eastAsia="it-IT"/>
              </w:rPr>
            </w:rPrChange>
          </w:rPr>
          <w:t>coe</w:t>
        </w:r>
        <w:proofErr w:type="spellEnd"/>
        <w:r w:rsidRPr="00C57613">
          <w:rPr>
            <w:rFonts w:eastAsia="Times New Roman" w:cs="Times New Roman"/>
            <w:lang w:val="it-IT" w:eastAsia="it-IT"/>
          </w:rPr>
          <w:t>ﬀ</w:t>
        </w:r>
        <w:proofErr w:type="spellStart"/>
        <w:r w:rsidRPr="00C57613">
          <w:rPr>
            <w:rFonts w:eastAsia="Times New Roman" w:cs="Times New Roman"/>
            <w:lang w:eastAsia="it-IT"/>
            <w:rPrChange w:id="527" w:author="COLPIZZI ILARIA" w:date="2024-10-16T17:05:00Z" w16du:dateUtc="2024-10-16T15:05:00Z">
              <w:rPr>
                <w:rFonts w:eastAsia="Times New Roman" w:cs="Times New Roman"/>
                <w:lang w:val="it-IT" w:eastAsia="it-IT"/>
              </w:rPr>
            </w:rPrChange>
          </w:rPr>
          <w:t>icient</w:t>
        </w:r>
        <w:proofErr w:type="spellEnd"/>
        <w:r w:rsidRPr="00C57613">
          <w:rPr>
            <w:rFonts w:eastAsia="Times New Roman" w:cs="Times New Roman"/>
            <w:lang w:eastAsia="it-IT"/>
            <w:rPrChange w:id="528" w:author="COLPIZZI ILARIA" w:date="2024-10-16T17:05:00Z" w16du:dateUtc="2024-10-16T15:05:00Z">
              <w:rPr>
                <w:rFonts w:eastAsia="Times New Roman" w:cs="Times New Roman"/>
                <w:lang w:val="it-IT" w:eastAsia="it-IT"/>
              </w:rPr>
            </w:rPrChange>
          </w:rPr>
          <w:t xml:space="preserve"> to estimate the proportion of posterior draws that were negative. This enabled us to evaluate whether there was evidence of a negative association between UCS and CS at the individual level, in line with Neff’s bipolar continuum hypothesis. Additionally, we computed the mean posterior estimates for the </w:t>
        </w:r>
        <w:proofErr w:type="spellStart"/>
        <w:r w:rsidRPr="00C57613">
          <w:rPr>
            <w:rFonts w:eastAsia="Times New Roman" w:cs="Times New Roman"/>
            <w:lang w:eastAsia="it-IT"/>
            <w:rPrChange w:id="529" w:author="COLPIZZI ILARIA" w:date="2024-10-16T17:05:00Z" w16du:dateUtc="2024-10-16T15:05:00Z">
              <w:rPr>
                <w:rFonts w:eastAsia="Times New Roman" w:cs="Times New Roman"/>
                <w:lang w:val="it-IT" w:eastAsia="it-IT"/>
              </w:rPr>
            </w:rPrChange>
          </w:rPr>
          <w:t>gamma_neg_aff</w:t>
        </w:r>
        <w:proofErr w:type="spellEnd"/>
        <w:r w:rsidRPr="00C57613">
          <w:rPr>
            <w:rFonts w:eastAsia="Times New Roman" w:cs="Times New Roman"/>
            <w:lang w:eastAsia="it-IT"/>
            <w:rPrChange w:id="530" w:author="COLPIZZI ILARIA" w:date="2024-10-16T17:05:00Z" w16du:dateUtc="2024-10-16T15:05:00Z">
              <w:rPr>
                <w:rFonts w:eastAsia="Times New Roman" w:cs="Times New Roman"/>
                <w:lang w:val="it-IT" w:eastAsia="it-IT"/>
              </w:rPr>
            </w:rPrChange>
          </w:rPr>
          <w:t xml:space="preserve">, </w:t>
        </w:r>
        <w:proofErr w:type="spellStart"/>
        <w:r w:rsidRPr="00C57613">
          <w:rPr>
            <w:rFonts w:eastAsia="Times New Roman" w:cs="Times New Roman"/>
            <w:lang w:eastAsia="it-IT"/>
            <w:rPrChange w:id="531" w:author="COLPIZZI ILARIA" w:date="2024-10-16T17:05:00Z" w16du:dateUtc="2024-10-16T15:05:00Z">
              <w:rPr>
                <w:rFonts w:eastAsia="Times New Roman" w:cs="Times New Roman"/>
                <w:lang w:val="it-IT" w:eastAsia="it-IT"/>
              </w:rPr>
            </w:rPrChange>
          </w:rPr>
          <w:t>gamma_context</w:t>
        </w:r>
        <w:proofErr w:type="spellEnd"/>
        <w:r w:rsidRPr="00C57613">
          <w:rPr>
            <w:rFonts w:eastAsia="Times New Roman" w:cs="Times New Roman"/>
            <w:lang w:eastAsia="it-IT"/>
            <w:rPrChange w:id="532" w:author="COLPIZZI ILARIA" w:date="2024-10-16T17:05:00Z" w16du:dateUtc="2024-10-16T15:05:00Z">
              <w:rPr>
                <w:rFonts w:eastAsia="Times New Roman" w:cs="Times New Roman"/>
                <w:lang w:val="it-IT" w:eastAsia="it-IT"/>
              </w:rPr>
            </w:rPrChange>
          </w:rPr>
          <w:t xml:space="preserve">, and </w:t>
        </w:r>
        <w:proofErr w:type="spellStart"/>
        <w:r w:rsidRPr="00C57613">
          <w:rPr>
            <w:rFonts w:eastAsia="Times New Roman" w:cs="Times New Roman"/>
            <w:lang w:eastAsia="it-IT"/>
            <w:rPrChange w:id="533" w:author="COLPIZZI ILARIA" w:date="2024-10-16T17:05:00Z" w16du:dateUtc="2024-10-16T15:05:00Z">
              <w:rPr>
                <w:rFonts w:eastAsia="Times New Roman" w:cs="Times New Roman"/>
                <w:lang w:val="it-IT" w:eastAsia="it-IT"/>
              </w:rPr>
            </w:rPrChange>
          </w:rPr>
          <w:t>gamma_interaction</w:t>
        </w:r>
        <w:proofErr w:type="spellEnd"/>
        <w:r w:rsidRPr="00C57613">
          <w:rPr>
            <w:rFonts w:eastAsia="Times New Roman" w:cs="Times New Roman"/>
            <w:lang w:eastAsia="it-IT"/>
            <w:rPrChange w:id="534" w:author="COLPIZZI ILARIA" w:date="2024-10-16T17:05:00Z" w16du:dateUtc="2024-10-16T15:05:00Z">
              <w:rPr>
                <w:rFonts w:eastAsia="Times New Roman" w:cs="Times New Roman"/>
                <w:lang w:val="it-IT" w:eastAsia="it-IT"/>
              </w:rPr>
            </w:rPrChange>
          </w:rPr>
          <w:t xml:space="preserve"> param- </w:t>
        </w:r>
        <w:proofErr w:type="spellStart"/>
        <w:r w:rsidRPr="00C57613">
          <w:rPr>
            <w:rFonts w:eastAsia="Times New Roman" w:cs="Times New Roman"/>
            <w:lang w:eastAsia="it-IT"/>
            <w:rPrChange w:id="535" w:author="COLPIZZI ILARIA" w:date="2024-10-16T17:05:00Z" w16du:dateUtc="2024-10-16T15:05:00Z">
              <w:rPr>
                <w:rFonts w:eastAsia="Times New Roman" w:cs="Times New Roman"/>
                <w:lang w:val="it-IT" w:eastAsia="it-IT"/>
              </w:rPr>
            </w:rPrChange>
          </w:rPr>
          <w:t>eters</w:t>
        </w:r>
        <w:proofErr w:type="spellEnd"/>
        <w:r w:rsidRPr="00C57613">
          <w:rPr>
            <w:rFonts w:eastAsia="Times New Roman" w:cs="Times New Roman"/>
            <w:lang w:eastAsia="it-IT"/>
            <w:rPrChange w:id="536" w:author="COLPIZZI ILARIA" w:date="2024-10-16T17:05:00Z" w16du:dateUtc="2024-10-16T15:05:00Z">
              <w:rPr>
                <w:rFonts w:eastAsia="Times New Roman" w:cs="Times New Roman"/>
                <w:lang w:val="it-IT" w:eastAsia="it-IT"/>
              </w:rPr>
            </w:rPrChange>
          </w:rPr>
          <w:t xml:space="preserve">, which represent the effects of negative affect, context evaluation, and the interaction between CS and negative affect, respectively, on UCS for each participant. </w:t>
        </w:r>
      </w:ins>
    </w:p>
    <w:p w14:paraId="356A9D60" w14:textId="77777777" w:rsidR="00C57613" w:rsidRDefault="00C57613" w:rsidP="00C57613">
      <w:pPr>
        <w:spacing w:before="100" w:beforeAutospacing="1" w:after="100" w:afterAutospacing="1"/>
        <w:ind w:firstLine="360"/>
        <w:rPr>
          <w:ins w:id="537" w:author="COLPIZZI ILARIA" w:date="2024-10-16T17:05:00Z" w16du:dateUtc="2024-10-16T15:05:00Z"/>
          <w:rFonts w:eastAsia="Times New Roman" w:cs="Times New Roman"/>
          <w:lang w:eastAsia="it-IT"/>
        </w:rPr>
      </w:pPr>
      <w:ins w:id="538" w:author="COLPIZZI ILARIA" w:date="2024-10-16T17:04:00Z">
        <w:r w:rsidRPr="00C57613">
          <w:rPr>
            <w:rFonts w:eastAsia="Times New Roman" w:cs="Times New Roman"/>
            <w:lang w:eastAsia="it-IT"/>
            <w:rPrChange w:id="539" w:author="COLPIZZI ILARIA" w:date="2024-10-16T17:05:00Z" w16du:dateUtc="2024-10-16T15:05:00Z">
              <w:rPr>
                <w:rFonts w:eastAsia="Times New Roman" w:cs="Times New Roman"/>
                <w:lang w:val="it-IT" w:eastAsia="it-IT"/>
              </w:rPr>
            </w:rPrChange>
          </w:rPr>
          <w:lastRenderedPageBreak/>
          <w:t xml:space="preserve">Step 2: Aggregate Analysis Using a Hierarchical Model. After the idiographic analysis, we used a hierarchical model (e.g., </w:t>
        </w:r>
        <w:proofErr w:type="spellStart"/>
        <w:r w:rsidRPr="00C57613">
          <w:rPr>
            <w:rFonts w:eastAsia="Times New Roman" w:cs="Times New Roman"/>
            <w:lang w:eastAsia="it-IT"/>
            <w:rPrChange w:id="540" w:author="COLPIZZI ILARIA" w:date="2024-10-16T17:05:00Z" w16du:dateUtc="2024-10-16T15:05:00Z">
              <w:rPr>
                <w:rFonts w:eastAsia="Times New Roman" w:cs="Times New Roman"/>
                <w:lang w:val="it-IT" w:eastAsia="it-IT"/>
              </w:rPr>
            </w:rPrChange>
          </w:rPr>
          <w:t>Ciarrochi</w:t>
        </w:r>
        <w:proofErr w:type="spellEnd"/>
        <w:r w:rsidRPr="00C57613">
          <w:rPr>
            <w:rFonts w:eastAsia="Times New Roman" w:cs="Times New Roman"/>
            <w:lang w:eastAsia="it-IT"/>
            <w:rPrChange w:id="541" w:author="COLPIZZI ILARIA" w:date="2024-10-16T17:05:00Z" w16du:dateUtc="2024-10-16T15:05:00Z">
              <w:rPr>
                <w:rFonts w:eastAsia="Times New Roman" w:cs="Times New Roman"/>
                <w:lang w:val="it-IT" w:eastAsia="it-IT"/>
              </w:rPr>
            </w:rPrChange>
          </w:rPr>
          <w:t xml:space="preserve"> et al. 2024) in the brms package (R) to summarize the proportion of negative estimates for the </w:t>
        </w:r>
        <w:proofErr w:type="spellStart"/>
        <w:r w:rsidRPr="00C57613">
          <w:rPr>
            <w:rFonts w:eastAsia="Times New Roman" w:cs="Times New Roman"/>
            <w:lang w:eastAsia="it-IT"/>
            <w:rPrChange w:id="542" w:author="COLPIZZI ILARIA" w:date="2024-10-16T17:05:00Z" w16du:dateUtc="2024-10-16T15:05:00Z">
              <w:rPr>
                <w:rFonts w:eastAsia="Times New Roman" w:cs="Times New Roman"/>
                <w:lang w:val="it-IT" w:eastAsia="it-IT"/>
              </w:rPr>
            </w:rPrChange>
          </w:rPr>
          <w:t>gamma_CS</w:t>
        </w:r>
        <w:proofErr w:type="spellEnd"/>
        <w:r w:rsidRPr="00C57613">
          <w:rPr>
            <w:rFonts w:eastAsia="Times New Roman" w:cs="Times New Roman"/>
            <w:lang w:eastAsia="it-IT"/>
            <w:rPrChange w:id="543" w:author="COLPIZZI ILARIA" w:date="2024-10-16T17:05:00Z" w16du:dateUtc="2024-10-16T15:05:00Z">
              <w:rPr>
                <w:rFonts w:eastAsia="Times New Roman" w:cs="Times New Roman"/>
                <w:lang w:val="it-IT" w:eastAsia="it-IT"/>
              </w:rPr>
            </w:rPrChange>
          </w:rPr>
          <w:t xml:space="preserve"> parameter across participants. This model employed a binomial distribution, with the total number of posterior samples as the denominator and the proportion of negative estimates as the response. A random intercept for participants was included to account for individual variability. </w:t>
        </w:r>
      </w:ins>
    </w:p>
    <w:p w14:paraId="530F5D47" w14:textId="77777777" w:rsidR="00FE4DDF" w:rsidRPr="00FE4DDF" w:rsidRDefault="00FE4DDF" w:rsidP="00FE4DDF">
      <w:pPr>
        <w:spacing w:before="100" w:beforeAutospacing="1" w:after="100" w:afterAutospacing="1"/>
        <w:ind w:firstLine="360"/>
        <w:rPr>
          <w:ins w:id="544" w:author="COLPIZZI ILARIA" w:date="2024-10-16T17:05:00Z"/>
          <w:rFonts w:eastAsia="Times New Roman" w:cs="Times New Roman"/>
          <w:lang w:eastAsia="it-IT"/>
          <w:rPrChange w:id="545" w:author="COLPIZZI ILARIA" w:date="2024-10-16T17:05:00Z" w16du:dateUtc="2024-10-16T15:05:00Z">
            <w:rPr>
              <w:ins w:id="546" w:author="COLPIZZI ILARIA" w:date="2024-10-16T17:05:00Z"/>
              <w:rFonts w:eastAsia="Times New Roman" w:cs="Times New Roman"/>
              <w:lang w:val="it-IT" w:eastAsia="it-IT"/>
            </w:rPr>
          </w:rPrChange>
        </w:rPr>
      </w:pPr>
      <w:ins w:id="547" w:author="COLPIZZI ILARIA" w:date="2024-10-16T17:05:00Z">
        <w:r w:rsidRPr="00FE4DDF">
          <w:rPr>
            <w:rFonts w:eastAsia="Times New Roman" w:cs="Times New Roman"/>
            <w:lang w:eastAsia="it-IT"/>
            <w:rPrChange w:id="548" w:author="COLPIZZI ILARIA" w:date="2024-10-16T17:05:00Z" w16du:dateUtc="2024-10-16T15:05:00Z">
              <w:rPr>
                <w:rFonts w:eastAsia="Times New Roman" w:cs="Times New Roman"/>
                <w:lang w:val="it-IT" w:eastAsia="it-IT"/>
              </w:rPr>
            </w:rPrChange>
          </w:rPr>
          <w:t xml:space="preserve">Hierarchical models were also applied to the mean posterior estimates of the </w:t>
        </w:r>
        <w:proofErr w:type="spellStart"/>
        <w:r w:rsidRPr="00FE4DDF">
          <w:rPr>
            <w:rFonts w:eastAsia="Times New Roman" w:cs="Times New Roman"/>
            <w:lang w:eastAsia="it-IT"/>
            <w:rPrChange w:id="549" w:author="COLPIZZI ILARIA" w:date="2024-10-16T17:05:00Z" w16du:dateUtc="2024-10-16T15:05:00Z">
              <w:rPr>
                <w:rFonts w:eastAsia="Times New Roman" w:cs="Times New Roman"/>
                <w:lang w:val="it-IT" w:eastAsia="it-IT"/>
              </w:rPr>
            </w:rPrChange>
          </w:rPr>
          <w:t>gamma_neg_aff</w:t>
        </w:r>
        <w:proofErr w:type="spellEnd"/>
        <w:r w:rsidRPr="00FE4DDF">
          <w:rPr>
            <w:rFonts w:eastAsia="Times New Roman" w:cs="Times New Roman"/>
            <w:lang w:eastAsia="it-IT"/>
            <w:rPrChange w:id="550" w:author="COLPIZZI ILARIA" w:date="2024-10-16T17:05:00Z" w16du:dateUtc="2024-10-16T15:05:00Z">
              <w:rPr>
                <w:rFonts w:eastAsia="Times New Roman" w:cs="Times New Roman"/>
                <w:lang w:val="it-IT" w:eastAsia="it-IT"/>
              </w:rPr>
            </w:rPrChange>
          </w:rPr>
          <w:t xml:space="preserve">, </w:t>
        </w:r>
        <w:proofErr w:type="spellStart"/>
        <w:r w:rsidRPr="00FE4DDF">
          <w:rPr>
            <w:rFonts w:eastAsia="Times New Roman" w:cs="Times New Roman"/>
            <w:lang w:eastAsia="it-IT"/>
            <w:rPrChange w:id="551" w:author="COLPIZZI ILARIA" w:date="2024-10-16T17:05:00Z" w16du:dateUtc="2024-10-16T15:05:00Z">
              <w:rPr>
                <w:rFonts w:eastAsia="Times New Roman" w:cs="Times New Roman"/>
                <w:lang w:val="it-IT" w:eastAsia="it-IT"/>
              </w:rPr>
            </w:rPrChange>
          </w:rPr>
          <w:t>gamma_context</w:t>
        </w:r>
        <w:proofErr w:type="spellEnd"/>
        <w:r w:rsidRPr="00FE4DDF">
          <w:rPr>
            <w:rFonts w:eastAsia="Times New Roman" w:cs="Times New Roman"/>
            <w:lang w:eastAsia="it-IT"/>
            <w:rPrChange w:id="552" w:author="COLPIZZI ILARIA" w:date="2024-10-16T17:05:00Z" w16du:dateUtc="2024-10-16T15:05:00Z">
              <w:rPr>
                <w:rFonts w:eastAsia="Times New Roman" w:cs="Times New Roman"/>
                <w:lang w:val="it-IT" w:eastAsia="it-IT"/>
              </w:rPr>
            </w:rPrChange>
          </w:rPr>
          <w:t xml:space="preserve">, and </w:t>
        </w:r>
        <w:proofErr w:type="spellStart"/>
        <w:r w:rsidRPr="00FE4DDF">
          <w:rPr>
            <w:rFonts w:eastAsia="Times New Roman" w:cs="Times New Roman"/>
            <w:lang w:eastAsia="it-IT"/>
            <w:rPrChange w:id="553" w:author="COLPIZZI ILARIA" w:date="2024-10-16T17:05:00Z" w16du:dateUtc="2024-10-16T15:05:00Z">
              <w:rPr>
                <w:rFonts w:eastAsia="Times New Roman" w:cs="Times New Roman"/>
                <w:lang w:val="it-IT" w:eastAsia="it-IT"/>
              </w:rPr>
            </w:rPrChange>
          </w:rPr>
          <w:t>gamma_interaction</w:t>
        </w:r>
        <w:proofErr w:type="spellEnd"/>
        <w:r w:rsidRPr="00FE4DDF">
          <w:rPr>
            <w:rFonts w:eastAsia="Times New Roman" w:cs="Times New Roman"/>
            <w:lang w:eastAsia="it-IT"/>
            <w:rPrChange w:id="554" w:author="COLPIZZI ILARIA" w:date="2024-10-16T17:05:00Z" w16du:dateUtc="2024-10-16T15:05:00Z">
              <w:rPr>
                <w:rFonts w:eastAsia="Times New Roman" w:cs="Times New Roman"/>
                <w:lang w:val="it-IT" w:eastAsia="it-IT"/>
              </w:rPr>
            </w:rPrChange>
          </w:rPr>
          <w:t xml:space="preserve"> parameters, representing the influences of negative affect, context evaluation, and the interaction between CS and negative affect on UCS. Each model included a fixed effect (intercept) and random intercepts for participants, capturing individual differences. A Student-t likelihood was used to account for potential outliers and accommodate the heavy-tailed nature of the effect distributions, providing robust aggregate estimates of each parameter and the heterogeneity of their relationships with UCS (see Sup- </w:t>
        </w:r>
        <w:proofErr w:type="spellStart"/>
        <w:r w:rsidRPr="00FE4DDF">
          <w:rPr>
            <w:rFonts w:eastAsia="Times New Roman" w:cs="Times New Roman"/>
            <w:lang w:eastAsia="it-IT"/>
            <w:rPrChange w:id="555" w:author="COLPIZZI ILARIA" w:date="2024-10-16T17:05:00Z" w16du:dateUtc="2024-10-16T15:05:00Z">
              <w:rPr>
                <w:rFonts w:eastAsia="Times New Roman" w:cs="Times New Roman"/>
                <w:lang w:val="it-IT" w:eastAsia="it-IT"/>
              </w:rPr>
            </w:rPrChange>
          </w:rPr>
          <w:t>plementary</w:t>
        </w:r>
        <w:proofErr w:type="spellEnd"/>
        <w:r w:rsidRPr="00FE4DDF">
          <w:rPr>
            <w:rFonts w:eastAsia="Times New Roman" w:cs="Times New Roman"/>
            <w:lang w:eastAsia="it-IT"/>
            <w:rPrChange w:id="556" w:author="COLPIZZI ILARIA" w:date="2024-10-16T17:05:00Z" w16du:dateUtc="2024-10-16T15:05:00Z">
              <w:rPr>
                <w:rFonts w:eastAsia="Times New Roman" w:cs="Times New Roman"/>
                <w:lang w:val="it-IT" w:eastAsia="it-IT"/>
              </w:rPr>
            </w:rPrChange>
          </w:rPr>
          <w:t xml:space="preserve"> Information for further details). </w:t>
        </w:r>
      </w:ins>
    </w:p>
    <w:p w14:paraId="7D6DCBD8" w14:textId="77777777" w:rsidR="00FE4DDF" w:rsidRPr="00FE4DDF" w:rsidRDefault="00FE4DDF" w:rsidP="00FE4DDF">
      <w:pPr>
        <w:spacing w:before="100" w:beforeAutospacing="1" w:after="100" w:afterAutospacing="1"/>
        <w:ind w:firstLine="360"/>
        <w:rPr>
          <w:ins w:id="557" w:author="COLPIZZI ILARIA" w:date="2024-10-16T17:05:00Z"/>
          <w:rFonts w:eastAsia="Times New Roman" w:cs="Times New Roman"/>
          <w:b/>
          <w:bCs/>
          <w:lang w:eastAsia="it-IT"/>
          <w:rPrChange w:id="558" w:author="COLPIZZI ILARIA" w:date="2024-10-16T17:06:00Z" w16du:dateUtc="2024-10-16T15:06:00Z">
            <w:rPr>
              <w:ins w:id="559" w:author="COLPIZZI ILARIA" w:date="2024-10-16T17:05:00Z"/>
              <w:rFonts w:eastAsia="Times New Roman" w:cs="Times New Roman"/>
              <w:lang w:val="it-IT" w:eastAsia="it-IT"/>
            </w:rPr>
          </w:rPrChange>
        </w:rPr>
      </w:pPr>
      <w:ins w:id="560" w:author="COLPIZZI ILARIA" w:date="2024-10-16T17:05:00Z">
        <w:r w:rsidRPr="00FE4DDF">
          <w:rPr>
            <w:rFonts w:eastAsia="Times New Roman" w:cs="Times New Roman"/>
            <w:b/>
            <w:bCs/>
            <w:lang w:eastAsia="it-IT"/>
            <w:rPrChange w:id="561" w:author="COLPIZZI ILARIA" w:date="2024-10-16T17:06:00Z" w16du:dateUtc="2024-10-16T15:06:00Z">
              <w:rPr>
                <w:rFonts w:eastAsia="Times New Roman" w:cs="Times New Roman"/>
                <w:lang w:val="it-IT" w:eastAsia="it-IT"/>
              </w:rPr>
            </w:rPrChange>
          </w:rPr>
          <w:t xml:space="preserve">Results </w:t>
        </w:r>
      </w:ins>
    </w:p>
    <w:p w14:paraId="78321A85" w14:textId="77777777" w:rsidR="00FE4DDF" w:rsidRPr="00FE4DDF" w:rsidRDefault="00FE4DDF" w:rsidP="00FE4DDF">
      <w:pPr>
        <w:spacing w:before="100" w:beforeAutospacing="1" w:after="100" w:afterAutospacing="1"/>
        <w:ind w:firstLine="360"/>
        <w:rPr>
          <w:ins w:id="562" w:author="COLPIZZI ILARIA" w:date="2024-10-16T17:05:00Z"/>
          <w:rFonts w:eastAsia="Times New Roman" w:cs="Times New Roman"/>
          <w:lang w:eastAsia="it-IT"/>
          <w:rPrChange w:id="563" w:author="COLPIZZI ILARIA" w:date="2024-10-16T17:06:00Z" w16du:dateUtc="2024-10-16T15:06:00Z">
            <w:rPr>
              <w:ins w:id="564" w:author="COLPIZZI ILARIA" w:date="2024-10-16T17:05:00Z"/>
              <w:rFonts w:eastAsia="Times New Roman" w:cs="Times New Roman"/>
              <w:lang w:val="it-IT" w:eastAsia="it-IT"/>
            </w:rPr>
          </w:rPrChange>
        </w:rPr>
      </w:pPr>
      <w:ins w:id="565" w:author="COLPIZZI ILARIA" w:date="2024-10-16T17:05:00Z">
        <w:r w:rsidRPr="00FE4DDF">
          <w:rPr>
            <w:rFonts w:eastAsia="Times New Roman" w:cs="Times New Roman"/>
            <w:lang w:eastAsia="it-IT"/>
            <w:rPrChange w:id="566" w:author="COLPIZZI ILARIA" w:date="2024-10-16T17:06:00Z" w16du:dateUtc="2024-10-16T15:06:00Z">
              <w:rPr>
                <w:rFonts w:eastAsia="Times New Roman" w:cs="Times New Roman"/>
                <w:lang w:val="it-IT" w:eastAsia="it-IT"/>
              </w:rPr>
            </w:rPrChange>
          </w:rPr>
          <w:t xml:space="preserve">The analysis of the </w:t>
        </w:r>
        <w:proofErr w:type="spellStart"/>
        <w:r w:rsidRPr="00FE4DDF">
          <w:rPr>
            <w:rFonts w:eastAsia="Times New Roman" w:cs="Times New Roman"/>
            <w:lang w:eastAsia="it-IT"/>
            <w:rPrChange w:id="567" w:author="COLPIZZI ILARIA" w:date="2024-10-16T17:06:00Z" w16du:dateUtc="2024-10-16T15:06:00Z">
              <w:rPr>
                <w:rFonts w:eastAsia="Times New Roman" w:cs="Times New Roman"/>
                <w:lang w:val="it-IT" w:eastAsia="it-IT"/>
              </w:rPr>
            </w:rPrChange>
          </w:rPr>
          <w:t>gamma_CS</w:t>
        </w:r>
        <w:proofErr w:type="spellEnd"/>
        <w:r w:rsidRPr="00FE4DDF">
          <w:rPr>
            <w:rFonts w:eastAsia="Times New Roman" w:cs="Times New Roman"/>
            <w:lang w:eastAsia="it-IT"/>
            <w:rPrChange w:id="568" w:author="COLPIZZI ILARIA" w:date="2024-10-16T17:06:00Z" w16du:dateUtc="2024-10-16T15:06:00Z">
              <w:rPr>
                <w:rFonts w:eastAsia="Times New Roman" w:cs="Times New Roman"/>
                <w:lang w:val="it-IT" w:eastAsia="it-IT"/>
              </w:rPr>
            </w:rPrChange>
          </w:rPr>
          <w:t xml:space="preserve"> parameter across participants indicated that 81.0% (89% CI [0.796, 0.823]) of the posterior estimates for the association between uncompassionate self- responding (UCS) and compassionate self-responding (CS) were negative. This supports Neff’s bipolar continuum hypothesis, which posits an inverse relationship between UCS and CS. However, the variability in individual effects (</w:t>
        </w:r>
        <w:proofErr w:type="spellStart"/>
        <w:proofErr w:type="gramStart"/>
        <w:r w:rsidRPr="00FE4DDF">
          <w:rPr>
            <w:rFonts w:eastAsia="Times New Roman" w:cs="Times New Roman"/>
            <w:lang w:eastAsia="it-IT"/>
            <w:rPrChange w:id="569" w:author="COLPIZZI ILARIA" w:date="2024-10-16T17:06:00Z" w16du:dateUtc="2024-10-16T15:06:00Z">
              <w:rPr>
                <w:rFonts w:eastAsia="Times New Roman" w:cs="Times New Roman"/>
                <w:lang w:val="it-IT" w:eastAsia="it-IT"/>
              </w:rPr>
            </w:rPrChange>
          </w:rPr>
          <w:t>sd</w:t>
        </w:r>
        <w:proofErr w:type="spellEnd"/>
        <w:r w:rsidRPr="00FE4DDF">
          <w:rPr>
            <w:rFonts w:eastAsia="Times New Roman" w:cs="Times New Roman"/>
            <w:lang w:eastAsia="it-IT"/>
            <w:rPrChange w:id="570" w:author="COLPIZZI ILARIA" w:date="2024-10-16T17:06:00Z" w16du:dateUtc="2024-10-16T15:06:00Z">
              <w:rPr>
                <w:rFonts w:eastAsia="Times New Roman" w:cs="Times New Roman"/>
                <w:lang w:val="it-IT" w:eastAsia="it-IT"/>
              </w:rPr>
            </w:rPrChange>
          </w:rPr>
          <w:t>(</w:t>
        </w:r>
        <w:proofErr w:type="gramEnd"/>
        <w:r w:rsidRPr="00FE4DDF">
          <w:rPr>
            <w:rFonts w:eastAsia="Times New Roman" w:cs="Times New Roman"/>
            <w:lang w:eastAsia="it-IT"/>
            <w:rPrChange w:id="571" w:author="COLPIZZI ILARIA" w:date="2024-10-16T17:06:00Z" w16du:dateUtc="2024-10-16T15:06:00Z">
              <w:rPr>
                <w:rFonts w:eastAsia="Times New Roman" w:cs="Times New Roman"/>
                <w:lang w:val="it-IT" w:eastAsia="it-IT"/>
              </w:rPr>
            </w:rPrChange>
          </w:rPr>
          <w:t xml:space="preserve">Intercept) = 1.25, corresponding to 0.196 on the probability scale) suggests moderate heterogeneity in the strength of this relationship across participants. </w:t>
        </w:r>
      </w:ins>
    </w:p>
    <w:p w14:paraId="353066AA" w14:textId="77777777" w:rsidR="00FE4DDF" w:rsidRPr="00FE4DDF" w:rsidRDefault="00FE4DDF" w:rsidP="00FE4DDF">
      <w:pPr>
        <w:spacing w:before="100" w:beforeAutospacing="1" w:after="100" w:afterAutospacing="1"/>
        <w:ind w:firstLine="360"/>
        <w:rPr>
          <w:ins w:id="572" w:author="COLPIZZI ILARIA" w:date="2024-10-16T17:05:00Z"/>
          <w:rFonts w:eastAsia="Times New Roman" w:cs="Times New Roman"/>
          <w:lang w:eastAsia="it-IT"/>
          <w:rPrChange w:id="573" w:author="COLPIZZI ILARIA" w:date="2024-10-16T17:06:00Z" w16du:dateUtc="2024-10-16T15:06:00Z">
            <w:rPr>
              <w:ins w:id="574" w:author="COLPIZZI ILARIA" w:date="2024-10-16T17:05:00Z"/>
              <w:rFonts w:eastAsia="Times New Roman" w:cs="Times New Roman"/>
              <w:lang w:val="it-IT" w:eastAsia="it-IT"/>
            </w:rPr>
          </w:rPrChange>
        </w:rPr>
      </w:pPr>
      <w:ins w:id="575" w:author="COLPIZZI ILARIA" w:date="2024-10-16T17:05:00Z">
        <w:r w:rsidRPr="00FE4DDF">
          <w:rPr>
            <w:rFonts w:eastAsia="Times New Roman" w:cs="Times New Roman"/>
            <w:lang w:eastAsia="it-IT"/>
            <w:rPrChange w:id="576" w:author="COLPIZZI ILARIA" w:date="2024-10-16T17:06:00Z" w16du:dateUtc="2024-10-16T15:06:00Z">
              <w:rPr>
                <w:rFonts w:eastAsia="Times New Roman" w:cs="Times New Roman"/>
                <w:lang w:val="it-IT" w:eastAsia="it-IT"/>
              </w:rPr>
            </w:rPrChange>
          </w:rPr>
          <w:lastRenderedPageBreak/>
          <w:t xml:space="preserve">For the influence of negative affect on UCS, represented by the </w:t>
        </w:r>
        <w:proofErr w:type="spellStart"/>
        <w:r w:rsidRPr="00FE4DDF">
          <w:rPr>
            <w:rFonts w:eastAsia="Times New Roman" w:cs="Times New Roman"/>
            <w:lang w:eastAsia="it-IT"/>
            <w:rPrChange w:id="577" w:author="COLPIZZI ILARIA" w:date="2024-10-16T17:06:00Z" w16du:dateUtc="2024-10-16T15:06:00Z">
              <w:rPr>
                <w:rFonts w:eastAsia="Times New Roman" w:cs="Times New Roman"/>
                <w:lang w:val="it-IT" w:eastAsia="it-IT"/>
              </w:rPr>
            </w:rPrChange>
          </w:rPr>
          <w:t>gamma_neg_aff</w:t>
        </w:r>
        <w:proofErr w:type="spellEnd"/>
        <w:r w:rsidRPr="00FE4DDF">
          <w:rPr>
            <w:rFonts w:eastAsia="Times New Roman" w:cs="Times New Roman"/>
            <w:lang w:eastAsia="it-IT"/>
            <w:rPrChange w:id="578" w:author="COLPIZZI ILARIA" w:date="2024-10-16T17:06:00Z" w16du:dateUtc="2024-10-16T15:06:00Z">
              <w:rPr>
                <w:rFonts w:eastAsia="Times New Roman" w:cs="Times New Roman"/>
                <w:lang w:val="it-IT" w:eastAsia="it-IT"/>
              </w:rPr>
            </w:rPrChange>
          </w:rPr>
          <w:t xml:space="preserve"> parameter, the analysis revealed a positive overall effect (intercept = 0.38, 89% CI [0.34, 0.42]), indicating that higher levels of negative affect are generally associated with increased UCS. The variability between individuals (</w:t>
        </w:r>
        <w:proofErr w:type="spellStart"/>
        <w:proofErr w:type="gramStart"/>
        <w:r w:rsidRPr="00FE4DDF">
          <w:rPr>
            <w:rFonts w:eastAsia="Times New Roman" w:cs="Times New Roman"/>
            <w:lang w:eastAsia="it-IT"/>
            <w:rPrChange w:id="579" w:author="COLPIZZI ILARIA" w:date="2024-10-16T17:06:00Z" w16du:dateUtc="2024-10-16T15:06:00Z">
              <w:rPr>
                <w:rFonts w:eastAsia="Times New Roman" w:cs="Times New Roman"/>
                <w:lang w:val="it-IT" w:eastAsia="it-IT"/>
              </w:rPr>
            </w:rPrChange>
          </w:rPr>
          <w:t>sd</w:t>
        </w:r>
        <w:proofErr w:type="spellEnd"/>
        <w:r w:rsidRPr="00FE4DDF">
          <w:rPr>
            <w:rFonts w:eastAsia="Times New Roman" w:cs="Times New Roman"/>
            <w:lang w:eastAsia="it-IT"/>
            <w:rPrChange w:id="580" w:author="COLPIZZI ILARIA" w:date="2024-10-16T17:06:00Z" w16du:dateUtc="2024-10-16T15:06:00Z">
              <w:rPr>
                <w:rFonts w:eastAsia="Times New Roman" w:cs="Times New Roman"/>
                <w:lang w:val="it-IT" w:eastAsia="it-IT"/>
              </w:rPr>
            </w:rPrChange>
          </w:rPr>
          <w:t>(</w:t>
        </w:r>
        <w:proofErr w:type="gramEnd"/>
        <w:r w:rsidRPr="00FE4DDF">
          <w:rPr>
            <w:rFonts w:eastAsia="Times New Roman" w:cs="Times New Roman"/>
            <w:lang w:eastAsia="it-IT"/>
            <w:rPrChange w:id="581" w:author="COLPIZZI ILARIA" w:date="2024-10-16T17:06:00Z" w16du:dateUtc="2024-10-16T15:06:00Z">
              <w:rPr>
                <w:rFonts w:eastAsia="Times New Roman" w:cs="Times New Roman"/>
                <w:lang w:val="it-IT" w:eastAsia="it-IT"/>
              </w:rPr>
            </w:rPrChange>
          </w:rPr>
          <w:t xml:space="preserve">Intercept) = 0.19, corresponding to 0.547 on the probability scale) suggests substantial heterogeneity in how strongly negative affect influences UCS. </w:t>
        </w:r>
      </w:ins>
    </w:p>
    <w:p w14:paraId="1CDF5576" w14:textId="77777777" w:rsidR="00FE4DDF" w:rsidRPr="00FE4DDF" w:rsidRDefault="00FE4DDF" w:rsidP="00FE4DDF">
      <w:pPr>
        <w:spacing w:before="100" w:beforeAutospacing="1" w:after="100" w:afterAutospacing="1"/>
        <w:ind w:firstLine="360"/>
        <w:rPr>
          <w:ins w:id="582" w:author="COLPIZZI ILARIA" w:date="2024-10-16T17:05:00Z"/>
          <w:rFonts w:eastAsia="Times New Roman" w:cs="Times New Roman"/>
          <w:lang w:eastAsia="it-IT"/>
          <w:rPrChange w:id="583" w:author="COLPIZZI ILARIA" w:date="2024-10-16T17:06:00Z" w16du:dateUtc="2024-10-16T15:06:00Z">
            <w:rPr>
              <w:ins w:id="584" w:author="COLPIZZI ILARIA" w:date="2024-10-16T17:05:00Z"/>
              <w:rFonts w:eastAsia="Times New Roman" w:cs="Times New Roman"/>
              <w:lang w:val="it-IT" w:eastAsia="it-IT"/>
            </w:rPr>
          </w:rPrChange>
        </w:rPr>
      </w:pPr>
      <w:ins w:id="585" w:author="COLPIZZI ILARIA" w:date="2024-10-16T17:05:00Z">
        <w:r w:rsidRPr="00FE4DDF">
          <w:rPr>
            <w:rFonts w:eastAsia="Times New Roman" w:cs="Times New Roman"/>
            <w:lang w:eastAsia="it-IT"/>
            <w:rPrChange w:id="586" w:author="COLPIZZI ILARIA" w:date="2024-10-16T17:06:00Z" w16du:dateUtc="2024-10-16T15:06:00Z">
              <w:rPr>
                <w:rFonts w:eastAsia="Times New Roman" w:cs="Times New Roman"/>
                <w:lang w:val="it-IT" w:eastAsia="it-IT"/>
              </w:rPr>
            </w:rPrChange>
          </w:rPr>
          <w:t>The analysis of context evaluation showed a small but credible negative effect on UCS (mean = -0.04, 95% CI [-0.07, -0.01]), suggesting that higher context evaluation scores are associated with a slight reduction in UCS. The variability in individual responses (</w:t>
        </w:r>
        <w:proofErr w:type="spellStart"/>
        <w:proofErr w:type="gramStart"/>
        <w:r w:rsidRPr="00FE4DDF">
          <w:rPr>
            <w:rFonts w:eastAsia="Times New Roman" w:cs="Times New Roman"/>
            <w:lang w:eastAsia="it-IT"/>
            <w:rPrChange w:id="587" w:author="COLPIZZI ILARIA" w:date="2024-10-16T17:06:00Z" w16du:dateUtc="2024-10-16T15:06:00Z">
              <w:rPr>
                <w:rFonts w:eastAsia="Times New Roman" w:cs="Times New Roman"/>
                <w:lang w:val="it-IT" w:eastAsia="it-IT"/>
              </w:rPr>
            </w:rPrChange>
          </w:rPr>
          <w:t>sd</w:t>
        </w:r>
        <w:proofErr w:type="spellEnd"/>
        <w:r w:rsidRPr="00FE4DDF">
          <w:rPr>
            <w:rFonts w:eastAsia="Times New Roman" w:cs="Times New Roman"/>
            <w:lang w:eastAsia="it-IT"/>
            <w:rPrChange w:id="588" w:author="COLPIZZI ILARIA" w:date="2024-10-16T17:06:00Z" w16du:dateUtc="2024-10-16T15:06:00Z">
              <w:rPr>
                <w:rFonts w:eastAsia="Times New Roman" w:cs="Times New Roman"/>
                <w:lang w:val="it-IT" w:eastAsia="it-IT"/>
              </w:rPr>
            </w:rPrChange>
          </w:rPr>
          <w:t>(</w:t>
        </w:r>
        <w:proofErr w:type="gramEnd"/>
        <w:r w:rsidRPr="00FE4DDF">
          <w:rPr>
            <w:rFonts w:eastAsia="Times New Roman" w:cs="Times New Roman"/>
            <w:lang w:eastAsia="it-IT"/>
            <w:rPrChange w:id="589" w:author="COLPIZZI ILARIA" w:date="2024-10-16T17:06:00Z" w16du:dateUtc="2024-10-16T15:06:00Z">
              <w:rPr>
                <w:rFonts w:eastAsia="Times New Roman" w:cs="Times New Roman"/>
                <w:lang w:val="it-IT" w:eastAsia="it-IT"/>
              </w:rPr>
            </w:rPrChange>
          </w:rPr>
          <w:t xml:space="preserve">Intercept) = 0.17, corresponding to 0.543 on the probability scale) also indicates substantial heterogeneity in the relationship between context evaluation and UCS across participants. </w:t>
        </w:r>
      </w:ins>
    </w:p>
    <w:p w14:paraId="38EE3162" w14:textId="7E7A3F26" w:rsidR="00FE4DDF" w:rsidRDefault="00FE4DDF" w:rsidP="00FE4DDF">
      <w:pPr>
        <w:spacing w:before="100" w:beforeAutospacing="1" w:after="100" w:afterAutospacing="1"/>
        <w:ind w:firstLine="360"/>
        <w:rPr>
          <w:ins w:id="590" w:author="COLPIZZI ILARIA" w:date="2024-10-16T17:06:00Z" w16du:dateUtc="2024-10-16T15:06:00Z"/>
          <w:rFonts w:eastAsia="Times New Roman" w:cs="Times New Roman"/>
          <w:lang w:eastAsia="it-IT"/>
        </w:rPr>
      </w:pPr>
      <w:ins w:id="591" w:author="COLPIZZI ILARIA" w:date="2024-10-16T17:05:00Z">
        <w:r w:rsidRPr="00FE4DDF">
          <w:rPr>
            <w:rFonts w:eastAsia="Times New Roman" w:cs="Times New Roman"/>
            <w:lang w:eastAsia="it-IT"/>
            <w:rPrChange w:id="592" w:author="COLPIZZI ILARIA" w:date="2024-10-16T17:06:00Z" w16du:dateUtc="2024-10-16T15:06:00Z">
              <w:rPr>
                <w:rFonts w:eastAsia="Times New Roman" w:cs="Times New Roman"/>
                <w:lang w:val="it-IT" w:eastAsia="it-IT"/>
              </w:rPr>
            </w:rPrChange>
          </w:rPr>
          <w:t xml:space="preserve">Finally, the interaction between CS and negative affect was negligible, with the 89% credible interval spanning zero (-0.03, 0.00), suggesting no meaningful interaction effect between these variables on UCS. </w:t>
        </w:r>
      </w:ins>
    </w:p>
    <w:p w14:paraId="70AB7DB2" w14:textId="55EACF57" w:rsidR="004C7EF6" w:rsidRDefault="00703CF5" w:rsidP="004C7EF6">
      <w:pPr>
        <w:pStyle w:val="Titolo1"/>
        <w:rPr>
          <w:ins w:id="593" w:author="COLPIZZI ILARIA" w:date="2024-10-23T20:28:00Z" w16du:dateUtc="2024-10-23T18:28:00Z"/>
        </w:rPr>
      </w:pPr>
      <w:bookmarkStart w:id="594" w:name="discussion"/>
      <w:bookmarkEnd w:id="169"/>
      <w:bookmarkEnd w:id="222"/>
      <w:bookmarkEnd w:id="308"/>
      <w:r>
        <w:t>Discussion</w:t>
      </w:r>
    </w:p>
    <w:p w14:paraId="60CB0A33" w14:textId="77777777" w:rsidR="004C7EF6" w:rsidRPr="004231E9" w:rsidRDefault="004C7EF6" w:rsidP="004C7EF6">
      <w:pPr>
        <w:ind w:firstLine="708"/>
        <w:rPr>
          <w:ins w:id="595" w:author="COLPIZZI ILARIA" w:date="2024-10-23T20:28:00Z" w16du:dateUtc="2024-10-23T18:28:00Z"/>
          <w:rFonts w:cs="Times New Roman"/>
        </w:rPr>
      </w:pPr>
      <w:ins w:id="596" w:author="COLPIZZI ILARIA" w:date="2024-10-23T20:28:00Z" w16du:dateUtc="2024-10-23T18:28:00Z">
        <w:r w:rsidRPr="004231E9">
          <w:rPr>
            <w:rFonts w:cs="Times New Roman"/>
          </w:rPr>
          <w:t>In our EMA studies, we investigated the relationship between contextual factors and state self-compassion, focusing on inter-individual differences, daily variations within individuals, and intra-day fluctuations. This approach aligns with Ferrari et al. (2022), who argued for a paradigm shift in self-compassion research by proposing three hypotheses. They critiqued the traditional focus on the "true structure" of the Self-Compassion Scale (SCS) using standard factor models, which often yield statistically similar results, and instead advocated for a more dynamic approach, emphasizing time (hypothesis 1), context (hypothesis 2), and individual differences (hypothesis 3).</w:t>
        </w:r>
      </w:ins>
    </w:p>
    <w:p w14:paraId="6853436E" w14:textId="77777777" w:rsidR="004C7EF6" w:rsidRDefault="004C7EF6" w:rsidP="004C7EF6">
      <w:pPr>
        <w:ind w:firstLine="708"/>
        <w:rPr>
          <w:ins w:id="597" w:author="COLPIZZI ILARIA" w:date="2024-10-23T20:28:00Z" w16du:dateUtc="2024-10-23T18:28:00Z"/>
          <w:rFonts w:cs="Times New Roman"/>
        </w:rPr>
      </w:pPr>
      <w:ins w:id="598" w:author="COLPIZZI ILARIA" w:date="2024-10-23T20:28:00Z" w16du:dateUtc="2024-10-23T18:28:00Z">
        <w:r w:rsidRPr="004231E9">
          <w:rPr>
            <w:rFonts w:cs="Times New Roman"/>
          </w:rPr>
          <w:lastRenderedPageBreak/>
          <w:t>Following Ferrari et al.’s first hypothesis, we conducted two EMA studies that focused on state self-compassion rather than trait self-compassion. EMA allows for investigating self-compassion in real-time (“In this moment, I feel…”), as opposed to a longer reflective period typical of trait self-compassion assessments. Additionally, by using EMA, we were able to test the second hypothesis by examining how the two components of state self-compassion, CS and UCS, fluctuate over time—both within a day and across days—while considering external contextual factors such as negative affect and the salience of a recent event.</w:t>
        </w:r>
      </w:ins>
    </w:p>
    <w:p w14:paraId="5D4ECB4B" w14:textId="77777777" w:rsidR="004C7EF6" w:rsidRPr="00E077DB" w:rsidRDefault="004C7EF6" w:rsidP="004C7EF6">
      <w:pPr>
        <w:ind w:firstLine="708"/>
        <w:rPr>
          <w:ins w:id="599" w:author="COLPIZZI ILARIA" w:date="2024-10-23T20:28:00Z" w16du:dateUtc="2024-10-23T18:28:00Z"/>
          <w:rFonts w:cs="Times New Roman"/>
        </w:rPr>
      </w:pPr>
      <w:ins w:id="600" w:author="COLPIZZI ILARIA" w:date="2024-10-23T20:28:00Z" w16du:dateUtc="2024-10-23T18:28:00Z">
        <w:r w:rsidRPr="00E077DB">
          <w:rPr>
            <w:rFonts w:cs="Times New Roman"/>
          </w:rPr>
          <w:t xml:space="preserve">Our findings, based on multiple measurements per day and across different days, revealed that CS and UCS are influenced by contextual factors like negative affect and the </w:t>
        </w:r>
        <w:r>
          <w:rPr>
            <w:rFonts w:cs="Times New Roman"/>
          </w:rPr>
          <w:t xml:space="preserve">subjective </w:t>
        </w:r>
        <w:r w:rsidRPr="00E077DB">
          <w:rPr>
            <w:rFonts w:cs="Times New Roman"/>
          </w:rPr>
          <w:t>valence of the context. Importantly, these effects followed the same qualitative pattern but in opposite directions, consistent with the BCH. This pattern became more pronounced in Study 2 when examining salient events like university exams</w:t>
        </w:r>
        <w:r>
          <w:rPr>
            <w:rFonts w:cs="Times New Roman"/>
          </w:rPr>
          <w:t xml:space="preserve"> for a student sample</w:t>
        </w:r>
        <w:r w:rsidRPr="00E077DB">
          <w:rPr>
            <w:rFonts w:cs="Times New Roman"/>
          </w:rPr>
          <w:t>, where the relationship between CS and UCS became more polarized, further supporting Neff’s BCH</w:t>
        </w:r>
        <w:r>
          <w:rPr>
            <w:rFonts w:cs="Times New Roman"/>
          </w:rPr>
          <w:t xml:space="preserve"> (Ferrari et al., 2022)</w:t>
        </w:r>
        <w:r w:rsidRPr="00E077DB">
          <w:rPr>
            <w:rFonts w:cs="Times New Roman"/>
          </w:rPr>
          <w:t>.</w:t>
        </w:r>
      </w:ins>
    </w:p>
    <w:p w14:paraId="32D9F183" w14:textId="77777777" w:rsidR="004C7EF6" w:rsidRPr="00E077DB" w:rsidRDefault="004C7EF6" w:rsidP="004C7EF6">
      <w:pPr>
        <w:ind w:firstLine="708"/>
        <w:rPr>
          <w:ins w:id="601" w:author="COLPIZZI ILARIA" w:date="2024-10-23T20:28:00Z" w16du:dateUtc="2024-10-23T18:28:00Z"/>
          <w:rFonts w:cs="Times New Roman"/>
        </w:rPr>
      </w:pPr>
      <w:ins w:id="602" w:author="COLPIZZI ILARIA" w:date="2024-10-23T20:28:00Z" w16du:dateUtc="2024-10-23T18:28:00Z">
        <w:r w:rsidRPr="00E077DB">
          <w:rPr>
            <w:rFonts w:cs="Times New Roman"/>
          </w:rPr>
          <w:t>Th</w:t>
        </w:r>
        <w:r>
          <w:rPr>
            <w:rFonts w:cs="Times New Roman"/>
          </w:rPr>
          <w:t>is</w:t>
        </w:r>
        <w:r w:rsidRPr="00E077DB">
          <w:rPr>
            <w:rFonts w:cs="Times New Roman"/>
          </w:rPr>
          <w:t xml:space="preserve"> first set of analyses was conducted at the </w:t>
        </w:r>
        <w:r w:rsidRPr="00CB1C9C">
          <w:rPr>
            <w:rFonts w:cs="Times New Roman"/>
            <w:i/>
            <w:iCs/>
          </w:rPr>
          <w:t>nomothetic level</w:t>
        </w:r>
        <w:r w:rsidRPr="00E077DB">
          <w:rPr>
            <w:rFonts w:cs="Times New Roman"/>
          </w:rPr>
          <w:t xml:space="preserve">, examining group-level patterns. While these findings are consistent with Neff’s theory, this approach may obscure important individual differences in how </w:t>
        </w:r>
        <w:r>
          <w:rPr>
            <w:rFonts w:cs="Times New Roman"/>
          </w:rPr>
          <w:t>CS and UCS</w:t>
        </w:r>
        <w:r w:rsidRPr="00E077DB">
          <w:rPr>
            <w:rFonts w:cs="Times New Roman"/>
          </w:rPr>
          <w:t xml:space="preserve"> operates in everyday life.</w:t>
        </w:r>
        <w:r>
          <w:rPr>
            <w:rFonts w:cs="Times New Roman"/>
          </w:rPr>
          <w:t xml:space="preserve"> </w:t>
        </w:r>
        <w:r w:rsidRPr="00997B80">
          <w:rPr>
            <w:rFonts w:cs="Times New Roman"/>
          </w:rPr>
          <w:t xml:space="preserve">To address this </w:t>
        </w:r>
        <w:r>
          <w:rPr>
            <w:rFonts w:cs="Times New Roman"/>
          </w:rPr>
          <w:t>issue</w:t>
        </w:r>
        <w:r w:rsidRPr="00997B80">
          <w:rPr>
            <w:rFonts w:cs="Times New Roman"/>
          </w:rPr>
          <w:t xml:space="preserve">, we employed an </w:t>
        </w:r>
        <w:proofErr w:type="spellStart"/>
        <w:r w:rsidRPr="00997B80">
          <w:rPr>
            <w:rFonts w:cs="Times New Roman"/>
          </w:rPr>
          <w:t>idionomic</w:t>
        </w:r>
        <w:proofErr w:type="spellEnd"/>
        <w:r w:rsidRPr="00997B80">
          <w:rPr>
            <w:rFonts w:cs="Times New Roman"/>
          </w:rPr>
          <w:t xml:space="preserve"> approach (</w:t>
        </w:r>
        <w:proofErr w:type="spellStart"/>
        <w:r w:rsidRPr="00997B80">
          <w:rPr>
            <w:rFonts w:cs="Times New Roman"/>
          </w:rPr>
          <w:t>Sahdra</w:t>
        </w:r>
        <w:proofErr w:type="spellEnd"/>
        <w:r w:rsidRPr="00997B80">
          <w:rPr>
            <w:rFonts w:cs="Times New Roman"/>
          </w:rPr>
          <w:t xml:space="preserve"> et al., 2024), which integrates both idiographic (individual-specific) and nomothetic (group-level) perspectives, in line with Ferrari et al.'s third hypothesis. </w:t>
        </w:r>
        <w:r w:rsidRPr="00E077DB">
          <w:rPr>
            <w:rFonts w:cs="Times New Roman"/>
          </w:rPr>
          <w:t xml:space="preserve">Unlike traditional methods, which focus on group averages and assume uniformity across individuals, the </w:t>
        </w:r>
        <w:proofErr w:type="spellStart"/>
        <w:r w:rsidRPr="00E077DB">
          <w:rPr>
            <w:rFonts w:cs="Times New Roman"/>
          </w:rPr>
          <w:t>idionomic</w:t>
        </w:r>
        <w:proofErr w:type="spellEnd"/>
        <w:r w:rsidRPr="00E077DB">
          <w:rPr>
            <w:rFonts w:cs="Times New Roman"/>
          </w:rPr>
          <w:t xml:space="preserve"> approach recognizes and preserves individual variability. This is crucial in psychology, where processes often vary </w:t>
        </w:r>
        <w:r>
          <w:rPr>
            <w:rFonts w:cs="Times New Roman"/>
          </w:rPr>
          <w:t>greatly</w:t>
        </w:r>
        <w:r w:rsidRPr="00E077DB">
          <w:rPr>
            <w:rFonts w:cs="Times New Roman"/>
          </w:rPr>
          <w:t xml:space="preserve"> between individuals. Given that the BCH assumes universality, it is essential to explore whether group-level findings </w:t>
        </w:r>
        <w:r w:rsidRPr="00E077DB">
          <w:rPr>
            <w:rFonts w:cs="Times New Roman"/>
          </w:rPr>
          <w:lastRenderedPageBreak/>
          <w:t xml:space="preserve">hold at the individual level. Our </w:t>
        </w:r>
        <w:proofErr w:type="spellStart"/>
        <w:r w:rsidRPr="00E077DB">
          <w:rPr>
            <w:rFonts w:cs="Times New Roman"/>
          </w:rPr>
          <w:t>idionomic</w:t>
        </w:r>
        <w:proofErr w:type="spellEnd"/>
        <w:r w:rsidRPr="00E077DB">
          <w:rPr>
            <w:rFonts w:cs="Times New Roman"/>
          </w:rPr>
          <w:t xml:space="preserve"> analysis revealed heterogeneity in the CS-UCS relationship across individuals. While most participants displayed the expected inverse relationship,</w:t>
        </w:r>
        <w:r>
          <w:rPr>
            <w:rFonts w:cs="Times New Roman"/>
          </w:rPr>
          <w:t xml:space="preserve"> by sustaining the BCH,</w:t>
        </w:r>
        <w:r w:rsidRPr="00E077DB">
          <w:rPr>
            <w:rFonts w:cs="Times New Roman"/>
          </w:rPr>
          <w:t xml:space="preserve"> a </w:t>
        </w:r>
        <w:r>
          <w:rPr>
            <w:rFonts w:cs="Times New Roman"/>
          </w:rPr>
          <w:t xml:space="preserve">certain </w:t>
        </w:r>
        <w:r w:rsidRPr="00E077DB">
          <w:rPr>
            <w:rFonts w:cs="Times New Roman"/>
          </w:rPr>
          <w:t>proportion showed no clear association, and a smaller subset exhibited positive correlations</w:t>
        </w:r>
        <w:r>
          <w:rPr>
            <w:rFonts w:cs="Times New Roman"/>
          </w:rPr>
          <w:t xml:space="preserve"> (%)</w:t>
        </w:r>
        <w:r w:rsidRPr="00E077DB">
          <w:rPr>
            <w:rFonts w:cs="Times New Roman"/>
          </w:rPr>
          <w:t xml:space="preserve">—suggesting that for some individuals, CS and UCS may vary together rather than inversely. </w:t>
        </w:r>
        <w:r w:rsidRPr="00E07408">
          <w:rPr>
            <w:rFonts w:cs="Times New Roman"/>
          </w:rPr>
          <w:t xml:space="preserve">These findings suggest that while the BCH holds for </w:t>
        </w:r>
        <w:proofErr w:type="gramStart"/>
        <w:r w:rsidRPr="00E07408">
          <w:rPr>
            <w:rFonts w:cs="Times New Roman"/>
          </w:rPr>
          <w:t>the majority of</w:t>
        </w:r>
        <w:proofErr w:type="gramEnd"/>
        <w:r w:rsidRPr="00E07408">
          <w:rPr>
            <w:rFonts w:cs="Times New Roman"/>
          </w:rPr>
          <w:t xml:space="preserve"> individuals within the sample, there is a subset for whom it does not apply. This highlights the need for a more cautious interpretation of the BCH, which appears valid at the group level but may not fully capture individual-level variability.</w:t>
        </w:r>
        <w:r>
          <w:rPr>
            <w:rFonts w:cs="Times New Roman"/>
          </w:rPr>
          <w:t xml:space="preserve"> </w:t>
        </w:r>
      </w:ins>
    </w:p>
    <w:p w14:paraId="6E12EC54" w14:textId="77777777" w:rsidR="004C7EF6" w:rsidRDefault="004C7EF6" w:rsidP="004C7EF6">
      <w:pPr>
        <w:ind w:firstLine="708"/>
        <w:rPr>
          <w:ins w:id="603" w:author="COLPIZZI ILARIA" w:date="2024-10-23T20:28:00Z" w16du:dateUtc="2024-10-23T18:28:00Z"/>
          <w:rFonts w:cs="Times New Roman"/>
        </w:rPr>
      </w:pPr>
      <w:ins w:id="604" w:author="COLPIZZI ILARIA" w:date="2024-10-23T20:28:00Z" w16du:dateUtc="2024-10-23T18:28:00Z">
        <w:r w:rsidRPr="00E077DB">
          <w:rPr>
            <w:rFonts w:cs="Times New Roman"/>
          </w:rPr>
          <w:t xml:space="preserve">We </w:t>
        </w:r>
        <w:r w:rsidRPr="00997B80">
          <w:rPr>
            <w:rFonts w:cs="Times New Roman"/>
          </w:rPr>
          <w:t>further</w:t>
        </w:r>
        <w:r w:rsidRPr="00E077DB">
          <w:rPr>
            <w:rFonts w:cs="Times New Roman"/>
          </w:rPr>
          <w:t xml:space="preserve"> </w:t>
        </w:r>
        <w:r>
          <w:rPr>
            <w:rFonts w:cs="Times New Roman"/>
          </w:rPr>
          <w:t>employed a</w:t>
        </w:r>
        <w:r w:rsidRPr="00E077DB">
          <w:rPr>
            <w:rFonts w:cs="Times New Roman"/>
          </w:rPr>
          <w:t xml:space="preserve"> multilevel SEM analysis—the first applied to EMA data on state self-compassion—to test whether the factor structure aligns with the BCH. We compared three models: a One-Factor Model, a Two-Factor Model (separating CS and UCS), and a Bifactor Model (with a general self-compassion factor and orthogonal specific factors). The Bifactor Model provided the best overall fit, as indicated by goodness-of-fit indices and Likelihood Ratio Test results. However, the general factor explained most of the variance, with minimal contribution from the specific factors, raising concerns about overfitting. This suggests that a simpler unidimensional solution may provide similar explanatory power without added complexity</w:t>
        </w:r>
        <w:r>
          <w:rPr>
            <w:rFonts w:cs="Times New Roman"/>
          </w:rPr>
          <w:t xml:space="preserve">. </w:t>
        </w:r>
        <w:r w:rsidRPr="00CC25F2">
          <w:rPr>
            <w:rFonts w:cs="Times New Roman"/>
          </w:rPr>
          <w:t>This provides further support for Neff’s hypothesis that CS and UCS are inversely related not only at the trait level but also at the state level.</w:t>
        </w:r>
      </w:ins>
    </w:p>
    <w:p w14:paraId="67014621" w14:textId="77777777" w:rsidR="004C7EF6" w:rsidRPr="00D04D82" w:rsidRDefault="004C7EF6" w:rsidP="004C7EF6">
      <w:pPr>
        <w:ind w:firstLine="708"/>
        <w:rPr>
          <w:ins w:id="605" w:author="COLPIZZI ILARIA" w:date="2024-10-23T20:28:00Z" w16du:dateUtc="2024-10-23T18:28:00Z"/>
          <w:rFonts w:cs="Times New Roman"/>
        </w:rPr>
      </w:pPr>
      <w:ins w:id="606" w:author="COLPIZZI ILARIA" w:date="2024-10-23T20:28:00Z" w16du:dateUtc="2024-10-23T18:28:00Z">
        <w:r w:rsidRPr="00D04D82">
          <w:rPr>
            <w:rFonts w:cs="Times New Roman"/>
          </w:rPr>
          <w:t xml:space="preserve">In our longitudinal field study involving 494 participants over three months, we found support for the BCH. Various contextual factors affected CS and UCS in inversely related ways, with similar effect sizes, suggesting a symmetrical interplay between different dimensions of self-compassion in response to contextual stimuli. Notably, negative affect and decentering emerged as the most influential factors. Negative affect exerted symmetrical yet inverse influences on CS </w:t>
        </w:r>
        <w:r w:rsidRPr="00D04D82">
          <w:rPr>
            <w:rFonts w:cs="Times New Roman"/>
          </w:rPr>
          <w:lastRenderedPageBreak/>
          <w:t>and UCS, reinforcing the bipolarity of the construct. In contrast, decentering showed a stronger positive association with CS and a more pronounced negative association with UCS. This suggests that mindfulness practices (as reflected by decentering) enhance compassionate self-responding and reduce uncompassionate self-responding, with a stronger impact on reducing self-criticism than on increasing self-compassion.</w:t>
        </w:r>
      </w:ins>
    </w:p>
    <w:p w14:paraId="36EC4451" w14:textId="77777777" w:rsidR="004C7EF6" w:rsidRPr="00D04D82" w:rsidRDefault="004C7EF6" w:rsidP="004C7EF6">
      <w:pPr>
        <w:ind w:firstLine="708"/>
        <w:rPr>
          <w:ins w:id="607" w:author="COLPIZZI ILARIA" w:date="2024-10-23T20:28:00Z" w16du:dateUtc="2024-10-23T18:28:00Z"/>
          <w:rFonts w:cs="Times New Roman"/>
        </w:rPr>
      </w:pPr>
      <w:ins w:id="608" w:author="COLPIZZI ILARIA" w:date="2024-10-23T20:28:00Z" w16du:dateUtc="2024-10-23T18:28:00Z">
        <w:r w:rsidRPr="00D04D82">
          <w:rPr>
            <w:rFonts w:cs="Times New Roman"/>
          </w:rPr>
          <w:t>These findings underscore key distinctions in how negative affect and decentering influence the bipolar relationship between CS and UCS. While negative affect impacts CS and UCS symmetrically, decentering's influence is more strongly weighted toward reducing UCS, creating an imbalance in the relationship between CS and UCS, which is not entirely consistent with the BCH in quantitative terms. However, qualitatively, the results align with the BCH.</w:t>
        </w:r>
      </w:ins>
    </w:p>
    <w:p w14:paraId="2105B996" w14:textId="77777777" w:rsidR="004C7EF6" w:rsidRPr="00D04D82" w:rsidRDefault="004C7EF6" w:rsidP="004C7EF6">
      <w:pPr>
        <w:ind w:firstLine="708"/>
        <w:rPr>
          <w:ins w:id="609" w:author="COLPIZZI ILARIA" w:date="2024-10-23T20:28:00Z" w16du:dateUtc="2024-10-23T18:28:00Z"/>
          <w:rFonts w:cs="Times New Roman"/>
        </w:rPr>
      </w:pPr>
      <w:ins w:id="610" w:author="COLPIZZI ILARIA" w:date="2024-10-23T20:28:00Z" w16du:dateUtc="2024-10-23T18:28:00Z">
        <w:r w:rsidRPr="00D04D82">
          <w:rPr>
            <w:rFonts w:cs="Times New Roman"/>
          </w:rPr>
          <w:t>In contrast, the level of unpleasantness of events had only modest and inconsistent relationships with both CS and UCS, suggesting that broader emotional and cognitive factors, such as negative affect and decentering, play more influential roles in shaping state self-compassion.</w:t>
        </w:r>
      </w:ins>
    </w:p>
    <w:p w14:paraId="73AD6104" w14:textId="77777777" w:rsidR="004C7EF6" w:rsidRPr="00D04D82" w:rsidRDefault="004C7EF6" w:rsidP="004C7EF6">
      <w:pPr>
        <w:ind w:firstLine="708"/>
        <w:rPr>
          <w:ins w:id="611" w:author="COLPIZZI ILARIA" w:date="2024-10-23T20:28:00Z" w16du:dateUtc="2024-10-23T18:28:00Z"/>
          <w:rFonts w:cs="Times New Roman"/>
        </w:rPr>
      </w:pPr>
      <w:ins w:id="612" w:author="COLPIZZI ILARIA" w:date="2024-10-23T20:28:00Z" w16du:dateUtc="2024-10-23T18:28:00Z">
        <w:r w:rsidRPr="00D04D82">
          <w:rPr>
            <w:rFonts w:cs="Times New Roman"/>
          </w:rPr>
          <w:t xml:space="preserve">The association between negative affect and self-compassion has been explored in several previous studies (citations). Consistent with our findings, Neff et al. (2021) reported that higher momentary SC was negatively associated with lower negative affect at the same time point in a laboratory setting. Similarly, Mey et al. (2023) found that CS was negatively correlated with negative affect, while UCS showed a positive correlation. These studies suggest that SC might act as a protective factor against negative affect or internalizing symptoms, focusing primarily on how negative affect influences momentary SC. However, our study also found evidence of a reciprocal relationship, indicating that the connection between SC and negative affect is more complex than previously assumed. While SC may function as a buffer against negative affect, our </w:t>
        </w:r>
        <w:r w:rsidRPr="00D04D82">
          <w:rPr>
            <w:rFonts w:cs="Times New Roman"/>
          </w:rPr>
          <w:lastRenderedPageBreak/>
          <w:t>results suggest that experiencing unpleasant events or heightened emotional states can also influence state SC. Unlike trait SC, which is relatively stable, state SC fluctuates considerably in response to contextual factors such as negative affect.</w:t>
        </w:r>
      </w:ins>
    </w:p>
    <w:p w14:paraId="5D6FD920" w14:textId="77777777" w:rsidR="004C7EF6" w:rsidRPr="00D04D82" w:rsidRDefault="004C7EF6" w:rsidP="004C7EF6">
      <w:pPr>
        <w:ind w:firstLine="708"/>
        <w:rPr>
          <w:ins w:id="613" w:author="COLPIZZI ILARIA" w:date="2024-10-23T20:28:00Z" w16du:dateUtc="2024-10-23T18:28:00Z"/>
          <w:rFonts w:cs="Times New Roman"/>
        </w:rPr>
      </w:pPr>
      <w:ins w:id="614" w:author="COLPIZZI ILARIA" w:date="2024-10-23T20:28:00Z" w16du:dateUtc="2024-10-23T18:28:00Z">
        <w:r w:rsidRPr="00D04D82">
          <w:rPr>
            <w:rFonts w:cs="Times New Roman"/>
          </w:rPr>
          <w:t>This highlights the importance of considering both the protective role of SC and its vulnerability to situational influences when investigating its relationship with negative emotions.</w:t>
        </w:r>
      </w:ins>
    </w:p>
    <w:p w14:paraId="26E99870" w14:textId="77777777" w:rsidR="004C7EF6" w:rsidRDefault="004C7EF6" w:rsidP="004C7EF6">
      <w:pPr>
        <w:ind w:firstLine="708"/>
        <w:rPr>
          <w:ins w:id="615" w:author="COLPIZZI ILARIA" w:date="2024-10-23T20:28:00Z" w16du:dateUtc="2024-10-23T18:28:00Z"/>
          <w:rFonts w:cs="Times New Roman"/>
        </w:rPr>
      </w:pPr>
      <w:ins w:id="616" w:author="COLPIZZI ILARIA" w:date="2024-10-23T20:28:00Z" w16du:dateUtc="2024-10-23T18:28:00Z">
        <w:r w:rsidRPr="00D04D82">
          <w:rPr>
            <w:rFonts w:cs="Times New Roman"/>
          </w:rPr>
          <w:t xml:space="preserve">Regarding decentering, our findings show that it is more strongly negatively correlated with UCS than positively correlated with CS, with a notably stronger association with UCS. These results align with previous studies that have found the negative components of SC (such as UCS) are more strongly related to negative indicators of well-being, including perceived stress, rumination, and neuroticism (López et al., 2015). Given that low decentering reflects a higher tendency toward rumination or over-identification, our results are consistent with the existing literature. Additionally, these findings resonate with critiques of the BCH (e.g., </w:t>
        </w:r>
        <w:proofErr w:type="spellStart"/>
        <w:r w:rsidRPr="00D04D82">
          <w:rPr>
            <w:rFonts w:cs="Times New Roman"/>
          </w:rPr>
          <w:t>Muris</w:t>
        </w:r>
        <w:proofErr w:type="spellEnd"/>
        <w:r w:rsidRPr="00D04D82">
          <w:rPr>
            <w:rFonts w:cs="Times New Roman"/>
          </w:rPr>
          <w:t>), suggesting that the relationship between decentering and SC components may be more complex than a purely bipolar model suggests.</w:t>
        </w:r>
      </w:ins>
    </w:p>
    <w:p w14:paraId="6A89C52B" w14:textId="77777777" w:rsidR="004C7EF6" w:rsidRPr="00E077DB" w:rsidRDefault="004C7EF6" w:rsidP="004C7EF6">
      <w:pPr>
        <w:ind w:firstLine="708"/>
        <w:rPr>
          <w:ins w:id="617" w:author="COLPIZZI ILARIA" w:date="2024-10-23T20:28:00Z" w16du:dateUtc="2024-10-23T18:28:00Z"/>
          <w:rFonts w:cs="Times New Roman"/>
        </w:rPr>
      </w:pPr>
      <w:ins w:id="618" w:author="COLPIZZI ILARIA" w:date="2024-10-23T20:28:00Z" w16du:dateUtc="2024-10-23T18:28:00Z">
        <w:r w:rsidRPr="00E077DB">
          <w:rPr>
            <w:rFonts w:cs="Times New Roman"/>
          </w:rPr>
          <w:t>Our findings also demonstrated how stress and personal relevance, particularly around exam dates, influence state self-compassion. Before exams, students showed a significant decrease in CS and an increase in UCS, consistent with the BCH. After exams, this pattern reversed, with a resurgence of CS and a decline in UCS. This dynamic response pattern further supports the adaptability of state self-compassion to varying stress levels</w:t>
        </w:r>
        <w:r>
          <w:rPr>
            <w:rFonts w:cs="Times New Roman"/>
          </w:rPr>
          <w:t xml:space="preserve"> (see also Ferrari et al., 2022)</w:t>
        </w:r>
        <w:r w:rsidRPr="00E077DB">
          <w:rPr>
            <w:rFonts w:cs="Times New Roman"/>
          </w:rPr>
          <w:t>.</w:t>
        </w:r>
      </w:ins>
    </w:p>
    <w:p w14:paraId="425E0393" w14:textId="77777777" w:rsidR="004C7EF6" w:rsidRDefault="004C7EF6" w:rsidP="004C7EF6">
      <w:pPr>
        <w:ind w:firstLine="708"/>
        <w:rPr>
          <w:ins w:id="619" w:author="COLPIZZI ILARIA" w:date="2024-10-23T20:28:00Z" w16du:dateUtc="2024-10-23T18:28:00Z"/>
          <w:rFonts w:cs="Times New Roman"/>
        </w:rPr>
      </w:pPr>
      <w:ins w:id="620" w:author="COLPIZZI ILARIA" w:date="2024-10-23T20:28:00Z" w16du:dateUtc="2024-10-23T18:28:00Z">
        <w:r w:rsidRPr="00BB48A4">
          <w:rPr>
            <w:rFonts w:cs="Times New Roman"/>
          </w:rPr>
          <w:t>Our results highlight the critical role of context in shaping state SC (</w:t>
        </w:r>
        <w:proofErr w:type="spellStart"/>
        <w:r w:rsidRPr="00BB48A4">
          <w:rPr>
            <w:rFonts w:cs="Times New Roman"/>
          </w:rPr>
          <w:t>Biehler</w:t>
        </w:r>
        <w:proofErr w:type="spellEnd"/>
        <w:r w:rsidRPr="00BB48A4">
          <w:rPr>
            <w:rFonts w:cs="Times New Roman"/>
          </w:rPr>
          <w:t xml:space="preserve"> &amp; </w:t>
        </w:r>
        <w:proofErr w:type="spellStart"/>
        <w:r w:rsidRPr="00BB48A4">
          <w:rPr>
            <w:rFonts w:cs="Times New Roman"/>
          </w:rPr>
          <w:t>Naragon</w:t>
        </w:r>
        <w:proofErr w:type="spellEnd"/>
        <w:r w:rsidRPr="00BB48A4">
          <w:rPr>
            <w:rFonts w:cs="Times New Roman"/>
          </w:rPr>
          <w:t xml:space="preserve">-Gainey, 2022; Aldao, 2013), supporting the use of EMA methods as a valuable tool for capturing </w:t>
        </w:r>
        <w:r w:rsidRPr="00BB48A4">
          <w:rPr>
            <w:rFonts w:cs="Times New Roman"/>
          </w:rPr>
          <w:lastRenderedPageBreak/>
          <w:t>these dynamic, context-dependent processes and offering insights that traditional self-reports might miss.</w:t>
        </w:r>
      </w:ins>
    </w:p>
    <w:p w14:paraId="2BBBE908" w14:textId="77777777" w:rsidR="004C7EF6" w:rsidRDefault="004C7EF6" w:rsidP="004C7EF6">
      <w:pPr>
        <w:ind w:firstLine="708"/>
        <w:rPr>
          <w:ins w:id="621" w:author="COLPIZZI ILARIA" w:date="2024-10-23T20:28:00Z" w16du:dateUtc="2024-10-23T18:28:00Z"/>
          <w:rFonts w:cs="Times New Roman"/>
        </w:rPr>
      </w:pPr>
      <w:ins w:id="622" w:author="COLPIZZI ILARIA" w:date="2024-10-23T20:28:00Z" w16du:dateUtc="2024-10-23T18:28:00Z">
        <w:r w:rsidRPr="00E077DB">
          <w:rPr>
            <w:rFonts w:cs="Times New Roman"/>
          </w:rPr>
          <w:t xml:space="preserve">In summary, our </w:t>
        </w:r>
        <w:r>
          <w:rPr>
            <w:rFonts w:cs="Times New Roman"/>
          </w:rPr>
          <w:t>findings</w:t>
        </w:r>
        <w:r w:rsidRPr="00E077DB">
          <w:rPr>
            <w:rFonts w:cs="Times New Roman"/>
          </w:rPr>
          <w:t xml:space="preserve"> support the BCH, emphasizing the dynamic nature of self-compassion and its responsiveness to real-time emotional experiences. Maintaining self-compassion in the face of immediate emotional fluctuations is crucial for effective emotion regulation, with significant implications for both theoretical understanding and practical psychological interventions</w:t>
        </w:r>
        <w:r>
          <w:rPr>
            <w:rFonts w:cs="Times New Roman"/>
          </w:rPr>
          <w:t xml:space="preserve"> (</w:t>
        </w:r>
        <w:r w:rsidRPr="00BB48A4">
          <w:rPr>
            <w:rFonts w:cs="Times New Roman"/>
            <w:highlight w:val="yellow"/>
          </w:rPr>
          <w:t>citations</w:t>
        </w:r>
        <w:r>
          <w:rPr>
            <w:rFonts w:cs="Times New Roman"/>
          </w:rPr>
          <w:t>)</w:t>
        </w:r>
        <w:r w:rsidRPr="00E077DB">
          <w:rPr>
            <w:rFonts w:cs="Times New Roman"/>
          </w:rPr>
          <w:t xml:space="preserve">. These findings primarily reflect a nomothetic approach; however, when taking an </w:t>
        </w:r>
        <w:proofErr w:type="spellStart"/>
        <w:r w:rsidRPr="00E077DB">
          <w:rPr>
            <w:rFonts w:cs="Times New Roman"/>
          </w:rPr>
          <w:t>idionomic</w:t>
        </w:r>
        <w:proofErr w:type="spellEnd"/>
        <w:r w:rsidRPr="00E077DB">
          <w:rPr>
            <w:rFonts w:cs="Times New Roman"/>
          </w:rPr>
          <w:t xml:space="preserve"> perspective, the support for the BCH weakens. While the BCH holds for most participants, a small subset displayed CS and UCS as independent phenomena. This suggests that for some individuals, the BCH may not fully apply, emphasizing the need for further investigation at the individual level.</w:t>
        </w:r>
        <w:r>
          <w:rPr>
            <w:rFonts w:cs="Times New Roman"/>
          </w:rPr>
          <w:t xml:space="preserve"> </w:t>
        </w:r>
        <w:r w:rsidRPr="00D04D82">
          <w:rPr>
            <w:rFonts w:cs="Times New Roman"/>
          </w:rPr>
          <w:t xml:space="preserve">This also implies that it is important to highlight how group-level results can obscure nuanced individual patterns, suggesting the need for greater application of the </w:t>
        </w:r>
        <w:proofErr w:type="spellStart"/>
        <w:r w:rsidRPr="00D04D82">
          <w:rPr>
            <w:rFonts w:cs="Times New Roman"/>
          </w:rPr>
          <w:t>idionomic</w:t>
        </w:r>
        <w:proofErr w:type="spellEnd"/>
        <w:r w:rsidRPr="00D04D82">
          <w:rPr>
            <w:rFonts w:cs="Times New Roman"/>
          </w:rPr>
          <w:t xml:space="preserve"> approach in psychological research (</w:t>
        </w:r>
        <w:proofErr w:type="spellStart"/>
        <w:r w:rsidRPr="00D04D82">
          <w:rPr>
            <w:rFonts w:cs="Times New Roman"/>
          </w:rPr>
          <w:t>Sahadra</w:t>
        </w:r>
        <w:proofErr w:type="spellEnd"/>
        <w:r w:rsidRPr="00D04D82">
          <w:rPr>
            <w:rFonts w:cs="Times New Roman"/>
          </w:rPr>
          <w:t xml:space="preserve"> et al., 2024)</w:t>
        </w:r>
        <w:r>
          <w:rPr>
            <w:rFonts w:cs="Times New Roman"/>
          </w:rPr>
          <w:t>.</w:t>
        </w:r>
      </w:ins>
    </w:p>
    <w:p w14:paraId="31106322" w14:textId="41F21B46" w:rsidR="004C7EF6" w:rsidRPr="004C7EF6" w:rsidRDefault="004C7EF6" w:rsidP="004C7EF6">
      <w:pPr>
        <w:ind w:firstLine="708"/>
        <w:rPr>
          <w:rFonts w:cs="Times New Roman"/>
        </w:rPr>
        <w:pPrChange w:id="623" w:author="COLPIZZI ILARIA" w:date="2024-10-23T20:29:00Z" w16du:dateUtc="2024-10-23T18:29:00Z">
          <w:pPr>
            <w:pStyle w:val="Titolo1"/>
          </w:pPr>
        </w:pPrChange>
      </w:pPr>
      <w:ins w:id="624" w:author="COLPIZZI ILARIA" w:date="2024-10-23T20:28:00Z" w16du:dateUtc="2024-10-23T18:28:00Z">
        <w:r w:rsidRPr="00E077DB">
          <w:rPr>
            <w:rFonts w:cs="Times New Roman"/>
          </w:rPr>
          <w:t>In terms of clinical applications, our findings support the BCH, indicating that increasing CS can reduce psychopathological symptoms (Neff, 2022). While some argue that CS and UCS should be addressed separately in therapeutic interventions (Ullrich-French &amp; Cox, 2020), our longitudinal study suggests that increasing CS naturally decreases UCS. Nonetheless, at the idiographic level, for certain individuals, CS and UCS may need to be treated as separate constructs, indicating the necessity for tailored interventions.</w:t>
        </w:r>
      </w:ins>
    </w:p>
    <w:p w14:paraId="6E3ACDD0" w14:textId="2CE7C805" w:rsidR="009944A7" w:rsidDel="00C6064D" w:rsidRDefault="00703CF5" w:rsidP="00D3526E">
      <w:pPr>
        <w:pStyle w:val="FirstParagraph"/>
        <w:rPr>
          <w:del w:id="625" w:author="COLPIZZI ILARIA" w:date="2024-10-18T13:39:00Z" w16du:dateUtc="2024-10-18T11:39:00Z"/>
        </w:rPr>
      </w:pPr>
      <w:del w:id="626" w:author="COLPIZZI ILARIA" w:date="2024-10-23T20:28:00Z" w16du:dateUtc="2024-10-23T18:28:00Z">
        <w:r w:rsidDel="004C7EF6">
          <w:delText>In our EMA stud</w:delText>
        </w:r>
        <w:r w:rsidR="00B17741" w:rsidDel="004C7EF6">
          <w:delText>ies</w:delText>
        </w:r>
        <w:r w:rsidDel="004C7EF6">
          <w:delText xml:space="preserve">, we examined a variety of contextual factors and their relationships with state self-compassion. Our methodology encompassed analyzing inter-individual differences, variations in daily contexts within individuals, and the intra-day fluctuations of these contextual factors. This approach aligns closely with the views presented by Ferrari et al. (2022),who advocated for a paradigm shift in the study of self-compassion. They questioned the conventional focus on the “true structure” of the Self-Compassion Scale (SCS) through standard factor models, which often yield statistically similar or equivalent results. Instead, they proposed a more dynamic approach, emphasizing the importance of understanding self-compassionate behavior as a system influenced by time, context, and individual differences. Our </w:delText>
        </w:r>
        <w:r w:rsidR="00653C8C" w:rsidDel="004C7EF6">
          <w:delText>studies</w:delText>
        </w:r>
        <w:r w:rsidR="00B17741" w:rsidDel="004C7EF6">
          <w:delText>’</w:delText>
        </w:r>
        <w:r w:rsidDel="004C7EF6">
          <w:delText xml:space="preserve"> objectives and methodology resonate with this point of view, offering a more nuanced understanding of self-compassionate behavior in real-life settings</w:delText>
        </w:r>
      </w:del>
      <w:del w:id="627" w:author="COLPIZZI ILARIA" w:date="2024-10-18T13:20:00Z" w16du:dateUtc="2024-10-18T11:20:00Z">
        <w:r w:rsidDel="009944A7">
          <w:delText>.</w:delText>
        </w:r>
      </w:del>
    </w:p>
    <w:p w14:paraId="49582FD2" w14:textId="23863F9F" w:rsidR="009A6B7E" w:rsidDel="004C7EF6" w:rsidRDefault="00703CF5" w:rsidP="009A6B7E">
      <w:pPr>
        <w:pStyle w:val="Corpotesto"/>
        <w:rPr>
          <w:del w:id="628" w:author="COLPIZZI ILARIA" w:date="2024-10-23T20:28:00Z" w16du:dateUtc="2024-10-23T18:28:00Z"/>
        </w:rPr>
      </w:pPr>
      <w:del w:id="629" w:author="COLPIZZI ILARIA" w:date="2024-10-23T20:28:00Z" w16du:dateUtc="2024-10-23T18:28:00Z">
        <w:r w:rsidRPr="00F2718C" w:rsidDel="004C7EF6">
          <w:rPr>
            <w:highlight w:val="yellow"/>
            <w:rPrChange w:id="630" w:author="COLPIZZI ILARIA" w:date="2024-10-18T11:22:00Z" w16du:dateUtc="2024-10-18T09:22:00Z">
              <w:rPr/>
            </w:rPrChange>
          </w:rPr>
          <w:delText xml:space="preserve">In two longitudinal field studies, involving a total of 494 participants over a span of 3 months each, with weekly data collection intervals, we gathered </w:delText>
        </w:r>
        <w:r w:rsidR="00594559" w:rsidRPr="00F2718C" w:rsidDel="004C7EF6">
          <w:rPr>
            <w:highlight w:val="yellow"/>
            <w:rPrChange w:id="631" w:author="COLPIZZI ILARIA" w:date="2024-10-18T11:22:00Z" w16du:dateUtc="2024-10-18T09:22:00Z">
              <w:rPr/>
            </w:rPrChange>
          </w:rPr>
          <w:delText xml:space="preserve">robust </w:delText>
        </w:r>
        <w:r w:rsidRPr="00F2718C" w:rsidDel="004C7EF6">
          <w:rPr>
            <w:highlight w:val="yellow"/>
            <w:rPrChange w:id="632" w:author="COLPIZZI ILARIA" w:date="2024-10-18T11:22:00Z" w16du:dateUtc="2024-10-18T09:22:00Z">
              <w:rPr/>
            </w:rPrChange>
          </w:rPr>
          <w:delText>evidence supporting the BCH.</w:delText>
        </w:r>
        <w:r w:rsidDel="004C7EF6">
          <w:delText xml:space="preserve"> Our findings revealed that various contextual factors affected the C</w:delText>
        </w:r>
        <w:r w:rsidR="002073F7" w:rsidDel="004C7EF6">
          <w:delText>S</w:delText>
        </w:r>
        <w:r w:rsidDel="004C7EF6">
          <w:delText xml:space="preserve"> and UC</w:delText>
        </w:r>
        <w:r w:rsidR="002073F7" w:rsidDel="004C7EF6">
          <w:delText>S</w:delText>
        </w:r>
        <w:r w:rsidDel="004C7EF6">
          <w:delText xml:space="preserve"> components of state self-compassion in inversely related manners. </w:delText>
        </w:r>
        <w:r w:rsidRPr="00F2718C" w:rsidDel="004C7EF6">
          <w:rPr>
            <w:highlight w:val="yellow"/>
            <w:rPrChange w:id="633" w:author="COLPIZZI ILARIA" w:date="2024-10-18T11:23:00Z" w16du:dateUtc="2024-10-18T09:23:00Z">
              <w:rPr/>
            </w:rPrChange>
          </w:rPr>
          <w:delText>Specifically, we observed that these impact</w:delText>
        </w:r>
      </w:del>
      <w:del w:id="634" w:author="COLPIZZI ILARIA" w:date="2024-10-18T11:23:00Z" w16du:dateUtc="2024-10-18T09:23:00Z">
        <w:r w:rsidRPr="00F2718C" w:rsidDel="00F2718C">
          <w:rPr>
            <w:highlight w:val="yellow"/>
            <w:rPrChange w:id="635" w:author="COLPIZZI ILARIA" w:date="2024-10-18T11:23:00Z" w16du:dateUtc="2024-10-18T09:23:00Z">
              <w:rPr/>
            </w:rPrChange>
          </w:rPr>
          <w:delText>s</w:delText>
        </w:r>
      </w:del>
      <w:del w:id="636" w:author="COLPIZZI ILARIA" w:date="2024-10-23T20:28:00Z" w16du:dateUtc="2024-10-23T18:28:00Z">
        <w:r w:rsidRPr="00F2718C" w:rsidDel="004C7EF6">
          <w:rPr>
            <w:highlight w:val="yellow"/>
            <w:rPrChange w:id="637" w:author="COLPIZZI ILARIA" w:date="2024-10-18T11:23:00Z" w16du:dateUtc="2024-10-18T09:23:00Z">
              <w:rPr/>
            </w:rPrChange>
          </w:rPr>
          <w:delText xml:space="preserve"> not only showed opposing directions but also similar effect sizes</w:delText>
        </w:r>
        <w:r w:rsidDel="004C7EF6">
          <w:delText xml:space="preserve">. This pattern aligns consistently with the predictions of the BCH, indicating a </w:delText>
        </w:r>
        <w:r w:rsidR="00E7553C" w:rsidDel="004C7EF6">
          <w:delText xml:space="preserve">symmetrical </w:delText>
        </w:r>
        <w:r w:rsidDel="004C7EF6">
          <w:delText>interplay between different dimensions of self-compassion in response to varying contextual stimuli.</w:delText>
        </w:r>
      </w:del>
    </w:p>
    <w:p w14:paraId="4E5ECAA5" w14:textId="68C7AFDE" w:rsidR="009A6B7E" w:rsidDel="004C7EF6" w:rsidRDefault="009A6B7E" w:rsidP="009A6B7E">
      <w:pPr>
        <w:pStyle w:val="Corpotesto"/>
        <w:rPr>
          <w:del w:id="638" w:author="COLPIZZI ILARIA" w:date="2024-10-23T20:28:00Z" w16du:dateUtc="2024-10-23T18:28:00Z"/>
        </w:rPr>
      </w:pPr>
      <w:del w:id="639" w:author="COLPIZZI ILARIA" w:date="2024-10-23T20:28:00Z" w16du:dateUtc="2024-10-23T18:28:00Z">
        <w:r w:rsidDel="004C7EF6">
          <w:delText>Examining the regression coefficients for various momentary contextual factors provides valuable insights into the dynamics of state self-compassion. Among these factors, momentary decentering had the most pronounced effect on the relationship between CS and UCS. Decentering allows individuals to detach from their thoughts and emotions, viewing them as temporary and not reflective of their core identity. This detachment fosters greater self-compassion and less self-criticism, reinforcing the BCH.</w:delText>
        </w:r>
      </w:del>
    </w:p>
    <w:p w14:paraId="5F576BBE" w14:textId="73A6F468" w:rsidR="009A6B7E" w:rsidRPr="00D85080" w:rsidDel="004C7EF6" w:rsidRDefault="009A6B7E" w:rsidP="009A6B7E">
      <w:pPr>
        <w:pStyle w:val="Corpotesto"/>
        <w:rPr>
          <w:del w:id="640" w:author="COLPIZZI ILARIA" w:date="2024-10-23T20:28:00Z" w16du:dateUtc="2024-10-23T18:28:00Z"/>
        </w:rPr>
      </w:pPr>
      <w:del w:id="641" w:author="COLPIZZI ILARIA" w:date="2024-10-23T20:28:00Z" w16du:dateUtc="2024-10-23T18:28:00Z">
        <w:r w:rsidRPr="00D85080" w:rsidDel="004C7EF6">
          <w:rPr>
            <w:highlight w:val="yellow"/>
            <w:rPrChange w:id="642" w:author="COLPIZZI ILARIA" w:date="2024-10-18T13:53:00Z" w16du:dateUtc="2024-10-18T11:53:00Z">
              <w:rPr/>
            </w:rPrChange>
          </w:rPr>
          <w:delText>Individuals with heightened decentering levels exhibited a more pronounced negative correlation between the CS and UCS components of state self-compassion. This suggests several key points. First, it highlights notable individual differences in how CS and UCS interact. Second, for individuals with high decentering levels, the stronger negative correlation between CS and UCS indicates a deeper connection between state self-compassion and mindfulness-related attributes. Decentering, a key aspect of mindfulness, involves perceiving thoughts and emotions as transient and objective occurrences rather than reflections of self-identity. Thus, individuals with a higher propensity for decentering may experience a more integrated form of self-compassion, facilitating smoother transitions between CS and UCS and leading to a more unified state self-compassion experience.</w:delText>
        </w:r>
      </w:del>
    </w:p>
    <w:p w14:paraId="36F93B5B" w14:textId="7EB1198C" w:rsidR="002B596E" w:rsidRPr="007F04DF" w:rsidDel="004C7EF6" w:rsidRDefault="00594559" w:rsidP="002A4320">
      <w:pPr>
        <w:pStyle w:val="Corpotesto"/>
        <w:rPr>
          <w:del w:id="643" w:author="COLPIZZI ILARIA" w:date="2024-10-23T20:28:00Z" w16du:dateUtc="2024-10-23T18:28:00Z"/>
        </w:rPr>
      </w:pPr>
      <w:del w:id="644" w:author="COLPIZZI ILARIA" w:date="2024-10-23T20:28:00Z" w16du:dateUtc="2024-10-23T18:28:00Z">
        <w:r w:rsidRPr="00594559" w:rsidDel="004C7EF6">
          <w:delText>Momentary negative affect closely followed decentering in terms of impact. Higher levels of negative affect were associated with increased levels of UCS and decreased levels of CS, demonstrating the crucial role of emotional states in influencing self-compassion</w:delText>
        </w:r>
        <w:r w:rsidR="00E7553C" w:rsidRPr="007F04DF" w:rsidDel="004C7EF6">
          <w:delText xml:space="preserve">. The strong association between negative affect and UCS highlights how challenging emotional states can exacerbate self-critical tendencies, while low negative affect can facilitate self-compassion. Level of unpleasantness of the event showed relatively minor influence compared to decentering and negative affect. This suggests that while the unpleasantness of specific events can affect state self-compassion, its impact is not as </w:delText>
        </w:r>
        <w:r w:rsidDel="004C7EF6">
          <w:delText>important</w:delText>
        </w:r>
        <w:r w:rsidRPr="007F04DF" w:rsidDel="004C7EF6">
          <w:delText xml:space="preserve"> </w:delText>
        </w:r>
        <w:r w:rsidR="00E7553C" w:rsidRPr="007F04DF" w:rsidDel="004C7EF6">
          <w:delText xml:space="preserve">as the broader emotional and cognitive factors represented by negative affect and decentering. Together, these results show that decentering plays a crucial role in the dynamic interplay between compassionate and uncompassionate self-responding. These results provide strong evidence for the BCH, highlighting the importance of mindfulness practices in shaping the structure and function of state self-compassion. </w:delText>
        </w:r>
      </w:del>
    </w:p>
    <w:p w14:paraId="7774DF11" w14:textId="3A41CCDC" w:rsidR="002B596E" w:rsidDel="004C7EF6" w:rsidRDefault="002B596E" w:rsidP="002B596E">
      <w:pPr>
        <w:pStyle w:val="Corpotesto"/>
        <w:rPr>
          <w:del w:id="645" w:author="COLPIZZI ILARIA" w:date="2024-10-23T20:28:00Z" w16du:dateUtc="2024-10-23T18:28:00Z"/>
        </w:rPr>
      </w:pPr>
      <w:del w:id="646" w:author="COLPIZZI ILARIA" w:date="2024-10-23T20:28:00Z" w16du:dateUtc="2024-10-23T18:28:00Z">
        <w:r w:rsidRPr="007F04DF" w:rsidDel="004C7EF6">
          <w:delText xml:space="preserve">Our study also investigated how stress and personal relevance, specifically in the context of exam dates, affect state self-compassion. By examining state self-compassion in response to varying stress levels, we aimed to understand its adaptability and alignment with BCH predictions. Prior to an exam, students demonstrated a </w:delText>
        </w:r>
        <w:r w:rsidR="00594559" w:rsidDel="004C7EF6">
          <w:delText>robust</w:delText>
        </w:r>
        <w:r w:rsidR="00594559" w:rsidRPr="007F04DF" w:rsidDel="004C7EF6">
          <w:delText xml:space="preserve"> </w:delText>
        </w:r>
        <w:r w:rsidRPr="007F04DF" w:rsidDel="004C7EF6">
          <w:delText xml:space="preserve">decrease in compassionate responses, indicating heightened self-criticism or reduced self-kindness during periods of increased stress. This reduction in CS aligns with an increase in </w:delText>
        </w:r>
        <w:r w:rsidR="00FC10E1" w:rsidRPr="007F04DF" w:rsidDel="004C7EF6">
          <w:delText>UCS,</w:delText>
        </w:r>
        <w:r w:rsidRPr="007F04DF" w:rsidDel="004C7EF6">
          <w:delText xml:space="preserve"> reflecting the expected inverse relationship posited by the BCH. Following exams, there was a noticeable uptick in compassionate responses, indicating a resurgence of self-compassion once the stressor had passed. Conversely, UCS decreased during these periods, further supporting the BCH's prediction of an inverse relationship between CS and UCS. This mirrored response pattern highlights the dynamic nature of state self-compassion and its responsiveness to changing stressors. The findings suggest that state self-compassion components are inversely related both in periods of low and high stress, consistent with the BCH. This adaptability to stress levels underscores the continuum's validity, demonstrating how individuals shift between compassionate and uncompassionate self-responding depending on their stress context.</w:delText>
        </w:r>
      </w:del>
    </w:p>
    <w:p w14:paraId="5CA61DD3" w14:textId="6AD65CF4" w:rsidR="00A72FDB" w:rsidDel="004C7EF6" w:rsidRDefault="00A72FDB">
      <w:pPr>
        <w:pStyle w:val="Corpotesto"/>
        <w:rPr>
          <w:del w:id="647" w:author="COLPIZZI ILARIA" w:date="2024-10-23T20:28:00Z" w16du:dateUtc="2024-10-23T18:28:00Z"/>
        </w:rPr>
      </w:pPr>
      <w:del w:id="648" w:author="COLPIZZI ILARIA" w:date="2024-10-23T20:28:00Z" w16du:dateUtc="2024-10-23T18:28:00Z">
        <w:r w:rsidRPr="00A72FDB" w:rsidDel="004C7EF6">
          <w:delText>Highlighting the importance of context, as emphasized by Biehler and Naragon-Gainey (2022) and Aldao (2013), is crucial for understanding state self-compassion, similar to its role in emotional regulation</w:delText>
        </w:r>
        <w:r w:rsidR="00DA733D" w:rsidDel="004C7EF6">
          <w:delText xml:space="preserve"> (Caudek et al., 202</w:delText>
        </w:r>
        <w:r w:rsidR="00E557E1" w:rsidDel="004C7EF6">
          <w:delText>0; 2021</w:delText>
        </w:r>
        <w:r w:rsidR="00DA733D" w:rsidDel="004C7EF6">
          <w:delText>)</w:delText>
        </w:r>
        <w:r w:rsidDel="004C7EF6">
          <w:delText xml:space="preserve">. </w:delText>
        </w:r>
        <w:r w:rsidRPr="00A72FDB" w:rsidDel="004C7EF6">
          <w:delText>Traditional methods like self-reports and lab experiments often overlook the dynamic and context-dependent nature of state self-compassion</w:delText>
        </w:r>
        <w:r w:rsidR="00703CF5" w:rsidDel="004C7EF6">
          <w:delText xml:space="preserve">. </w:delText>
        </w:r>
        <w:r w:rsidRPr="00A72FDB" w:rsidDel="004C7EF6">
          <w:delText>In contrast, EMA methods provide detailed insights into its evolution over time.</w:delText>
        </w:r>
        <w:r w:rsidR="00703CF5" w:rsidDel="004C7EF6">
          <w:delText xml:space="preserve"> </w:delText>
        </w:r>
      </w:del>
    </w:p>
    <w:p w14:paraId="602A4F2E" w14:textId="05DD3439" w:rsidR="006C454E" w:rsidDel="004C7EF6" w:rsidRDefault="00703CF5" w:rsidP="006C454E">
      <w:pPr>
        <w:pStyle w:val="Corpotesto"/>
        <w:rPr>
          <w:del w:id="649" w:author="COLPIZZI ILARIA" w:date="2024-10-23T20:28:00Z" w16du:dateUtc="2024-10-23T18:28:00Z"/>
        </w:rPr>
      </w:pPr>
      <w:del w:id="650" w:author="COLPIZZI ILARIA" w:date="2024-10-23T20:28:00Z" w16du:dateUtc="2024-10-23T18:28:00Z">
        <w:r w:rsidDel="004C7EF6">
          <w:delText xml:space="preserve">Context, encompassing personal characteristics, stimuli, social environment, and strategy selection, </w:delText>
        </w:r>
        <w:r w:rsidR="00A72FDB" w:rsidRPr="00A72FDB" w:rsidDel="004C7EF6">
          <w:delText>influences</w:delText>
        </w:r>
        <w:r w:rsidR="00A72FDB" w:rsidDel="004C7EF6">
          <w:delText xml:space="preserve"> </w:delText>
        </w:r>
        <w:r w:rsidDel="004C7EF6">
          <w:delText xml:space="preserve">state self-compassion similarly to how personality influences </w:delText>
        </w:r>
        <w:r w:rsidR="00A72FDB" w:rsidRPr="00A72FDB" w:rsidDel="004C7EF6">
          <w:delText>emotional regulation</w:delText>
        </w:r>
        <w:r w:rsidDel="004C7EF6">
          <w:delText xml:space="preserve">. Personal traits and mood states shape one’s self-compassion experience, while stimuli like stress or interpersonal issues impact its expression. The social and physical environments, including support networks and cultural attitudes, also play significant roles. Additionally, the choice of self-compassion strategies, akin to strategy selection in </w:delText>
        </w:r>
        <w:r w:rsidR="00A72FDB" w:rsidRPr="00A72FDB" w:rsidDel="004C7EF6">
          <w:delText>emotional regulation</w:delText>
        </w:r>
        <w:r w:rsidDel="004C7EF6">
          <w:delText xml:space="preserve">, varies depending on the context </w:delText>
        </w:r>
        <w:r w:rsidR="00594559" w:rsidDel="004C7EF6">
          <w:delText>(</w:delText>
        </w:r>
        <w:r w:rsidR="00594559" w:rsidRPr="00A72FDB" w:rsidDel="004C7EF6">
          <w:delText xml:space="preserve">Biehler </w:delText>
        </w:r>
        <w:r w:rsidR="00594559" w:rsidDel="004C7EF6">
          <w:delText>&amp;</w:delText>
        </w:r>
        <w:r w:rsidR="00594559" w:rsidRPr="00A72FDB" w:rsidDel="004C7EF6">
          <w:delText xml:space="preserve"> Naragon-Gainey</w:delText>
        </w:r>
        <w:r w:rsidR="00594559" w:rsidDel="004C7EF6">
          <w:delText xml:space="preserve">, </w:delText>
        </w:r>
        <w:r w:rsidR="00594559" w:rsidRPr="00A72FDB" w:rsidDel="004C7EF6">
          <w:delText>2022)</w:delText>
        </w:r>
        <w:r w:rsidR="00605FE4" w:rsidDel="004C7EF6">
          <w:delText>.</w:delText>
        </w:r>
        <w:r w:rsidR="00594559" w:rsidDel="004C7EF6">
          <w:delText xml:space="preserve"> Understanding these factors offers a deeper insight into the operation and variability of state self-compassion across different situations and individuals.</w:delText>
        </w:r>
      </w:del>
    </w:p>
    <w:p w14:paraId="0F772F9A" w14:textId="40D26EC2" w:rsidR="006C454E" w:rsidDel="004C7EF6" w:rsidRDefault="006C454E" w:rsidP="006C454E">
      <w:pPr>
        <w:pStyle w:val="Corpotesto"/>
        <w:rPr>
          <w:del w:id="651" w:author="COLPIZZI ILARIA" w:date="2024-10-23T20:28:00Z" w16du:dateUtc="2024-10-23T18:28:00Z"/>
        </w:rPr>
      </w:pPr>
      <w:del w:id="652" w:author="COLPIZZI ILARIA" w:date="2024-10-23T20:28:00Z" w16du:dateUtc="2024-10-23T18:28:00Z">
        <w:r w:rsidDel="004C7EF6">
          <w:delText>Building on the contextual dimensions discussed above, our stud</w:delText>
        </w:r>
        <w:r w:rsidR="00653C8C" w:rsidDel="004C7EF6">
          <w:delText>ies</w:delText>
        </w:r>
        <w:r w:rsidDel="004C7EF6">
          <w:delText xml:space="preserve"> examine specific stimuli (stress) and personal characteristics (mood and decentering). Among these factors, we discovered that decentering—a relatively stable dimension—exerts a greater influence on the interplay between the compassionate self-responding and uncompassionate self-responding components of state self-compassion than negative affect does.</w:delText>
        </w:r>
      </w:del>
    </w:p>
    <w:p w14:paraId="2DDE2E8A" w14:textId="5048ED37" w:rsidR="00E10B6F" w:rsidDel="004C7EF6" w:rsidRDefault="00641E92" w:rsidP="007D5AED">
      <w:pPr>
        <w:pStyle w:val="Corpotesto"/>
        <w:rPr>
          <w:del w:id="653" w:author="COLPIZZI ILARIA" w:date="2024-10-23T20:28:00Z" w16du:dateUtc="2024-10-23T18:28:00Z"/>
        </w:rPr>
      </w:pPr>
      <w:del w:id="654" w:author="COLPIZZI ILARIA" w:date="2024-10-23T20:28:00Z" w16du:dateUtc="2024-10-23T18:28:00Z">
        <w:r w:rsidDel="004C7EF6">
          <w:delText>Overall, our</w:delText>
        </w:r>
        <w:r w:rsidR="00A72FDB" w:rsidRPr="00EB0D9F" w:rsidDel="004C7EF6">
          <w:delText xml:space="preserve"> findings suggest that daily and momentary changes, along with situational factors, play a </w:delText>
        </w:r>
        <w:r w:rsidR="00594559" w:rsidDel="004C7EF6">
          <w:delText>crucial</w:delText>
        </w:r>
        <w:r w:rsidR="00594559" w:rsidRPr="00EB0D9F" w:rsidDel="004C7EF6">
          <w:delText xml:space="preserve"> </w:delText>
        </w:r>
        <w:r w:rsidR="00A72FDB" w:rsidRPr="00EB0D9F" w:rsidDel="004C7EF6">
          <w:delText>role in the dynamics of state self-compassion. While stable personal traits are important, the impact of transient, situational factors is considerable. A person's state of self-compassion, whether CS or UCS, is influenced by these day-to-day and moment-to-moment variations, in addition to their inherent dispositions. This underlines the importance of considering both stable personal traits and the fluctuating circumstances of daily life in understanding and addressing issues related to self-compassion.</w:delText>
        </w:r>
      </w:del>
    </w:p>
    <w:p w14:paraId="30F82D6A" w14:textId="77989CC3" w:rsidR="00063FBF" w:rsidRPr="003B6527" w:rsidDel="004C7EF6" w:rsidRDefault="00703CF5" w:rsidP="00061381">
      <w:pPr>
        <w:pStyle w:val="Corpotesto"/>
        <w:rPr>
          <w:del w:id="655" w:author="COLPIZZI ILARIA" w:date="2024-10-23T20:28:00Z" w16du:dateUtc="2024-10-23T18:28:00Z"/>
        </w:rPr>
      </w:pPr>
      <w:del w:id="656" w:author="COLPIZZI ILARIA" w:date="2024-10-23T20:28:00Z" w16du:dateUtc="2024-10-23T18:28:00Z">
        <w:r w:rsidDel="004C7EF6">
          <w:delText xml:space="preserve">In summary, the present findings </w:delText>
        </w:r>
      </w:del>
      <w:del w:id="657" w:author="COLPIZZI ILARIA" w:date="2024-10-18T13:53:00Z" w16du:dateUtc="2024-10-18T11:53:00Z">
        <w:r w:rsidRPr="00063FBF" w:rsidDel="003B529D">
          <w:rPr>
            <w:highlight w:val="yellow"/>
            <w:rPrChange w:id="658" w:author="COLPIZZI ILARIA" w:date="2024-10-18T11:32:00Z" w16du:dateUtc="2024-10-18T09:32:00Z">
              <w:rPr/>
            </w:rPrChange>
          </w:rPr>
          <w:delText>strongly</w:delText>
        </w:r>
        <w:r w:rsidDel="003B529D">
          <w:delText xml:space="preserve"> </w:delText>
        </w:r>
      </w:del>
      <w:del w:id="659" w:author="COLPIZZI ILARIA" w:date="2024-10-23T20:28:00Z" w16du:dateUtc="2024-10-23T18:28:00Z">
        <w:r w:rsidDel="004C7EF6">
          <w:delText>support the BCH and contribute to the growing body of literature on self-compassion by emphasizing the dynamic nature of this construct and its close ties with the real-time processing of emotional experiences. The ability to maintain self-compassion in the face of immediate emotional fluctuations appears to be a key factor in effective emotion regulation, with implications for both theoretical understanding and practical applications in psychological interventions</w:delText>
        </w:r>
      </w:del>
      <w:del w:id="660" w:author="COLPIZZI ILARIA" w:date="2024-10-18T13:53:00Z" w16du:dateUtc="2024-10-18T11:53:00Z">
        <w:r w:rsidDel="00061381">
          <w:delText>.</w:delText>
        </w:r>
      </w:del>
    </w:p>
    <w:p w14:paraId="2E63308C" w14:textId="2FE52CFA" w:rsidR="00063FBF" w:rsidRPr="00063FBF" w:rsidDel="004408A8" w:rsidRDefault="00E30F00" w:rsidP="000E694A">
      <w:pPr>
        <w:pStyle w:val="Corpotesto"/>
        <w:rPr>
          <w:del w:id="661" w:author="COLPIZZI ILARIA" w:date="2024-10-18T14:02:00Z" w16du:dateUtc="2024-10-18T12:02:00Z"/>
          <w:lang w:val="it-IT"/>
          <w:rPrChange w:id="662" w:author="COLPIZZI ILARIA" w:date="2024-10-18T11:34:00Z" w16du:dateUtc="2024-10-18T09:34:00Z">
            <w:rPr>
              <w:del w:id="663" w:author="COLPIZZI ILARIA" w:date="2024-10-18T14:02:00Z" w16du:dateUtc="2024-10-18T12:02:00Z"/>
            </w:rPr>
          </w:rPrChange>
        </w:rPr>
      </w:pPr>
      <w:del w:id="664" w:author="COLPIZZI ILARIA" w:date="2024-10-23T20:28:00Z" w16du:dateUtc="2024-10-23T18:28:00Z">
        <w:r w:rsidDel="004C7EF6">
          <w:delText xml:space="preserve">Regarding clinical </w:delText>
        </w:r>
        <w:r w:rsidR="00583503" w:rsidDel="004C7EF6">
          <w:delText>applications</w:delText>
        </w:r>
        <w:r w:rsidDel="004C7EF6">
          <w:delText>, our</w:delText>
        </w:r>
        <w:r w:rsidR="000E694A" w:rsidDel="004C7EF6">
          <w:delText xml:space="preserve"> findings support the BCH, which suggests that enhancing CS can reduce psychopathological symptoms (Neff, 2022). By fostering self-kindness, mindfulness, and a sense of common humanity, UCS will naturally diminish. Opponents argue that CS and UCS should be addressed separately, with independent therapeutic approaches (Ullrich-French &amp; Cox, 2020). However, our longitudinal study shows that CS and UCS move together along the continuum, as proposed by the BCH. Therefore, therapeutic approaches should focus on bolstering CS, expecting concurrent reductions in UCS, aligning with broader psychological theories that emphasize nurturing positive mental health attributes.</w:delText>
        </w:r>
      </w:del>
    </w:p>
    <w:p w14:paraId="7DAD49B7" w14:textId="2FC415C0" w:rsidR="004130AF" w:rsidRDefault="004130AF" w:rsidP="004130AF">
      <w:pPr>
        <w:pStyle w:val="Corpotesto"/>
        <w:ind w:firstLine="0"/>
        <w:rPr>
          <w:b/>
          <w:bCs/>
        </w:rPr>
      </w:pPr>
      <w:r w:rsidRPr="004130AF">
        <w:rPr>
          <w:b/>
          <w:bCs/>
        </w:rPr>
        <w:t>Limitations and future directions</w:t>
      </w:r>
    </w:p>
    <w:p w14:paraId="52283372" w14:textId="02247F78" w:rsidR="004130AF" w:rsidRPr="00D8234F" w:rsidRDefault="004130AF" w:rsidP="004130AF">
      <w:pPr>
        <w:pStyle w:val="Corpotesto"/>
        <w:ind w:firstLine="0"/>
        <w:rPr>
          <w:b/>
          <w:bCs/>
        </w:rPr>
      </w:pPr>
      <w:r>
        <w:rPr>
          <w:b/>
          <w:bCs/>
        </w:rPr>
        <w:tab/>
      </w:r>
      <w:r w:rsidRPr="00D8234F">
        <w:rPr>
          <w:bCs/>
        </w:rPr>
        <w:t xml:space="preserve">The present study exhibits several strengths, notably its use of repeated naturalistic sampling methods to capture dynamic variables within a community-based population, offering </w:t>
      </w:r>
      <w:r w:rsidRPr="00D8234F">
        <w:rPr>
          <w:bCs/>
        </w:rPr>
        <w:lastRenderedPageBreak/>
        <w:t xml:space="preserve">nuanced insights into variable fluctuations in natural settings. However, several limitations must be considered when interpreting the results. </w:t>
      </w:r>
      <w:r>
        <w:rPr>
          <w:bCs/>
        </w:rPr>
        <w:t>To begin with</w:t>
      </w:r>
      <w:r w:rsidRPr="00D8234F">
        <w:rPr>
          <w:bCs/>
        </w:rPr>
        <w:t xml:space="preserve">, the sample was predominantly drawn from a university community of psychology students, which may not represent the broader public, and its non-clinical nature limits applicability to clinical populations. Indeed, our sample exhibited a stronger presence of the CS component compared to the UCS component </w:t>
      </w:r>
      <w:r>
        <w:rPr>
          <w:bCs/>
        </w:rPr>
        <w:t>(</w:t>
      </w:r>
      <w:r w:rsidRPr="00D8234F">
        <w:rPr>
          <w:bCs/>
        </w:rPr>
        <w:t xml:space="preserve">Bayesian Cohen’s d </w:t>
      </w:r>
      <w:r>
        <w:rPr>
          <w:bCs/>
        </w:rPr>
        <w:t>=</w:t>
      </w:r>
      <w:r w:rsidRPr="00D8234F">
        <w:rPr>
          <w:bCs/>
        </w:rPr>
        <w:t xml:space="preserve"> 1.48</w:t>
      </w:r>
      <w:r>
        <w:rPr>
          <w:bCs/>
        </w:rPr>
        <w:t>)</w:t>
      </w:r>
      <w:r w:rsidRPr="00D8234F">
        <w:rPr>
          <w:bCs/>
        </w:rPr>
        <w:t>.</w:t>
      </w:r>
      <w:r>
        <w:rPr>
          <w:bCs/>
        </w:rPr>
        <w:t xml:space="preserve"> </w:t>
      </w:r>
      <w:r w:rsidRPr="00D8234F">
        <w:rPr>
          <w:bCs/>
        </w:rPr>
        <w:t>In contrast, clinical populations often exhibit a stronger UCS component.</w:t>
      </w:r>
      <w:r>
        <w:rPr>
          <w:bCs/>
        </w:rPr>
        <w:t xml:space="preserve"> For </w:t>
      </w:r>
      <w:bookmarkStart w:id="665" w:name="limitarions-and-future-directions"/>
    </w:p>
    <w:p w14:paraId="414DA26B" w14:textId="76E8AADB" w:rsidR="00003CBC" w:rsidRPr="00D8234F" w:rsidRDefault="00003CBC" w:rsidP="004130AF">
      <w:pPr>
        <w:pStyle w:val="Titolo2"/>
        <w:rPr>
          <w:b w:val="0"/>
          <w:bCs/>
        </w:rPr>
      </w:pPr>
      <w:r w:rsidRPr="00D8234F">
        <w:rPr>
          <w:b w:val="0"/>
          <w:bCs/>
        </w:rPr>
        <w:t xml:space="preserve">instance, Neff and McGehee (2010) </w:t>
      </w:r>
      <w:r w:rsidR="006A68EB">
        <w:rPr>
          <w:b w:val="0"/>
          <w:bCs/>
        </w:rPr>
        <w:t>showed</w:t>
      </w:r>
      <w:r w:rsidRPr="00D8234F">
        <w:rPr>
          <w:b w:val="0"/>
          <w:bCs/>
        </w:rPr>
        <w:t xml:space="preserve"> that individuals with psychological disorders tend to have higher levels of self-criticism and lower levels of self-kindness, a pattern inverse to what we observed in our study. Therefore, expanding the study of SC to different populations, such as clinical ones, could be useful to clarify the nature of state SC.</w:t>
      </w:r>
    </w:p>
    <w:p w14:paraId="73AEF54D" w14:textId="77777777" w:rsidR="00B81082" w:rsidRDefault="006A68EB">
      <w:pPr>
        <w:pStyle w:val="Corpotesto"/>
        <w:rPr>
          <w:bCs/>
        </w:rPr>
      </w:pPr>
      <w:r w:rsidRPr="006A68EB">
        <w:rPr>
          <w:bCs/>
        </w:rPr>
        <w:t>Additionally, the study did not consider other potential momentary variables that could influence self-compassion scores and the relationship between CS and UCS. This highlights the need for broader research that includes factors such as mindfulness (</w:t>
      </w:r>
      <w:proofErr w:type="spellStart"/>
      <w:r w:rsidRPr="006A68EB">
        <w:rPr>
          <w:bCs/>
        </w:rPr>
        <w:t>Biehler</w:t>
      </w:r>
      <w:proofErr w:type="spellEnd"/>
      <w:r w:rsidRPr="006A68EB">
        <w:rPr>
          <w:bCs/>
        </w:rPr>
        <w:t xml:space="preserve"> &amp; </w:t>
      </w:r>
      <w:proofErr w:type="spellStart"/>
      <w:r w:rsidRPr="006A68EB">
        <w:rPr>
          <w:bCs/>
        </w:rPr>
        <w:t>Naragon</w:t>
      </w:r>
      <w:proofErr w:type="spellEnd"/>
      <w:r w:rsidRPr="006A68EB">
        <w:rPr>
          <w:bCs/>
        </w:rPr>
        <w:t>-Gainey, 2022) and rumination (</w:t>
      </w:r>
      <w:proofErr w:type="spellStart"/>
      <w:r w:rsidRPr="006A68EB">
        <w:rPr>
          <w:bCs/>
        </w:rPr>
        <w:t>Raes</w:t>
      </w:r>
      <w:proofErr w:type="spellEnd"/>
      <w:r w:rsidRPr="006A68EB">
        <w:rPr>
          <w:bCs/>
        </w:rPr>
        <w:t>, 2010).</w:t>
      </w:r>
      <w:r>
        <w:rPr>
          <w:bCs/>
        </w:rPr>
        <w:t xml:space="preserve"> </w:t>
      </w:r>
    </w:p>
    <w:p w14:paraId="6D68031D" w14:textId="44676989" w:rsidR="00003CBC" w:rsidRDefault="00003CBC" w:rsidP="004130AF">
      <w:pPr>
        <w:pStyle w:val="Corpotesto"/>
        <w:rPr>
          <w:bCs/>
        </w:rPr>
      </w:pPr>
      <w:r w:rsidRPr="00D8234F">
        <w:rPr>
          <w:bCs/>
        </w:rPr>
        <w:t>Finally, the study's EMA protocol, which involved once-weekly measurements over three months, contrasts with more intensive typical EMA studies. A more frequent data collection strategy, such as five notifications per day, every day for two weeks, could provide a deeper understanding of variable fluctuations in daily life.</w:t>
      </w:r>
    </w:p>
    <w:p w14:paraId="66766647" w14:textId="2DF58413" w:rsidR="008550BD" w:rsidRPr="008053FC" w:rsidRDefault="008053FC" w:rsidP="008053FC">
      <w:pPr>
        <w:pStyle w:val="Corpotesto"/>
        <w:ind w:firstLine="0"/>
        <w:rPr>
          <w:bCs/>
        </w:rPr>
      </w:pPr>
      <w:r w:rsidRPr="008053FC">
        <w:rPr>
          <w:b/>
        </w:rPr>
        <w:t>Data availability</w:t>
      </w:r>
      <w:r>
        <w:rPr>
          <w:b/>
        </w:rPr>
        <w:t xml:space="preserve">. </w:t>
      </w:r>
      <w:r w:rsidRPr="008053FC">
        <w:rPr>
          <w:bCs/>
        </w:rPr>
        <w:t xml:space="preserve">Data are available </w:t>
      </w:r>
      <w:r w:rsidR="008149F2" w:rsidRPr="008053FC">
        <w:rPr>
          <w:bCs/>
        </w:rPr>
        <w:t xml:space="preserve">at </w:t>
      </w:r>
      <w:hyperlink r:id="rId11" w:history="1">
        <w:r w:rsidR="008550BD" w:rsidRPr="00F95E3F">
          <w:rPr>
            <w:rStyle w:val="Collegamentoipertestuale"/>
            <w:bCs/>
          </w:rPr>
          <w:t>https://osf.io/8vg3h/?view_only=815fd6e81b8e421e84428ec23b659c95</w:t>
        </w:r>
      </w:hyperlink>
      <w:r w:rsidR="008550BD">
        <w:rPr>
          <w:bCs/>
        </w:rPr>
        <w:t xml:space="preserve"> </w:t>
      </w:r>
    </w:p>
    <w:p w14:paraId="465841FB" w14:textId="66F8AF3F" w:rsidR="003309D6" w:rsidRPr="00B34EF6" w:rsidRDefault="0009179D" w:rsidP="00C74805">
      <w:pPr>
        <w:pStyle w:val="FirstParagraph"/>
        <w:ind w:firstLine="0"/>
        <w:rPr>
          <w:b/>
          <w:bCs/>
        </w:rPr>
      </w:pPr>
      <w:r w:rsidRPr="00B34EF6">
        <w:rPr>
          <w:b/>
          <w:bCs/>
        </w:rPr>
        <w:t xml:space="preserve">Declarations </w:t>
      </w:r>
    </w:p>
    <w:p w14:paraId="452ABC62" w14:textId="1B0383C8" w:rsidR="003309D6" w:rsidRDefault="003309D6" w:rsidP="003309D6">
      <w:pPr>
        <w:pStyle w:val="Corpotesto"/>
        <w:ind w:firstLine="0"/>
      </w:pPr>
      <w:r w:rsidRPr="00B34EF6">
        <w:rPr>
          <w:b/>
          <w:bCs/>
        </w:rPr>
        <w:lastRenderedPageBreak/>
        <w:t>Ethic</w:t>
      </w:r>
      <w:r w:rsidR="00287E8C">
        <w:rPr>
          <w:b/>
          <w:bCs/>
        </w:rPr>
        <w:t>s</w:t>
      </w:r>
      <w:r w:rsidRPr="00B34EF6">
        <w:rPr>
          <w:b/>
          <w:bCs/>
        </w:rPr>
        <w:t xml:space="preserve"> statement.</w:t>
      </w:r>
      <w:r w:rsidRPr="003309D6">
        <w:t xml:space="preserve"> </w:t>
      </w:r>
      <w:r w:rsidRPr="00B34EF6">
        <w:t>The stud</w:t>
      </w:r>
      <w:r>
        <w:t>ies’</w:t>
      </w:r>
      <w:r w:rsidRPr="00B34EF6">
        <w:t xml:space="preserve"> protocol received approval from the University of BLINDED Ethical Committee (Prot. n. 0249805) and was conducted in accordance with the principles of the Declaration of Helsinki.</w:t>
      </w:r>
    </w:p>
    <w:p w14:paraId="1C345606" w14:textId="2826DD7E" w:rsidR="00C63B85" w:rsidRPr="006110D8" w:rsidRDefault="00A3509A" w:rsidP="00B34EF6">
      <w:pPr>
        <w:pStyle w:val="Corpotesto"/>
        <w:ind w:firstLine="0"/>
      </w:pPr>
      <w:r w:rsidRPr="00B34EF6">
        <w:rPr>
          <w:b/>
          <w:bCs/>
        </w:rPr>
        <w:t>Informed Consent</w:t>
      </w:r>
      <w:r>
        <w:rPr>
          <w:b/>
          <w:bCs/>
        </w:rPr>
        <w:t>.</w:t>
      </w:r>
      <w:r>
        <w:t xml:space="preserve"> All participants provided their informed consent to participate in the studies.</w:t>
      </w:r>
    </w:p>
    <w:p w14:paraId="523D307E" w14:textId="05E461FB" w:rsidR="00C63B85" w:rsidRPr="00B34EF6" w:rsidRDefault="00C63B85" w:rsidP="00B34EF6">
      <w:pPr>
        <w:pStyle w:val="Corpotesto"/>
        <w:ind w:firstLine="0"/>
        <w:rPr>
          <w:b/>
          <w:bCs/>
        </w:rPr>
      </w:pPr>
      <w:r w:rsidRPr="00B34EF6">
        <w:rPr>
          <w:b/>
          <w:bCs/>
        </w:rPr>
        <w:t xml:space="preserve">Conflict of interest. </w:t>
      </w:r>
      <w:r w:rsidRPr="00B34EF6">
        <w:t>The authors declare that they have no conflict of interest.</w:t>
      </w:r>
    </w:p>
    <w:p w14:paraId="614A0199" w14:textId="107A2B04" w:rsidR="00C63B85" w:rsidRPr="00B34EF6" w:rsidRDefault="00C63B85" w:rsidP="00B34EF6">
      <w:pPr>
        <w:pStyle w:val="Corpotesto"/>
        <w:rPr>
          <w:b/>
          <w:bCs/>
        </w:rPr>
      </w:pPr>
    </w:p>
    <w:p w14:paraId="625D6E88" w14:textId="77777777" w:rsidR="00245BAF" w:rsidRDefault="00703CF5" w:rsidP="00B34EF6">
      <w:pPr>
        <w:pStyle w:val="FirstParagraph"/>
        <w:ind w:firstLine="0"/>
      </w:pPr>
      <w:r>
        <w:br w:type="page"/>
      </w:r>
    </w:p>
    <w:p w14:paraId="3566488D" w14:textId="77777777" w:rsidR="00245BAF" w:rsidRDefault="00703CF5">
      <w:pPr>
        <w:pStyle w:val="Titolo1"/>
      </w:pPr>
      <w:bookmarkStart w:id="666" w:name="references"/>
      <w:bookmarkEnd w:id="594"/>
      <w:bookmarkEnd w:id="665"/>
      <w:r>
        <w:lastRenderedPageBreak/>
        <w:t>References</w:t>
      </w:r>
    </w:p>
    <w:p w14:paraId="6C957321" w14:textId="45F1F823" w:rsidR="002906ED" w:rsidRDefault="00703CF5" w:rsidP="002906ED">
      <w:pPr>
        <w:pStyle w:val="Bibliografia"/>
      </w:pPr>
      <w:bookmarkStart w:id="667" w:name="ref-aldao2013future"/>
      <w:bookmarkStart w:id="668" w:name="refs"/>
      <w:r>
        <w:t xml:space="preserve">Aldao, A. (2013). The future of emotion regulation research: Capturing context. </w:t>
      </w:r>
      <w:r>
        <w:rPr>
          <w:i/>
          <w:iCs/>
        </w:rPr>
        <w:t>Perspectives on Psychological Science</w:t>
      </w:r>
      <w:r>
        <w:t xml:space="preserve">, </w:t>
      </w:r>
      <w:r>
        <w:rPr>
          <w:i/>
          <w:iCs/>
        </w:rPr>
        <w:t>8</w:t>
      </w:r>
      <w:r>
        <w:t>(2), 155–172.</w:t>
      </w:r>
    </w:p>
    <w:p w14:paraId="25F85E56" w14:textId="77777777" w:rsidR="00245BAF" w:rsidRDefault="00703CF5">
      <w:pPr>
        <w:pStyle w:val="Bibliografia"/>
      </w:pPr>
      <w:bookmarkStart w:id="669" w:name="ref-aldao2015emotion"/>
      <w:bookmarkEnd w:id="667"/>
      <w:r>
        <w:t xml:space="preserve">Aldao, A., </w:t>
      </w:r>
      <w:proofErr w:type="spellStart"/>
      <w:r>
        <w:t>Sheppes</w:t>
      </w:r>
      <w:proofErr w:type="spellEnd"/>
      <w:r>
        <w:t xml:space="preserve">, G., &amp; Gross, J. J. (2015). Emotion regulation flexibility. </w:t>
      </w:r>
      <w:r>
        <w:rPr>
          <w:i/>
          <w:iCs/>
        </w:rPr>
        <w:t>Cognitive Therapy and Research</w:t>
      </w:r>
      <w:r>
        <w:t xml:space="preserve">, </w:t>
      </w:r>
      <w:r>
        <w:rPr>
          <w:i/>
          <w:iCs/>
        </w:rPr>
        <w:t>39</w:t>
      </w:r>
      <w:r>
        <w:t>, 263–278.</w:t>
      </w:r>
    </w:p>
    <w:p w14:paraId="4B67356E" w14:textId="256023CC" w:rsidR="00CA6C71" w:rsidRDefault="00CA6C71" w:rsidP="00CA6C71">
      <w:pPr>
        <w:pStyle w:val="Bibliografia"/>
      </w:pPr>
      <w:r>
        <w:t xml:space="preserve">American Psychiatric Association, (2013). </w:t>
      </w:r>
      <w:r w:rsidRPr="00CA6C71">
        <w:rPr>
          <w:i/>
          <w:iCs/>
        </w:rPr>
        <w:t>Diagnostic and statistical manual of menta</w:t>
      </w:r>
      <w:r>
        <w:rPr>
          <w:i/>
          <w:iCs/>
        </w:rPr>
        <w:t>l disorders: DSM-5</w:t>
      </w:r>
      <w:r w:rsidRPr="00CA6C71">
        <w:rPr>
          <w:i/>
          <w:iCs/>
        </w:rPr>
        <w:t>(Vol. 5, No. 5). Washington, DC: American Psychiatric Association.</w:t>
      </w:r>
    </w:p>
    <w:p w14:paraId="4447D8E4" w14:textId="77777777" w:rsidR="00245BAF" w:rsidRDefault="00703CF5">
      <w:pPr>
        <w:pStyle w:val="Bibliografia"/>
      </w:pPr>
      <w:bookmarkStart w:id="670" w:name="ref-bernstein2015decentering"/>
      <w:bookmarkEnd w:id="669"/>
      <w:r>
        <w:t xml:space="preserve">Bernstein, A., Hadash, Y., </w:t>
      </w:r>
      <w:proofErr w:type="spellStart"/>
      <w:r>
        <w:t>Lichtash</w:t>
      </w:r>
      <w:proofErr w:type="spellEnd"/>
      <w:r>
        <w:t xml:space="preserve">, Y., Tanay, G., Shepherd, K., &amp; Fresco, D. M. (2015). Decentering and related constructs: A critical review and metacognitive processes model. </w:t>
      </w:r>
      <w:r>
        <w:rPr>
          <w:i/>
          <w:iCs/>
        </w:rPr>
        <w:t>Perspectives on Psychological Science</w:t>
      </w:r>
      <w:r>
        <w:t xml:space="preserve">, </w:t>
      </w:r>
      <w:r>
        <w:rPr>
          <w:i/>
          <w:iCs/>
        </w:rPr>
        <w:t>10</w:t>
      </w:r>
      <w:r>
        <w:t>(5), 599–617.</w:t>
      </w:r>
    </w:p>
    <w:p w14:paraId="13587FE4" w14:textId="77777777" w:rsidR="00245BAF" w:rsidRPr="00EE2ED8" w:rsidRDefault="00703CF5">
      <w:pPr>
        <w:pStyle w:val="Bibliografia"/>
      </w:pPr>
      <w:bookmarkStart w:id="671" w:name="ref-biehler2022clarifying"/>
      <w:bookmarkEnd w:id="670"/>
      <w:proofErr w:type="spellStart"/>
      <w:r>
        <w:t>Biehler</w:t>
      </w:r>
      <w:proofErr w:type="spellEnd"/>
      <w:r>
        <w:t xml:space="preserve">, K. M., &amp; </w:t>
      </w:r>
      <w:proofErr w:type="spellStart"/>
      <w:r>
        <w:t>Naragon</w:t>
      </w:r>
      <w:proofErr w:type="spellEnd"/>
      <w:r>
        <w:t xml:space="preserve">-Gainey, K. (2022). Clarifying the relationship between self-compassion and mindfulness: An ecological momentary assessment study. </w:t>
      </w:r>
      <w:r w:rsidRPr="00EE2ED8">
        <w:rPr>
          <w:i/>
          <w:iCs/>
        </w:rPr>
        <w:t>Mindfulness</w:t>
      </w:r>
      <w:r w:rsidRPr="00EE2ED8">
        <w:t xml:space="preserve">, </w:t>
      </w:r>
      <w:r w:rsidRPr="00EE2ED8">
        <w:rPr>
          <w:i/>
          <w:iCs/>
        </w:rPr>
        <w:t>13</w:t>
      </w:r>
      <w:r w:rsidRPr="00EE2ED8">
        <w:t>(4), 843–854.</w:t>
      </w:r>
    </w:p>
    <w:p w14:paraId="3AC1776F" w14:textId="77777777" w:rsidR="00245BAF" w:rsidRDefault="00703CF5">
      <w:pPr>
        <w:pStyle w:val="Bibliografia"/>
        <w:rPr>
          <w:lang w:val="it-IT"/>
        </w:rPr>
      </w:pPr>
      <w:bookmarkStart w:id="672" w:name="ref-carpenter2016ambulatory"/>
      <w:bookmarkEnd w:id="671"/>
      <w:r>
        <w:t xml:space="preserve">Carpenter, R. W., Wycoff, A. M., &amp; Trull, T. J. (2016). Ambulatory assessment: New adventures in characterizing dynamic processes. </w:t>
      </w:r>
      <w:proofErr w:type="spellStart"/>
      <w:r w:rsidRPr="00EE2ED8">
        <w:rPr>
          <w:i/>
          <w:iCs/>
          <w:lang w:val="it-IT"/>
        </w:rPr>
        <w:t>Assessment</w:t>
      </w:r>
      <w:proofErr w:type="spellEnd"/>
      <w:r w:rsidRPr="00EE2ED8">
        <w:rPr>
          <w:lang w:val="it-IT"/>
        </w:rPr>
        <w:t xml:space="preserve">, </w:t>
      </w:r>
      <w:r w:rsidRPr="00EE2ED8">
        <w:rPr>
          <w:i/>
          <w:iCs/>
          <w:lang w:val="it-IT"/>
        </w:rPr>
        <w:t>23</w:t>
      </w:r>
      <w:r w:rsidRPr="00EE2ED8">
        <w:rPr>
          <w:lang w:val="it-IT"/>
        </w:rPr>
        <w:t>(4), 414–424.</w:t>
      </w:r>
    </w:p>
    <w:p w14:paraId="67D5C989" w14:textId="0BB16A4A" w:rsidR="00261238" w:rsidRPr="008550BD" w:rsidRDefault="00261238">
      <w:pPr>
        <w:pStyle w:val="Bibliografia"/>
      </w:pPr>
      <w:proofErr w:type="spellStart"/>
      <w:r w:rsidRPr="00E557E1">
        <w:rPr>
          <w:lang w:val="it-IT"/>
        </w:rPr>
        <w:t>Caudek</w:t>
      </w:r>
      <w:proofErr w:type="spellEnd"/>
      <w:r w:rsidRPr="00E557E1">
        <w:rPr>
          <w:lang w:val="it-IT"/>
        </w:rPr>
        <w:t xml:space="preserve">, C., Sica, C., Marchetti, I., </w:t>
      </w:r>
      <w:proofErr w:type="spellStart"/>
      <w:r w:rsidRPr="00E557E1">
        <w:rPr>
          <w:lang w:val="it-IT"/>
        </w:rPr>
        <w:t>Colpizzi</w:t>
      </w:r>
      <w:proofErr w:type="spellEnd"/>
      <w:r w:rsidRPr="00E557E1">
        <w:rPr>
          <w:lang w:val="it-IT"/>
        </w:rPr>
        <w:t xml:space="preserve">, I., &amp; Stendardi, D. (2020). </w:t>
      </w:r>
      <w:r w:rsidRPr="00261238">
        <w:t>Cognitive inflexibility specificity for individuals with high levels of obsessive-compulsive symptoms. </w:t>
      </w:r>
      <w:r w:rsidRPr="00261238">
        <w:rPr>
          <w:i/>
          <w:iCs/>
        </w:rPr>
        <w:t>Journal of Behavioral and Cognitive Therapy</w:t>
      </w:r>
      <w:r w:rsidRPr="00261238">
        <w:t>, </w:t>
      </w:r>
      <w:r w:rsidRPr="00261238">
        <w:rPr>
          <w:i/>
          <w:iCs/>
        </w:rPr>
        <w:t>30</w:t>
      </w:r>
      <w:r w:rsidRPr="00261238">
        <w:t>(2), 103-113.</w:t>
      </w:r>
    </w:p>
    <w:p w14:paraId="657CD957" w14:textId="24BC9037" w:rsidR="00C9628F" w:rsidRPr="008550BD" w:rsidRDefault="00C9628F">
      <w:pPr>
        <w:pStyle w:val="Bibliografia"/>
      </w:pPr>
      <w:proofErr w:type="spellStart"/>
      <w:r w:rsidRPr="008550BD">
        <w:t>Caudek</w:t>
      </w:r>
      <w:proofErr w:type="spellEnd"/>
      <w:r w:rsidRPr="008550BD">
        <w:t xml:space="preserve">, C., Sica, C., </w:t>
      </w:r>
      <w:proofErr w:type="spellStart"/>
      <w:r w:rsidRPr="008550BD">
        <w:t>Cerea</w:t>
      </w:r>
      <w:proofErr w:type="spellEnd"/>
      <w:r w:rsidRPr="008550BD">
        <w:t xml:space="preserve">, S., </w:t>
      </w:r>
      <w:proofErr w:type="spellStart"/>
      <w:r w:rsidRPr="008550BD">
        <w:t>Colpizzi</w:t>
      </w:r>
      <w:proofErr w:type="spellEnd"/>
      <w:r w:rsidRPr="008550BD">
        <w:t xml:space="preserve">, I., &amp; </w:t>
      </w:r>
      <w:proofErr w:type="spellStart"/>
      <w:r w:rsidRPr="008550BD">
        <w:t>Stendardi</w:t>
      </w:r>
      <w:proofErr w:type="spellEnd"/>
      <w:r w:rsidRPr="008550BD">
        <w:t xml:space="preserve">, D. (2021). </w:t>
      </w:r>
      <w:r w:rsidRPr="00C9628F">
        <w:t>Susceptibility to eating disorders is associated with cognitive inflexibility in female university students. </w:t>
      </w:r>
      <w:r w:rsidRPr="00C9628F">
        <w:rPr>
          <w:i/>
          <w:iCs/>
        </w:rPr>
        <w:t>Journal of Behavioral and Cognitive Therapy</w:t>
      </w:r>
      <w:r w:rsidRPr="00C9628F">
        <w:t>, </w:t>
      </w:r>
      <w:r w:rsidRPr="00C9628F">
        <w:rPr>
          <w:i/>
          <w:iCs/>
        </w:rPr>
        <w:t>31</w:t>
      </w:r>
      <w:r w:rsidRPr="00C9628F">
        <w:t>(4), 317-328.</w:t>
      </w:r>
    </w:p>
    <w:p w14:paraId="66866EAE" w14:textId="607F5491" w:rsidR="005B13A1" w:rsidRDefault="005B13A1">
      <w:pPr>
        <w:pStyle w:val="Bibliografia"/>
      </w:pPr>
      <w:proofErr w:type="spellStart"/>
      <w:r w:rsidRPr="008550BD">
        <w:lastRenderedPageBreak/>
        <w:t>Colpizzi</w:t>
      </w:r>
      <w:proofErr w:type="spellEnd"/>
      <w:r w:rsidRPr="008550BD">
        <w:t xml:space="preserve">, I., Berti, C., Sica, C., </w:t>
      </w:r>
      <w:proofErr w:type="spellStart"/>
      <w:r w:rsidRPr="008550BD">
        <w:t>Alfei</w:t>
      </w:r>
      <w:proofErr w:type="spellEnd"/>
      <w:r w:rsidRPr="008550BD">
        <w:t xml:space="preserve">, V., &amp; </w:t>
      </w:r>
      <w:proofErr w:type="spellStart"/>
      <w:r w:rsidRPr="008550BD">
        <w:t>Caudek</w:t>
      </w:r>
      <w:proofErr w:type="spellEnd"/>
      <w:r w:rsidRPr="008550BD">
        <w:t xml:space="preserve">, C. (2024). </w:t>
      </w:r>
      <w:r w:rsidRPr="005B13A1">
        <w:t>Individual Differences in Risk and Protective Factors: The Role of Self-Compassion Components among Emergency Responders. </w:t>
      </w:r>
      <w:r w:rsidRPr="005B13A1">
        <w:rPr>
          <w:i/>
          <w:iCs/>
        </w:rPr>
        <w:t>Behavioral Sciences</w:t>
      </w:r>
      <w:r w:rsidRPr="005B13A1">
        <w:t>, </w:t>
      </w:r>
      <w:r w:rsidRPr="005B13A1">
        <w:rPr>
          <w:i/>
          <w:iCs/>
        </w:rPr>
        <w:t>14</w:t>
      </w:r>
      <w:r w:rsidRPr="005B13A1">
        <w:t>(3), 178.</w:t>
      </w:r>
    </w:p>
    <w:p w14:paraId="2B0FBBA9" w14:textId="77777777" w:rsidR="00245BAF" w:rsidRPr="006D6DDE" w:rsidRDefault="00703CF5">
      <w:pPr>
        <w:pStyle w:val="Bibliografia"/>
        <w:rPr>
          <w:lang w:val="it-IT"/>
        </w:rPr>
      </w:pPr>
      <w:bookmarkStart w:id="673" w:name="ref-dejonckheere2021relation"/>
      <w:bookmarkEnd w:id="672"/>
      <w:proofErr w:type="spellStart"/>
      <w:r>
        <w:t>Dejonckheere</w:t>
      </w:r>
      <w:proofErr w:type="spellEnd"/>
      <w:r>
        <w:t xml:space="preserve">, E., </w:t>
      </w:r>
      <w:proofErr w:type="spellStart"/>
      <w:r>
        <w:t>Mestdagh</w:t>
      </w:r>
      <w:proofErr w:type="spellEnd"/>
      <w:r>
        <w:t xml:space="preserve">, M., </w:t>
      </w:r>
      <w:proofErr w:type="spellStart"/>
      <w:r>
        <w:t>Verdonck</w:t>
      </w:r>
      <w:proofErr w:type="spellEnd"/>
      <w:r>
        <w:t xml:space="preserve">, S., </w:t>
      </w:r>
      <w:proofErr w:type="spellStart"/>
      <w:r>
        <w:t>Lafit</w:t>
      </w:r>
      <w:proofErr w:type="spellEnd"/>
      <w:r>
        <w:t xml:space="preserve">, G., </w:t>
      </w:r>
      <w:proofErr w:type="spellStart"/>
      <w:r>
        <w:t>Ceulemans</w:t>
      </w:r>
      <w:proofErr w:type="spellEnd"/>
      <w:r>
        <w:t xml:space="preserve">, E., Bastian, B., &amp; </w:t>
      </w:r>
      <w:proofErr w:type="spellStart"/>
      <w:r>
        <w:t>Kalokerinos</w:t>
      </w:r>
      <w:proofErr w:type="spellEnd"/>
      <w:r>
        <w:t xml:space="preserve">, E. K. (2021). The relation between positive and negative affect becomes more negative in response to personally relevant events. </w:t>
      </w:r>
      <w:proofErr w:type="spellStart"/>
      <w:r w:rsidRPr="006D6DDE">
        <w:rPr>
          <w:i/>
          <w:iCs/>
          <w:lang w:val="it-IT"/>
        </w:rPr>
        <w:t>Emotion</w:t>
      </w:r>
      <w:proofErr w:type="spellEnd"/>
      <w:r w:rsidRPr="006D6DDE">
        <w:rPr>
          <w:lang w:val="it-IT"/>
        </w:rPr>
        <w:t xml:space="preserve">, </w:t>
      </w:r>
      <w:r w:rsidRPr="006D6DDE">
        <w:rPr>
          <w:i/>
          <w:iCs/>
          <w:lang w:val="it-IT"/>
        </w:rPr>
        <w:t>21</w:t>
      </w:r>
      <w:r w:rsidRPr="006D6DDE">
        <w:rPr>
          <w:lang w:val="it-IT"/>
        </w:rPr>
        <w:t>(2), 326–336.</w:t>
      </w:r>
    </w:p>
    <w:p w14:paraId="159F102C" w14:textId="77777777" w:rsidR="00245BAF" w:rsidRDefault="00703CF5">
      <w:pPr>
        <w:pStyle w:val="Bibliografia"/>
      </w:pPr>
      <w:bookmarkStart w:id="674" w:name="ref-ferrari2022embracing"/>
      <w:bookmarkEnd w:id="673"/>
      <w:r w:rsidRPr="006D6DDE">
        <w:rPr>
          <w:lang w:val="it-IT"/>
        </w:rPr>
        <w:t xml:space="preserve">Ferrari, M., </w:t>
      </w:r>
      <w:proofErr w:type="spellStart"/>
      <w:r w:rsidRPr="006D6DDE">
        <w:rPr>
          <w:lang w:val="it-IT"/>
        </w:rPr>
        <w:t>Ciarrochi</w:t>
      </w:r>
      <w:proofErr w:type="spellEnd"/>
      <w:r w:rsidRPr="006D6DDE">
        <w:rPr>
          <w:lang w:val="it-IT"/>
        </w:rPr>
        <w:t xml:space="preserve">, J., Yap, K., </w:t>
      </w:r>
      <w:proofErr w:type="spellStart"/>
      <w:r w:rsidRPr="006D6DDE">
        <w:rPr>
          <w:lang w:val="it-IT"/>
        </w:rPr>
        <w:t>Sahdra</w:t>
      </w:r>
      <w:proofErr w:type="spellEnd"/>
      <w:r w:rsidRPr="006D6DDE">
        <w:rPr>
          <w:lang w:val="it-IT"/>
        </w:rPr>
        <w:t xml:space="preserve">, B., &amp; Hayes, S. C. (2022). </w:t>
      </w:r>
      <w:r>
        <w:t xml:space="preserve">Embracing the complexity of our inner worlds: Understanding the dynamics of self-compassion and self-criticism. </w:t>
      </w:r>
      <w:r>
        <w:rPr>
          <w:i/>
          <w:iCs/>
        </w:rPr>
        <w:t>Mindfulness</w:t>
      </w:r>
      <w:r>
        <w:t xml:space="preserve">, </w:t>
      </w:r>
      <w:r>
        <w:rPr>
          <w:i/>
          <w:iCs/>
        </w:rPr>
        <w:t>13</w:t>
      </w:r>
      <w:r>
        <w:t>(7), 1652–1661.</w:t>
      </w:r>
    </w:p>
    <w:p w14:paraId="123C304B" w14:textId="77777777" w:rsidR="00245BAF" w:rsidRDefault="00703CF5">
      <w:pPr>
        <w:pStyle w:val="Bibliografia"/>
      </w:pPr>
      <w:bookmarkStart w:id="675" w:name="ref-ferrari2019self"/>
      <w:bookmarkEnd w:id="674"/>
      <w:r w:rsidRPr="00E8710B">
        <w:t xml:space="preserve">Ferrari, M., Hunt, C., </w:t>
      </w:r>
      <w:proofErr w:type="spellStart"/>
      <w:r w:rsidRPr="00E8710B">
        <w:t>Harrysunker</w:t>
      </w:r>
      <w:proofErr w:type="spellEnd"/>
      <w:r w:rsidRPr="00E8710B">
        <w:t xml:space="preserve">, A., Abbott, M. J., Beath, A. P., &amp; Einstein, D. A. (2019). Self-compassion interventions and psychosocial outcomes: A meta-analysis of RCTs. </w:t>
      </w:r>
      <w:r w:rsidRPr="00E8710B">
        <w:rPr>
          <w:i/>
          <w:iCs/>
        </w:rPr>
        <w:t>Mindfulness</w:t>
      </w:r>
      <w:r w:rsidRPr="00E8710B">
        <w:t xml:space="preserve">, </w:t>
      </w:r>
      <w:r w:rsidRPr="00E8710B">
        <w:rPr>
          <w:i/>
          <w:iCs/>
        </w:rPr>
        <w:t>10</w:t>
      </w:r>
      <w:r w:rsidRPr="00E8710B">
        <w:t>, 1455–1473.</w:t>
      </w:r>
    </w:p>
    <w:p w14:paraId="2A156B97" w14:textId="77777777" w:rsidR="00245BAF" w:rsidRDefault="00703CF5">
      <w:pPr>
        <w:pStyle w:val="Bibliografia"/>
      </w:pPr>
      <w:bookmarkStart w:id="676" w:name="ref-fischer2021coping"/>
      <w:bookmarkEnd w:id="675"/>
      <w:r>
        <w:t xml:space="preserve">Fischer, R., Scheunemann, J., &amp; Moritz, S. (2021). Coping strategies and subjective well-being: Context matters. </w:t>
      </w:r>
      <w:r>
        <w:rPr>
          <w:i/>
          <w:iCs/>
        </w:rPr>
        <w:t>Journal of Happiness Studies</w:t>
      </w:r>
      <w:r>
        <w:t>, 1–22.</w:t>
      </w:r>
    </w:p>
    <w:p w14:paraId="1EDD149E" w14:textId="77777777" w:rsidR="00245BAF" w:rsidRDefault="00703CF5">
      <w:pPr>
        <w:pStyle w:val="Bibliografia"/>
      </w:pPr>
      <w:bookmarkStart w:id="677" w:name="ref-gratz2004difficulties"/>
      <w:bookmarkEnd w:id="676"/>
      <w:r>
        <w:t xml:space="preserve">Gratz, K., &amp; Roemer, L. (2004). Difficulties in emotion regulation scale (DERS). </w:t>
      </w:r>
      <w:r>
        <w:rPr>
          <w:i/>
          <w:iCs/>
        </w:rPr>
        <w:t>Journal of Psychopathology and Behavioral Assessment</w:t>
      </w:r>
      <w:r>
        <w:t xml:space="preserve">, </w:t>
      </w:r>
      <w:r>
        <w:rPr>
          <w:i/>
          <w:iCs/>
        </w:rPr>
        <w:t>26</w:t>
      </w:r>
      <w:r>
        <w:t>, 41–54.</w:t>
      </w:r>
    </w:p>
    <w:p w14:paraId="3ED841B5" w14:textId="77777777" w:rsidR="00245BAF" w:rsidRDefault="00703CF5">
      <w:pPr>
        <w:pStyle w:val="Bibliografia"/>
      </w:pPr>
      <w:bookmarkStart w:id="678" w:name="ref-haney2023measuring"/>
      <w:bookmarkEnd w:id="677"/>
      <w:r>
        <w:t xml:space="preserve">Haney, A. M., Fleming, M. N., Wycoff, A. M., Griffin, S. A., &amp; Trull, T. J. (2023). Measuring affect in daily life: A multilevel psychometric evaluation of the PANAS-x across four ecological momentary assessment samples. </w:t>
      </w:r>
      <w:r>
        <w:rPr>
          <w:i/>
          <w:iCs/>
        </w:rPr>
        <w:t>Psychological Assessment</w:t>
      </w:r>
      <w:r>
        <w:t>.</w:t>
      </w:r>
    </w:p>
    <w:p w14:paraId="7B8CB9BE" w14:textId="6CC74101" w:rsidR="00C62B83" w:rsidRDefault="00703CF5">
      <w:pPr>
        <w:pStyle w:val="Bibliografia"/>
      </w:pPr>
      <w:bookmarkStart w:id="679" w:name="ref-inwood2018mechanisms"/>
      <w:bookmarkEnd w:id="678"/>
      <w:r>
        <w:lastRenderedPageBreak/>
        <w:t xml:space="preserve">Inwood, E., &amp; Ferrari, M. (2018). Mechanisms of change in the relationship between self-compassion, emotion regulation, and mental health: A systematic review. </w:t>
      </w:r>
      <w:r>
        <w:rPr>
          <w:i/>
          <w:iCs/>
        </w:rPr>
        <w:t>Applied Psychology: Health and Well-Being</w:t>
      </w:r>
      <w:r>
        <w:t xml:space="preserve">, </w:t>
      </w:r>
      <w:r>
        <w:rPr>
          <w:i/>
          <w:iCs/>
        </w:rPr>
        <w:t>10</w:t>
      </w:r>
      <w:r>
        <w:t>(2), 215–235.</w:t>
      </w:r>
    </w:p>
    <w:p w14:paraId="4307D975" w14:textId="30F9C017" w:rsidR="00245BAF" w:rsidRDefault="00703CF5">
      <w:pPr>
        <w:pStyle w:val="Bibliografia"/>
      </w:pPr>
      <w:bookmarkStart w:id="680" w:name="ref-kuranova2020measuring"/>
      <w:bookmarkEnd w:id="679"/>
      <w:proofErr w:type="spellStart"/>
      <w:r>
        <w:t>Kuranova</w:t>
      </w:r>
      <w:proofErr w:type="spellEnd"/>
      <w:r>
        <w:t xml:space="preserve">, A., </w:t>
      </w:r>
      <w:proofErr w:type="spellStart"/>
      <w:r>
        <w:t>Booij</w:t>
      </w:r>
      <w:proofErr w:type="spellEnd"/>
      <w:r>
        <w:t>, S. H., Menne-</w:t>
      </w:r>
      <w:proofErr w:type="spellStart"/>
      <w:r>
        <w:t>Lothmann</w:t>
      </w:r>
      <w:proofErr w:type="spellEnd"/>
      <w:r>
        <w:t xml:space="preserve">, C., Decoster, J., Winkel, R. van, </w:t>
      </w:r>
      <w:proofErr w:type="spellStart"/>
      <w:r>
        <w:t>Delespaul</w:t>
      </w:r>
      <w:proofErr w:type="spellEnd"/>
      <w:r>
        <w:t>, P.,</w:t>
      </w:r>
      <w:r w:rsidR="00FD0C6F">
        <w:t xml:space="preserve"> </w:t>
      </w:r>
      <w:r w:rsidR="00FD0C6F" w:rsidRPr="00B34EF6">
        <w:t xml:space="preserve">De </w:t>
      </w:r>
      <w:proofErr w:type="spellStart"/>
      <w:r w:rsidR="00FD0C6F" w:rsidRPr="00B34EF6">
        <w:t>Hert</w:t>
      </w:r>
      <w:proofErr w:type="spellEnd"/>
      <w:r w:rsidR="00FD0C6F" w:rsidRPr="00B34EF6">
        <w:t xml:space="preserve">, M., </w:t>
      </w:r>
      <w:proofErr w:type="spellStart"/>
      <w:r w:rsidR="00FD0C6F" w:rsidRPr="00B34EF6">
        <w:t>Derom</w:t>
      </w:r>
      <w:proofErr w:type="spellEnd"/>
      <w:r w:rsidR="00FD0C6F" w:rsidRPr="00B34EF6">
        <w:t xml:space="preserve">, C., Thiery, E., Rutten, B. P. F, Jacobs, N., van </w:t>
      </w:r>
      <w:proofErr w:type="spellStart"/>
      <w:r w:rsidR="00FD0C6F" w:rsidRPr="00B34EF6">
        <w:t>Os</w:t>
      </w:r>
      <w:proofErr w:type="spellEnd"/>
      <w:r w:rsidR="00FD0C6F" w:rsidRPr="00B34EF6">
        <w:t xml:space="preserve">, J., </w:t>
      </w:r>
      <w:proofErr w:type="spellStart"/>
      <w:r w:rsidR="00FD0C6F" w:rsidRPr="00B34EF6">
        <w:t>Wigman</w:t>
      </w:r>
      <w:proofErr w:type="spellEnd"/>
      <w:r w:rsidR="00FD0C6F" w:rsidRPr="00B34EF6">
        <w:t xml:space="preserve">, J. T. W., &amp; </w:t>
      </w:r>
      <w:proofErr w:type="spellStart"/>
      <w:r w:rsidR="00FD0C6F" w:rsidRPr="00B34EF6">
        <w:t>Wichers</w:t>
      </w:r>
      <w:proofErr w:type="spellEnd"/>
      <w:r w:rsidR="00FD0C6F" w:rsidRPr="00B34EF6">
        <w:t>, M.</w:t>
      </w:r>
      <w:r w:rsidR="00FD0C6F">
        <w:t xml:space="preserve"> </w:t>
      </w:r>
      <w:r>
        <w:t xml:space="preserve">(2020). Measuring resilience prospectively as the speed of affect recovery in daily life: A complex systems perspective on mental health. </w:t>
      </w:r>
      <w:r>
        <w:rPr>
          <w:i/>
          <w:iCs/>
        </w:rPr>
        <w:t>BMC Medicine</w:t>
      </w:r>
      <w:r>
        <w:t xml:space="preserve">, </w:t>
      </w:r>
      <w:r>
        <w:rPr>
          <w:i/>
          <w:iCs/>
        </w:rPr>
        <w:t>18</w:t>
      </w:r>
      <w:r>
        <w:t>(1), 1–11.</w:t>
      </w:r>
    </w:p>
    <w:p w14:paraId="1F2E37F2" w14:textId="77777777" w:rsidR="00245BAF" w:rsidRDefault="00703CF5">
      <w:pPr>
        <w:pStyle w:val="Bibliografia"/>
      </w:pPr>
      <w:bookmarkStart w:id="681" w:name="ref-lai2021composite"/>
      <w:bookmarkEnd w:id="680"/>
      <w:r>
        <w:t xml:space="preserve">Lai, M. H. (2021). Composite reliability of multilevel data: It’s about observed scores and construct meanings. </w:t>
      </w:r>
      <w:r>
        <w:rPr>
          <w:i/>
          <w:iCs/>
        </w:rPr>
        <w:t>Psychological Methods</w:t>
      </w:r>
      <w:r>
        <w:t xml:space="preserve">, </w:t>
      </w:r>
      <w:r>
        <w:rPr>
          <w:i/>
          <w:iCs/>
        </w:rPr>
        <w:t>26</w:t>
      </w:r>
      <w:r>
        <w:t>(1), 90–102.</w:t>
      </w:r>
    </w:p>
    <w:p w14:paraId="4B24FB9B" w14:textId="77777777" w:rsidR="00245BAF" w:rsidRDefault="00703CF5">
      <w:pPr>
        <w:pStyle w:val="Bibliografia"/>
      </w:pPr>
      <w:bookmarkStart w:id="682" w:name="ref-Lovibond1995"/>
      <w:bookmarkEnd w:id="681"/>
      <w:r>
        <w:t xml:space="preserve">Lovibond, P. F., &amp; Lovibond, S. H. (1995). The structure of negative emotional states: Comparison of the Depression Anxiety Stress Scales (DASS) with the Beck Depression and Anxiety Inventories. </w:t>
      </w:r>
      <w:proofErr w:type="spellStart"/>
      <w:r>
        <w:rPr>
          <w:i/>
          <w:iCs/>
        </w:rPr>
        <w:t>Behaviour</w:t>
      </w:r>
      <w:proofErr w:type="spellEnd"/>
      <w:r>
        <w:rPr>
          <w:i/>
          <w:iCs/>
        </w:rPr>
        <w:t xml:space="preserve"> Research and Therapy</w:t>
      </w:r>
      <w:r>
        <w:t xml:space="preserve">, </w:t>
      </w:r>
      <w:r>
        <w:rPr>
          <w:i/>
          <w:iCs/>
        </w:rPr>
        <w:t>33</w:t>
      </w:r>
      <w:r>
        <w:t>(3), 335–343.</w:t>
      </w:r>
    </w:p>
    <w:p w14:paraId="64D54817" w14:textId="77777777" w:rsidR="00245BAF" w:rsidRDefault="00703CF5">
      <w:pPr>
        <w:pStyle w:val="Bibliografia"/>
      </w:pPr>
      <w:bookmarkStart w:id="683" w:name="ref-mcdonald2013test"/>
      <w:bookmarkEnd w:id="682"/>
      <w:r>
        <w:t xml:space="preserve">McDonald, R. P. (2013). </w:t>
      </w:r>
      <w:r>
        <w:rPr>
          <w:i/>
          <w:iCs/>
        </w:rPr>
        <w:t>Test theory: A unified treatment</w:t>
      </w:r>
      <w:r>
        <w:t>. Psychology Press.</w:t>
      </w:r>
    </w:p>
    <w:p w14:paraId="1E6FA18C" w14:textId="5A144B4F" w:rsidR="00C72CCB" w:rsidRDefault="00C72CCB">
      <w:pPr>
        <w:pStyle w:val="Bibliografia"/>
      </w:pPr>
      <w:proofErr w:type="spellStart"/>
      <w:r w:rsidRPr="00C72CCB">
        <w:t>McElreath</w:t>
      </w:r>
      <w:proofErr w:type="spellEnd"/>
      <w:r w:rsidRPr="00C72CCB">
        <w:t>, R. (2018). </w:t>
      </w:r>
      <w:r w:rsidRPr="00C72CCB">
        <w:rPr>
          <w:i/>
          <w:iCs/>
        </w:rPr>
        <w:t>Statistical rethinking: A Bayesian course with examples in R and Stan</w:t>
      </w:r>
      <w:r w:rsidRPr="00C72CCB">
        <w:t>. Chapman and Hall/CRC.</w:t>
      </w:r>
    </w:p>
    <w:p w14:paraId="653B91F0" w14:textId="01B0F281" w:rsidR="00245BAF" w:rsidRDefault="00703CF5">
      <w:pPr>
        <w:pStyle w:val="Bibliografia"/>
      </w:pPr>
      <w:bookmarkStart w:id="684" w:name="ref-mestdagh2023m"/>
      <w:bookmarkEnd w:id="683"/>
      <w:proofErr w:type="spellStart"/>
      <w:r>
        <w:t>Mestdagh</w:t>
      </w:r>
      <w:proofErr w:type="spellEnd"/>
      <w:r>
        <w:t xml:space="preserve">, M., </w:t>
      </w:r>
      <w:proofErr w:type="spellStart"/>
      <w:r>
        <w:t>Verdonck</w:t>
      </w:r>
      <w:proofErr w:type="spellEnd"/>
      <w:r>
        <w:t xml:space="preserve">, S., Piot, M., </w:t>
      </w:r>
      <w:proofErr w:type="spellStart"/>
      <w:r>
        <w:t>Niemeijer</w:t>
      </w:r>
      <w:proofErr w:type="spellEnd"/>
      <w:r>
        <w:t xml:space="preserve">, K., Kilani, G., </w:t>
      </w:r>
      <w:proofErr w:type="spellStart"/>
      <w:r>
        <w:t>Tuerlinckx</w:t>
      </w:r>
      <w:proofErr w:type="spellEnd"/>
      <w:r>
        <w:t xml:space="preserve">, F., </w:t>
      </w:r>
      <w:proofErr w:type="spellStart"/>
      <w:r w:rsidR="00C51761" w:rsidRPr="00B34EF6">
        <w:t>Kuppens</w:t>
      </w:r>
      <w:proofErr w:type="spellEnd"/>
      <w:r w:rsidR="00C51761">
        <w:t>, P., &amp;</w:t>
      </w:r>
      <w:r>
        <w:t xml:space="preserve"> </w:t>
      </w:r>
      <w:proofErr w:type="spellStart"/>
      <w:r>
        <w:t>Dejonckheere</w:t>
      </w:r>
      <w:proofErr w:type="spellEnd"/>
      <w:r>
        <w:t xml:space="preserve">, E. (2023). M-path: An easy-to-use and highly tailorable platform for ecological momentary assessment and intervention in behavioral research and clinical practice. </w:t>
      </w:r>
      <w:r>
        <w:rPr>
          <w:i/>
          <w:iCs/>
        </w:rPr>
        <w:t>Frontiers in Digital Health</w:t>
      </w:r>
      <w:r>
        <w:t xml:space="preserve">, </w:t>
      </w:r>
      <w:r>
        <w:rPr>
          <w:i/>
          <w:iCs/>
        </w:rPr>
        <w:t>5</w:t>
      </w:r>
      <w:r>
        <w:t>, 1182175.</w:t>
      </w:r>
    </w:p>
    <w:p w14:paraId="395AA07F" w14:textId="77777777" w:rsidR="00245BAF" w:rsidRDefault="00703CF5">
      <w:pPr>
        <w:pStyle w:val="Bibliografia"/>
      </w:pPr>
      <w:bookmarkStart w:id="685" w:name="ref-mey2023kind"/>
      <w:bookmarkEnd w:id="684"/>
      <w:r>
        <w:lastRenderedPageBreak/>
        <w:t xml:space="preserve">Mey, L. K., Wenzel, M., Morello, K., Rowland, Z., Kubiak, T., &amp; </w:t>
      </w:r>
      <w:proofErr w:type="spellStart"/>
      <w:r>
        <w:t>Tüscher</w:t>
      </w:r>
      <w:proofErr w:type="spellEnd"/>
      <w:r>
        <w:t xml:space="preserve">, O. (2023). Be kind to yourself: The implications of momentary self-compassion for affective dynamics and well-being in daily life. </w:t>
      </w:r>
      <w:r>
        <w:rPr>
          <w:i/>
          <w:iCs/>
        </w:rPr>
        <w:t>Mindfulness</w:t>
      </w:r>
      <w:r>
        <w:t xml:space="preserve">, </w:t>
      </w:r>
      <w:r>
        <w:rPr>
          <w:i/>
          <w:iCs/>
        </w:rPr>
        <w:t>14</w:t>
      </w:r>
      <w:r>
        <w:t>(3), 622–636.</w:t>
      </w:r>
    </w:p>
    <w:p w14:paraId="3258E1F5" w14:textId="07E4A38D" w:rsidR="007A2243" w:rsidRDefault="007A2243">
      <w:pPr>
        <w:pStyle w:val="Bibliografia"/>
      </w:pPr>
      <w:proofErr w:type="spellStart"/>
      <w:r w:rsidRPr="007A2243">
        <w:t>Muris</w:t>
      </w:r>
      <w:proofErr w:type="spellEnd"/>
      <w:r w:rsidRPr="007A2243">
        <w:t>, P. (2016). A protective factor against mental health problems in youths? A critical note on the assessment of self-compassion. </w:t>
      </w:r>
      <w:r w:rsidRPr="007A2243">
        <w:rPr>
          <w:i/>
          <w:iCs/>
        </w:rPr>
        <w:t xml:space="preserve">Journal of </w:t>
      </w:r>
      <w:r>
        <w:rPr>
          <w:i/>
          <w:iCs/>
        </w:rPr>
        <w:t>C</w:t>
      </w:r>
      <w:r w:rsidRPr="007A2243">
        <w:rPr>
          <w:i/>
          <w:iCs/>
        </w:rPr>
        <w:t xml:space="preserve">hild and </w:t>
      </w:r>
      <w:r>
        <w:rPr>
          <w:i/>
          <w:iCs/>
        </w:rPr>
        <w:t>F</w:t>
      </w:r>
      <w:r w:rsidRPr="007A2243">
        <w:rPr>
          <w:i/>
          <w:iCs/>
        </w:rPr>
        <w:t xml:space="preserve">amily </w:t>
      </w:r>
      <w:r>
        <w:rPr>
          <w:i/>
          <w:iCs/>
        </w:rPr>
        <w:t>S</w:t>
      </w:r>
      <w:r w:rsidRPr="007A2243">
        <w:rPr>
          <w:i/>
          <w:iCs/>
        </w:rPr>
        <w:t>tudies</w:t>
      </w:r>
      <w:r w:rsidRPr="007A2243">
        <w:t>, </w:t>
      </w:r>
      <w:r w:rsidRPr="007A2243">
        <w:rPr>
          <w:i/>
          <w:iCs/>
        </w:rPr>
        <w:t>25</w:t>
      </w:r>
      <w:r w:rsidRPr="007A2243">
        <w:t>, 1461-1465.</w:t>
      </w:r>
    </w:p>
    <w:p w14:paraId="204CB17F" w14:textId="77777777" w:rsidR="00495F1D" w:rsidRPr="00B34EF6" w:rsidRDefault="00495F1D" w:rsidP="00495F1D">
      <w:pPr>
        <w:pStyle w:val="Bibliografia"/>
        <w:rPr>
          <w:rFonts w:cs="Times New Roman"/>
          <w:color w:val="222222"/>
          <w:shd w:val="clear" w:color="auto" w:fill="FFFFFF"/>
        </w:rPr>
      </w:pPr>
      <w:bookmarkStart w:id="686" w:name="ref-miyagawa2023self"/>
      <w:bookmarkEnd w:id="685"/>
      <w:proofErr w:type="spellStart"/>
      <w:r w:rsidRPr="00B34EF6">
        <w:rPr>
          <w:rFonts w:cs="Times New Roman"/>
          <w:color w:val="222222"/>
          <w:shd w:val="clear" w:color="auto" w:fill="FFFFFF"/>
        </w:rPr>
        <w:t>Muris</w:t>
      </w:r>
      <w:proofErr w:type="spellEnd"/>
      <w:r w:rsidRPr="00B34EF6">
        <w:rPr>
          <w:rFonts w:cs="Times New Roman"/>
          <w:color w:val="222222"/>
          <w:shd w:val="clear" w:color="auto" w:fill="FFFFFF"/>
        </w:rPr>
        <w:t xml:space="preserve">, P., van den Broek, M., </w:t>
      </w:r>
      <w:proofErr w:type="spellStart"/>
      <w:r w:rsidRPr="00B34EF6">
        <w:rPr>
          <w:rFonts w:cs="Times New Roman"/>
          <w:color w:val="222222"/>
          <w:shd w:val="clear" w:color="auto" w:fill="FFFFFF"/>
        </w:rPr>
        <w:t>Otgaar</w:t>
      </w:r>
      <w:proofErr w:type="spellEnd"/>
      <w:r w:rsidRPr="00B34EF6">
        <w:rPr>
          <w:rFonts w:cs="Times New Roman"/>
          <w:color w:val="222222"/>
          <w:shd w:val="clear" w:color="auto" w:fill="FFFFFF"/>
        </w:rPr>
        <w:t xml:space="preserve">, H., </w:t>
      </w:r>
      <w:proofErr w:type="spellStart"/>
      <w:r w:rsidRPr="00B34EF6">
        <w:rPr>
          <w:rFonts w:cs="Times New Roman"/>
          <w:color w:val="222222"/>
          <w:shd w:val="clear" w:color="auto" w:fill="FFFFFF"/>
        </w:rPr>
        <w:t>Oudenhoven</w:t>
      </w:r>
      <w:proofErr w:type="spellEnd"/>
      <w:r w:rsidRPr="00B34EF6">
        <w:rPr>
          <w:rFonts w:cs="Times New Roman"/>
          <w:color w:val="222222"/>
          <w:shd w:val="clear" w:color="auto" w:fill="FFFFFF"/>
        </w:rPr>
        <w:t xml:space="preserve">, I., &amp; </w:t>
      </w:r>
      <w:proofErr w:type="spellStart"/>
      <w:r w:rsidRPr="00B34EF6">
        <w:rPr>
          <w:rFonts w:cs="Times New Roman"/>
          <w:color w:val="222222"/>
          <w:shd w:val="clear" w:color="auto" w:fill="FFFFFF"/>
        </w:rPr>
        <w:t>Lennartz</w:t>
      </w:r>
      <w:proofErr w:type="spellEnd"/>
      <w:r w:rsidRPr="00B34EF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B34EF6">
        <w:rPr>
          <w:rFonts w:cs="Times New Roman"/>
          <w:i/>
          <w:iCs/>
          <w:color w:val="222222"/>
          <w:shd w:val="clear" w:color="auto" w:fill="FFFFFF"/>
        </w:rPr>
        <w:t>Journal of Child and Family Studies</w:t>
      </w:r>
      <w:r w:rsidRPr="00B34EF6">
        <w:rPr>
          <w:rFonts w:cs="Times New Roman"/>
          <w:color w:val="222222"/>
          <w:shd w:val="clear" w:color="auto" w:fill="FFFFFF"/>
        </w:rPr>
        <w:t>, </w:t>
      </w:r>
      <w:r w:rsidRPr="00B34EF6">
        <w:rPr>
          <w:rFonts w:cs="Times New Roman"/>
          <w:i/>
          <w:iCs/>
          <w:color w:val="222222"/>
          <w:shd w:val="clear" w:color="auto" w:fill="FFFFFF"/>
        </w:rPr>
        <w:t>27</w:t>
      </w:r>
      <w:r w:rsidRPr="00B34EF6">
        <w:rPr>
          <w:rFonts w:cs="Times New Roman"/>
          <w:color w:val="222222"/>
          <w:shd w:val="clear" w:color="auto" w:fill="FFFFFF"/>
        </w:rPr>
        <w:t>, 2411-2421.</w:t>
      </w:r>
    </w:p>
    <w:p w14:paraId="65E9BAB4" w14:textId="37881E99" w:rsidR="00495F1D" w:rsidRDefault="00495F1D">
      <w:pPr>
        <w:pStyle w:val="Bibliografia"/>
      </w:pPr>
      <w:proofErr w:type="spellStart"/>
      <w:r w:rsidRPr="00495F1D">
        <w:t>Muris</w:t>
      </w:r>
      <w:proofErr w:type="spellEnd"/>
      <w:r w:rsidRPr="00495F1D">
        <w:t xml:space="preserve">, P., &amp; </w:t>
      </w:r>
      <w:proofErr w:type="spellStart"/>
      <w:r w:rsidRPr="00495F1D">
        <w:t>Petrocchi</w:t>
      </w:r>
      <w:proofErr w:type="spellEnd"/>
      <w:r w:rsidRPr="00495F1D">
        <w:t>, N. (2017). Protection or vulnerability? A meta‐analysis of the relations between the positive and negative components of self‐compassion and</w:t>
      </w:r>
      <w:r>
        <w:t xml:space="preserve"> </w:t>
      </w:r>
      <w:r w:rsidRPr="00495F1D">
        <w:t>psychopathology. </w:t>
      </w:r>
      <w:r w:rsidRPr="00495F1D">
        <w:rPr>
          <w:i/>
          <w:iCs/>
        </w:rPr>
        <w:t xml:space="preserve">Clinical </w:t>
      </w:r>
      <w:r>
        <w:rPr>
          <w:i/>
          <w:iCs/>
        </w:rPr>
        <w:t>P</w:t>
      </w:r>
      <w:r w:rsidRPr="00495F1D">
        <w:rPr>
          <w:i/>
          <w:iCs/>
        </w:rPr>
        <w:t xml:space="preserve">sychology &amp; </w:t>
      </w:r>
      <w:r>
        <w:rPr>
          <w:i/>
          <w:iCs/>
        </w:rPr>
        <w:t>P</w:t>
      </w:r>
      <w:r w:rsidRPr="00495F1D">
        <w:rPr>
          <w:i/>
          <w:iCs/>
        </w:rPr>
        <w:t>sychotherapy</w:t>
      </w:r>
      <w:r w:rsidRPr="00495F1D">
        <w:t>, </w:t>
      </w:r>
      <w:r w:rsidRPr="00495F1D">
        <w:rPr>
          <w:i/>
          <w:iCs/>
        </w:rPr>
        <w:t>24</w:t>
      </w:r>
      <w:r w:rsidRPr="00495F1D">
        <w:t>(2), 373-383.</w:t>
      </w:r>
    </w:p>
    <w:p w14:paraId="7DABF112" w14:textId="77777777" w:rsidR="00245BAF" w:rsidRDefault="00703CF5">
      <w:pPr>
        <w:pStyle w:val="Bibliografia"/>
      </w:pPr>
      <w:bookmarkStart w:id="687" w:name="ref-naragon2023decentering"/>
      <w:bookmarkEnd w:id="686"/>
      <w:proofErr w:type="spellStart"/>
      <w:r>
        <w:t>Naragon</w:t>
      </w:r>
      <w:proofErr w:type="spellEnd"/>
      <w:r>
        <w:t xml:space="preserve">-Gainey, K., </w:t>
      </w:r>
      <w:proofErr w:type="spellStart"/>
      <w:r>
        <w:t>DeMarree</w:t>
      </w:r>
      <w:proofErr w:type="spellEnd"/>
      <w:r>
        <w:t xml:space="preserve">, K. G., Kyron, M. J., McMahon, T. P., Park, J., &amp; </w:t>
      </w:r>
      <w:proofErr w:type="spellStart"/>
      <w:r>
        <w:t>Biehler</w:t>
      </w:r>
      <w:proofErr w:type="spellEnd"/>
      <w:r>
        <w:t xml:space="preserve">, K. M. (2023). Decentering from emotions in daily life: Dynamic associations with affect, symptoms, and well-being. </w:t>
      </w:r>
      <w:r>
        <w:rPr>
          <w:i/>
          <w:iCs/>
        </w:rPr>
        <w:t>Clinical Psychological Science</w:t>
      </w:r>
      <w:r>
        <w:t>, 21677026221147262.</w:t>
      </w:r>
    </w:p>
    <w:p w14:paraId="484C4702" w14:textId="77777777" w:rsidR="00245BAF" w:rsidRDefault="00703CF5">
      <w:pPr>
        <w:pStyle w:val="Bibliografia"/>
      </w:pPr>
      <w:bookmarkStart w:id="688" w:name="ref-neff2003development"/>
      <w:bookmarkEnd w:id="687"/>
      <w:r>
        <w:t xml:space="preserve">Neff, K. D. (2003). The development and validation of a scale to measure self-compassion. </w:t>
      </w:r>
      <w:r>
        <w:rPr>
          <w:i/>
          <w:iCs/>
        </w:rPr>
        <w:t>Self and Identity</w:t>
      </w:r>
      <w:r>
        <w:t xml:space="preserve">, </w:t>
      </w:r>
      <w:r>
        <w:rPr>
          <w:i/>
          <w:iCs/>
        </w:rPr>
        <w:t>2</w:t>
      </w:r>
      <w:r>
        <w:t>(3), 223–250.</w:t>
      </w:r>
    </w:p>
    <w:p w14:paraId="493CB6F1" w14:textId="45451ECD" w:rsidR="00A57FC5" w:rsidRDefault="00A57FC5">
      <w:pPr>
        <w:pStyle w:val="Bibliografia"/>
      </w:pPr>
      <w:r w:rsidRPr="00A57FC5">
        <w:t>Neff, K. D. (2022). The differential effects fallacy in the study of self-compassion: Misunderstanding the nature of bipolar continuums. </w:t>
      </w:r>
      <w:r w:rsidRPr="00A57FC5">
        <w:rPr>
          <w:i/>
          <w:iCs/>
        </w:rPr>
        <w:t>Mindfulness</w:t>
      </w:r>
      <w:r w:rsidRPr="00A57FC5">
        <w:t>, </w:t>
      </w:r>
      <w:r w:rsidRPr="00A57FC5">
        <w:rPr>
          <w:i/>
          <w:iCs/>
        </w:rPr>
        <w:t>13</w:t>
      </w:r>
      <w:r w:rsidRPr="00A57FC5">
        <w:t>(3), 572-576.</w:t>
      </w:r>
    </w:p>
    <w:p w14:paraId="314D0127" w14:textId="77777777" w:rsidR="00245BAF" w:rsidRDefault="00703CF5">
      <w:pPr>
        <w:pStyle w:val="Bibliografia"/>
      </w:pPr>
      <w:bookmarkStart w:id="689" w:name="ref-neff2023self"/>
      <w:bookmarkEnd w:id="688"/>
      <w:r>
        <w:t xml:space="preserve">Neff, K. D. (2023). Self-compassion: Theory, method, research, and intervention. </w:t>
      </w:r>
      <w:r>
        <w:rPr>
          <w:i/>
          <w:iCs/>
        </w:rPr>
        <w:t>Annual Review of Psychology</w:t>
      </w:r>
      <w:r>
        <w:t xml:space="preserve">, </w:t>
      </w:r>
      <w:r>
        <w:rPr>
          <w:i/>
          <w:iCs/>
        </w:rPr>
        <w:t>74</w:t>
      </w:r>
      <w:r>
        <w:t>, 193–218.</w:t>
      </w:r>
    </w:p>
    <w:p w14:paraId="02FB4DFC" w14:textId="77777777" w:rsidR="00245BAF" w:rsidRDefault="00703CF5">
      <w:pPr>
        <w:pStyle w:val="Bibliografia"/>
      </w:pPr>
      <w:bookmarkStart w:id="690" w:name="ref-neff2021development"/>
      <w:bookmarkEnd w:id="689"/>
      <w:r>
        <w:lastRenderedPageBreak/>
        <w:t xml:space="preserve">Neff, K. D., </w:t>
      </w:r>
      <w:proofErr w:type="spellStart"/>
      <w:r>
        <w:t>Tóth-Király</w:t>
      </w:r>
      <w:proofErr w:type="spellEnd"/>
      <w:r>
        <w:t xml:space="preserve">, I., Knox, M. C., Kuchar, A., &amp; Davidson, O. (2021). The development and validation of the state self-compassion scale (long-and short form). </w:t>
      </w:r>
      <w:r>
        <w:rPr>
          <w:i/>
          <w:iCs/>
        </w:rPr>
        <w:t>Mindfulness</w:t>
      </w:r>
      <w:r>
        <w:t xml:space="preserve">, </w:t>
      </w:r>
      <w:r>
        <w:rPr>
          <w:i/>
          <w:iCs/>
        </w:rPr>
        <w:t>12</w:t>
      </w:r>
      <w:r>
        <w:t>, 121–140.</w:t>
      </w:r>
    </w:p>
    <w:p w14:paraId="65209360" w14:textId="00667DA3" w:rsidR="006C454E" w:rsidRPr="00EE2ED8" w:rsidRDefault="00703CF5" w:rsidP="00BA5D1A">
      <w:pPr>
        <w:pStyle w:val="Bibliografia"/>
      </w:pPr>
      <w:bookmarkStart w:id="691" w:name="ref-raes2010rumination"/>
      <w:bookmarkEnd w:id="690"/>
      <w:proofErr w:type="spellStart"/>
      <w:r>
        <w:t>Raes</w:t>
      </w:r>
      <w:proofErr w:type="spellEnd"/>
      <w:r>
        <w:t xml:space="preserve">, F. (2010). Rumination and worry as mediators of the relationship between self-compassion and depression and anxiety. </w:t>
      </w:r>
      <w:r w:rsidRPr="00EE2ED8">
        <w:rPr>
          <w:i/>
          <w:iCs/>
        </w:rPr>
        <w:t>Personality and Individual Differences</w:t>
      </w:r>
      <w:r w:rsidRPr="00EE2ED8">
        <w:t xml:space="preserve">, </w:t>
      </w:r>
      <w:r w:rsidRPr="00EE2ED8">
        <w:rPr>
          <w:i/>
          <w:iCs/>
        </w:rPr>
        <w:t>48</w:t>
      </w:r>
      <w:r w:rsidRPr="00EE2ED8">
        <w:t>(6), 757–761.</w:t>
      </w:r>
    </w:p>
    <w:p w14:paraId="1489782A" w14:textId="77777777" w:rsidR="00245BAF" w:rsidRDefault="00703CF5">
      <w:pPr>
        <w:pStyle w:val="Bibliografia"/>
      </w:pPr>
      <w:bookmarkStart w:id="692" w:name="ref-trull2020ambulatory"/>
      <w:bookmarkEnd w:id="691"/>
      <w:r>
        <w:t>Trull, T. J., &amp; Ebner-</w:t>
      </w:r>
      <w:proofErr w:type="spellStart"/>
      <w:r>
        <w:t>Priemer</w:t>
      </w:r>
      <w:proofErr w:type="spellEnd"/>
      <w:r>
        <w:t xml:space="preserve">, U. W. (2020). Ambulatory assessment in psychopathology research: A review of recommended reporting guidelines and current practices. </w:t>
      </w:r>
      <w:r>
        <w:rPr>
          <w:i/>
          <w:iCs/>
        </w:rPr>
        <w:t>Journal of Abnormal Psychology</w:t>
      </w:r>
      <w:r>
        <w:t xml:space="preserve">, </w:t>
      </w:r>
      <w:r>
        <w:rPr>
          <w:i/>
          <w:iCs/>
        </w:rPr>
        <w:t>129</w:t>
      </w:r>
      <w:r>
        <w:t>(1), 56.</w:t>
      </w:r>
    </w:p>
    <w:p w14:paraId="78D3A737" w14:textId="77777777" w:rsidR="00245BAF" w:rsidRDefault="00703CF5">
      <w:pPr>
        <w:pStyle w:val="Bibliografia"/>
      </w:pPr>
      <w:bookmarkStart w:id="693" w:name="ref-ullrich2020use"/>
      <w:bookmarkEnd w:id="692"/>
      <w:r>
        <w:t xml:space="preserve">Ullrich-French, S., &amp; Cox, A. E. (2020). The use of latent profiles to explore the multi-dimensionality of self-compassion. </w:t>
      </w:r>
      <w:r>
        <w:rPr>
          <w:i/>
          <w:iCs/>
        </w:rPr>
        <w:t>Mindfulness</w:t>
      </w:r>
      <w:r>
        <w:t xml:space="preserve">, </w:t>
      </w:r>
      <w:r>
        <w:rPr>
          <w:i/>
          <w:iCs/>
        </w:rPr>
        <w:t>11</w:t>
      </w:r>
      <w:r>
        <w:t>, 1483–1499.</w:t>
      </w:r>
    </w:p>
    <w:p w14:paraId="6AC2DF84" w14:textId="77777777" w:rsidR="00245BAF" w:rsidRDefault="00703CF5">
      <w:pPr>
        <w:pStyle w:val="Bibliografia"/>
      </w:pPr>
      <w:bookmarkStart w:id="694" w:name="ref-watson1988development"/>
      <w:bookmarkEnd w:id="693"/>
      <w:r>
        <w:t xml:space="preserve">Watson, D., Clark, L. A., &amp; </w:t>
      </w:r>
      <w:proofErr w:type="spellStart"/>
      <w:r>
        <w:t>Tellegen</w:t>
      </w:r>
      <w:proofErr w:type="spellEnd"/>
      <w:r>
        <w:t xml:space="preserve">, A. (1988). Development and validation of brief measures of positive and negative affect: The PANAS scales. </w:t>
      </w:r>
      <w:r>
        <w:rPr>
          <w:i/>
          <w:iCs/>
        </w:rPr>
        <w:t>Journal of Personality and Social Psychology</w:t>
      </w:r>
      <w:r>
        <w:t xml:space="preserve">, </w:t>
      </w:r>
      <w:r>
        <w:rPr>
          <w:i/>
          <w:iCs/>
        </w:rPr>
        <w:t>54</w:t>
      </w:r>
      <w:r>
        <w:t>(6), 1063.</w:t>
      </w:r>
      <w:bookmarkEnd w:id="666"/>
      <w:bookmarkEnd w:id="668"/>
      <w:bookmarkEnd w:id="694"/>
    </w:p>
    <w:sectPr w:rsidR="00245BAF" w:rsidSect="00563617">
      <w:headerReference w:type="even" r:id="rId12"/>
      <w:headerReference w:type="default" r:id="rId13"/>
      <w:headerReference w:type="first" r:id="rId1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BEC7E" w14:textId="77777777" w:rsidR="00B5102E" w:rsidRDefault="00B5102E">
      <w:pPr>
        <w:spacing w:before="0" w:after="0" w:line="240" w:lineRule="auto"/>
      </w:pPr>
      <w:r>
        <w:separator/>
      </w:r>
    </w:p>
  </w:endnote>
  <w:endnote w:type="continuationSeparator" w:id="0">
    <w:p w14:paraId="37AADD39" w14:textId="77777777" w:rsidR="00B5102E" w:rsidRDefault="00B510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E8D49" w14:textId="77777777" w:rsidR="00B5102E" w:rsidRDefault="00B5102E">
      <w:r>
        <w:separator/>
      </w:r>
    </w:p>
  </w:footnote>
  <w:footnote w:type="continuationSeparator" w:id="0">
    <w:p w14:paraId="19101F03" w14:textId="77777777" w:rsidR="00B5102E" w:rsidRDefault="00B51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509259971"/>
      <w:docPartObj>
        <w:docPartGallery w:val="Page Numbers (Top of Page)"/>
        <w:docPartUnique/>
      </w:docPartObj>
    </w:sdtPr>
    <w:sdtContent>
      <w:p w14:paraId="277DB39E" w14:textId="77777777" w:rsidR="009159F7" w:rsidRDefault="00703CF5" w:rsidP="00EE504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1C607656" w14:textId="77777777" w:rsidR="009159F7" w:rsidRDefault="009159F7" w:rsidP="00AF36ED">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922177194"/>
      <w:docPartObj>
        <w:docPartGallery w:val="Page Numbers (Top of Page)"/>
        <w:docPartUnique/>
      </w:docPartObj>
    </w:sdtPr>
    <w:sdtContent>
      <w:p w14:paraId="4D6C50A5" w14:textId="77777777" w:rsidR="009159F7" w:rsidRDefault="00703CF5" w:rsidP="00EE504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sidR="002A7305">
          <w:rPr>
            <w:rStyle w:val="Numeropagina"/>
            <w:noProof/>
          </w:rPr>
          <w:t>36</w:t>
        </w:r>
        <w:r>
          <w:rPr>
            <w:rStyle w:val="Numeropagina"/>
          </w:rPr>
          <w:fldChar w:fldCharType="end"/>
        </w:r>
      </w:p>
    </w:sdtContent>
  </w:sdt>
  <w:p w14:paraId="4F5EBA1C" w14:textId="77777777" w:rsidR="009159F7" w:rsidRPr="00A05772" w:rsidRDefault="00703CF5" w:rsidP="00572FF5">
    <w:pPr>
      <w:pStyle w:val="Intestazione"/>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389921216"/>
      <w:docPartObj>
        <w:docPartGallery w:val="Page Numbers (Top of Page)"/>
        <w:docPartUnique/>
      </w:docPartObj>
    </w:sdtPr>
    <w:sdtContent>
      <w:p w14:paraId="7E3D1052" w14:textId="77777777" w:rsidR="009159F7" w:rsidRDefault="00703CF5" w:rsidP="00DF7CF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sidR="002A7305">
          <w:rPr>
            <w:rStyle w:val="Numeropagina"/>
            <w:noProof/>
          </w:rPr>
          <w:t>1</w:t>
        </w:r>
        <w:r>
          <w:rPr>
            <w:rStyle w:val="Numeropagina"/>
          </w:rPr>
          <w:fldChar w:fldCharType="end"/>
        </w:r>
      </w:p>
    </w:sdtContent>
  </w:sdt>
  <w:p w14:paraId="07A80AF0" w14:textId="77777777" w:rsidR="009159F7" w:rsidRDefault="00703CF5" w:rsidP="00DA0F6A">
    <w:pPr>
      <w:pStyle w:val="Intestazione"/>
      <w:ind w:right="360"/>
    </w:pPr>
    <w:r>
      <w:t>Running head: STATE SELF-COMPASSION DYNAMICS</w:t>
    </w:r>
  </w:p>
  <w:p w14:paraId="54B83E93" w14:textId="77777777" w:rsidR="009159F7" w:rsidRPr="00A05772" w:rsidRDefault="009159F7" w:rsidP="00CB20D0">
    <w:pPr>
      <w:pStyle w:val="Intestazion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902EB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9C67B38"/>
    <w:multiLevelType w:val="hybridMultilevel"/>
    <w:tmpl w:val="A8DC78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33B3E29"/>
    <w:multiLevelType w:val="multilevel"/>
    <w:tmpl w:val="D0A4DFC6"/>
    <w:lvl w:ilvl="0">
      <w:start w:val="4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24F39"/>
    <w:multiLevelType w:val="multilevel"/>
    <w:tmpl w:val="0A8AAC7C"/>
    <w:lvl w:ilvl="0">
      <w:start w:val="4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CDE4AF5"/>
    <w:multiLevelType w:val="multilevel"/>
    <w:tmpl w:val="DE1A37FE"/>
    <w:lvl w:ilvl="0">
      <w:start w:val="3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9672D8"/>
    <w:multiLevelType w:val="multilevel"/>
    <w:tmpl w:val="22B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910DAE"/>
    <w:multiLevelType w:val="hybridMultilevel"/>
    <w:tmpl w:val="E33859F0"/>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20" w15:restartNumberingAfterBreak="0">
    <w:nsid w:val="5BDF53E6"/>
    <w:multiLevelType w:val="multilevel"/>
    <w:tmpl w:val="B810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23BF1"/>
    <w:multiLevelType w:val="multilevel"/>
    <w:tmpl w:val="9288DEBC"/>
    <w:lvl w:ilvl="0">
      <w:start w:val="3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F20ECF"/>
    <w:multiLevelType w:val="multilevel"/>
    <w:tmpl w:val="7D30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029487">
    <w:abstractNumId w:val="12"/>
  </w:num>
  <w:num w:numId="2" w16cid:durableId="113863688">
    <w:abstractNumId w:val="12"/>
  </w:num>
  <w:num w:numId="3" w16cid:durableId="198396568">
    <w:abstractNumId w:val="16"/>
  </w:num>
  <w:num w:numId="4" w16cid:durableId="1891308783">
    <w:abstractNumId w:val="1"/>
  </w:num>
  <w:num w:numId="5" w16cid:durableId="417871816">
    <w:abstractNumId w:val="2"/>
  </w:num>
  <w:num w:numId="6" w16cid:durableId="995379094">
    <w:abstractNumId w:val="3"/>
  </w:num>
  <w:num w:numId="7" w16cid:durableId="1485395305">
    <w:abstractNumId w:val="4"/>
  </w:num>
  <w:num w:numId="8" w16cid:durableId="597446856">
    <w:abstractNumId w:val="9"/>
  </w:num>
  <w:num w:numId="9" w16cid:durableId="848450720">
    <w:abstractNumId w:val="5"/>
  </w:num>
  <w:num w:numId="10" w16cid:durableId="1186752331">
    <w:abstractNumId w:val="6"/>
  </w:num>
  <w:num w:numId="11" w16cid:durableId="1767076789">
    <w:abstractNumId w:val="7"/>
  </w:num>
  <w:num w:numId="12" w16cid:durableId="1254775964">
    <w:abstractNumId w:val="8"/>
  </w:num>
  <w:num w:numId="13" w16cid:durableId="2055889503">
    <w:abstractNumId w:val="10"/>
  </w:num>
  <w:num w:numId="14" w16cid:durableId="1701316115">
    <w:abstractNumId w:val="16"/>
  </w:num>
  <w:num w:numId="15" w16cid:durableId="812940716">
    <w:abstractNumId w:val="0"/>
  </w:num>
  <w:num w:numId="16" w16cid:durableId="1347437402">
    <w:abstractNumId w:val="0"/>
  </w:num>
  <w:num w:numId="17" w16cid:durableId="676542750">
    <w:abstractNumId w:val="11"/>
  </w:num>
  <w:num w:numId="18" w16cid:durableId="1105732798">
    <w:abstractNumId w:val="17"/>
  </w:num>
  <w:num w:numId="19" w16cid:durableId="944268365">
    <w:abstractNumId w:val="21"/>
  </w:num>
  <w:num w:numId="20" w16cid:durableId="1424255080">
    <w:abstractNumId w:val="15"/>
  </w:num>
  <w:num w:numId="21" w16cid:durableId="634525042">
    <w:abstractNumId w:val="14"/>
  </w:num>
  <w:num w:numId="22" w16cid:durableId="556624311">
    <w:abstractNumId w:val="19"/>
  </w:num>
  <w:num w:numId="23" w16cid:durableId="465510197">
    <w:abstractNumId w:val="20"/>
  </w:num>
  <w:num w:numId="24" w16cid:durableId="1259480545">
    <w:abstractNumId w:val="18"/>
  </w:num>
  <w:num w:numId="25" w16cid:durableId="1366953704">
    <w:abstractNumId w:val="22"/>
  </w:num>
  <w:num w:numId="26" w16cid:durableId="7563788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LPIZZI ILARIA">
    <w15:presenceInfo w15:providerId="AD" w15:userId="S::43798@ds.units.it::ed6f7a87-ae72-434b-8f4f-fb31e87b5c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AF"/>
    <w:rsid w:val="000026BA"/>
    <w:rsid w:val="00003CBC"/>
    <w:rsid w:val="00007466"/>
    <w:rsid w:val="000159EE"/>
    <w:rsid w:val="0002012A"/>
    <w:rsid w:val="0002157A"/>
    <w:rsid w:val="00021B20"/>
    <w:rsid w:val="00033BBC"/>
    <w:rsid w:val="00035772"/>
    <w:rsid w:val="0004285A"/>
    <w:rsid w:val="00043929"/>
    <w:rsid w:val="00045015"/>
    <w:rsid w:val="00046E1E"/>
    <w:rsid w:val="000500BB"/>
    <w:rsid w:val="0005192B"/>
    <w:rsid w:val="00052758"/>
    <w:rsid w:val="00061381"/>
    <w:rsid w:val="00061B28"/>
    <w:rsid w:val="0006320C"/>
    <w:rsid w:val="00063FBF"/>
    <w:rsid w:val="0006465B"/>
    <w:rsid w:val="00064923"/>
    <w:rsid w:val="00065227"/>
    <w:rsid w:val="00066CA8"/>
    <w:rsid w:val="0007129C"/>
    <w:rsid w:val="0007482F"/>
    <w:rsid w:val="00077049"/>
    <w:rsid w:val="00086ADE"/>
    <w:rsid w:val="0009179D"/>
    <w:rsid w:val="00091D39"/>
    <w:rsid w:val="000943A2"/>
    <w:rsid w:val="00094C99"/>
    <w:rsid w:val="00094E83"/>
    <w:rsid w:val="00096B1D"/>
    <w:rsid w:val="000A0434"/>
    <w:rsid w:val="000A22EF"/>
    <w:rsid w:val="000A2BF5"/>
    <w:rsid w:val="000A4236"/>
    <w:rsid w:val="000A464F"/>
    <w:rsid w:val="000B1C40"/>
    <w:rsid w:val="000C7391"/>
    <w:rsid w:val="000D1C47"/>
    <w:rsid w:val="000D32C7"/>
    <w:rsid w:val="000D42D9"/>
    <w:rsid w:val="000D6695"/>
    <w:rsid w:val="000D6EAC"/>
    <w:rsid w:val="000E13AE"/>
    <w:rsid w:val="000E3F25"/>
    <w:rsid w:val="000E468B"/>
    <w:rsid w:val="000E52C0"/>
    <w:rsid w:val="000E5DE1"/>
    <w:rsid w:val="000E694A"/>
    <w:rsid w:val="000F0BE7"/>
    <w:rsid w:val="000F151B"/>
    <w:rsid w:val="000F18DD"/>
    <w:rsid w:val="00103E45"/>
    <w:rsid w:val="00116F79"/>
    <w:rsid w:val="001224D0"/>
    <w:rsid w:val="00123BAC"/>
    <w:rsid w:val="0012427E"/>
    <w:rsid w:val="001245B2"/>
    <w:rsid w:val="00131121"/>
    <w:rsid w:val="001363C1"/>
    <w:rsid w:val="0014377A"/>
    <w:rsid w:val="001459BB"/>
    <w:rsid w:val="00147605"/>
    <w:rsid w:val="001702E4"/>
    <w:rsid w:val="00170DB2"/>
    <w:rsid w:val="0017100C"/>
    <w:rsid w:val="001719A0"/>
    <w:rsid w:val="001778A8"/>
    <w:rsid w:val="00180662"/>
    <w:rsid w:val="00181AED"/>
    <w:rsid w:val="00181DCF"/>
    <w:rsid w:val="00182F57"/>
    <w:rsid w:val="001854B7"/>
    <w:rsid w:val="0019545B"/>
    <w:rsid w:val="0019548A"/>
    <w:rsid w:val="0019716E"/>
    <w:rsid w:val="0019734A"/>
    <w:rsid w:val="001A0B9B"/>
    <w:rsid w:val="001A1D8E"/>
    <w:rsid w:val="001A351C"/>
    <w:rsid w:val="001A4FD1"/>
    <w:rsid w:val="001B05E1"/>
    <w:rsid w:val="001B1CDF"/>
    <w:rsid w:val="001B47C6"/>
    <w:rsid w:val="001C61A8"/>
    <w:rsid w:val="001C7A43"/>
    <w:rsid w:val="001D06CE"/>
    <w:rsid w:val="001D3429"/>
    <w:rsid w:val="001D66E5"/>
    <w:rsid w:val="001D7E2D"/>
    <w:rsid w:val="001E10E2"/>
    <w:rsid w:val="001E7747"/>
    <w:rsid w:val="001F05D0"/>
    <w:rsid w:val="001F07AC"/>
    <w:rsid w:val="001F08D4"/>
    <w:rsid w:val="001F722A"/>
    <w:rsid w:val="00200A3B"/>
    <w:rsid w:val="00201350"/>
    <w:rsid w:val="0020732A"/>
    <w:rsid w:val="002073F7"/>
    <w:rsid w:val="002077A6"/>
    <w:rsid w:val="0021025B"/>
    <w:rsid w:val="0021166E"/>
    <w:rsid w:val="002162E1"/>
    <w:rsid w:val="002176F4"/>
    <w:rsid w:val="00220079"/>
    <w:rsid w:val="00235030"/>
    <w:rsid w:val="002361B4"/>
    <w:rsid w:val="00236BC3"/>
    <w:rsid w:val="002407B5"/>
    <w:rsid w:val="00245BAF"/>
    <w:rsid w:val="00250801"/>
    <w:rsid w:val="0025161B"/>
    <w:rsid w:val="00251BFB"/>
    <w:rsid w:val="00253493"/>
    <w:rsid w:val="002555DE"/>
    <w:rsid w:val="00261238"/>
    <w:rsid w:val="00262986"/>
    <w:rsid w:val="002644E3"/>
    <w:rsid w:val="00264E30"/>
    <w:rsid w:val="002662A8"/>
    <w:rsid w:val="00272352"/>
    <w:rsid w:val="00274054"/>
    <w:rsid w:val="00277F9A"/>
    <w:rsid w:val="00287E8C"/>
    <w:rsid w:val="002906ED"/>
    <w:rsid w:val="00292141"/>
    <w:rsid w:val="00294FE9"/>
    <w:rsid w:val="002A093A"/>
    <w:rsid w:val="002A23FB"/>
    <w:rsid w:val="002A4320"/>
    <w:rsid w:val="002A637E"/>
    <w:rsid w:val="002A63E5"/>
    <w:rsid w:val="002A681C"/>
    <w:rsid w:val="002A7305"/>
    <w:rsid w:val="002B16FF"/>
    <w:rsid w:val="002B2504"/>
    <w:rsid w:val="002B26C0"/>
    <w:rsid w:val="002B27A6"/>
    <w:rsid w:val="002B4219"/>
    <w:rsid w:val="002B596E"/>
    <w:rsid w:val="002C18DC"/>
    <w:rsid w:val="002C55DC"/>
    <w:rsid w:val="002D3FF2"/>
    <w:rsid w:val="002D56AC"/>
    <w:rsid w:val="002D5718"/>
    <w:rsid w:val="002D5958"/>
    <w:rsid w:val="002E0367"/>
    <w:rsid w:val="002F1880"/>
    <w:rsid w:val="002F43D9"/>
    <w:rsid w:val="002F7F47"/>
    <w:rsid w:val="0030008B"/>
    <w:rsid w:val="003044D2"/>
    <w:rsid w:val="00315345"/>
    <w:rsid w:val="0032224B"/>
    <w:rsid w:val="003309D6"/>
    <w:rsid w:val="003339CA"/>
    <w:rsid w:val="00342FD5"/>
    <w:rsid w:val="003454AF"/>
    <w:rsid w:val="003455D4"/>
    <w:rsid w:val="00345799"/>
    <w:rsid w:val="00345824"/>
    <w:rsid w:val="00355BCE"/>
    <w:rsid w:val="003606EF"/>
    <w:rsid w:val="00360A2A"/>
    <w:rsid w:val="00363FAC"/>
    <w:rsid w:val="00364FFD"/>
    <w:rsid w:val="00371757"/>
    <w:rsid w:val="00374018"/>
    <w:rsid w:val="00374DA8"/>
    <w:rsid w:val="003752BA"/>
    <w:rsid w:val="003753EA"/>
    <w:rsid w:val="00381BED"/>
    <w:rsid w:val="00382471"/>
    <w:rsid w:val="00395A84"/>
    <w:rsid w:val="003A1640"/>
    <w:rsid w:val="003A707A"/>
    <w:rsid w:val="003B1C17"/>
    <w:rsid w:val="003B475E"/>
    <w:rsid w:val="003B529D"/>
    <w:rsid w:val="003B6527"/>
    <w:rsid w:val="003B7323"/>
    <w:rsid w:val="003B7B10"/>
    <w:rsid w:val="003D60A5"/>
    <w:rsid w:val="003D7FA6"/>
    <w:rsid w:val="003E05AF"/>
    <w:rsid w:val="003E74BF"/>
    <w:rsid w:val="003F0E57"/>
    <w:rsid w:val="00400608"/>
    <w:rsid w:val="00401D96"/>
    <w:rsid w:val="00411746"/>
    <w:rsid w:val="004130AF"/>
    <w:rsid w:val="0041321A"/>
    <w:rsid w:val="00413D72"/>
    <w:rsid w:val="00420C43"/>
    <w:rsid w:val="00420CB9"/>
    <w:rsid w:val="004235B3"/>
    <w:rsid w:val="00426B17"/>
    <w:rsid w:val="004318BA"/>
    <w:rsid w:val="00433C51"/>
    <w:rsid w:val="00434B0B"/>
    <w:rsid w:val="00436D52"/>
    <w:rsid w:val="00436E03"/>
    <w:rsid w:val="004408A8"/>
    <w:rsid w:val="0044451D"/>
    <w:rsid w:val="00445DC1"/>
    <w:rsid w:val="00451990"/>
    <w:rsid w:val="00455021"/>
    <w:rsid w:val="004551B7"/>
    <w:rsid w:val="00456196"/>
    <w:rsid w:val="0045707E"/>
    <w:rsid w:val="00461B7E"/>
    <w:rsid w:val="00467921"/>
    <w:rsid w:val="00472524"/>
    <w:rsid w:val="004737C4"/>
    <w:rsid w:val="00481705"/>
    <w:rsid w:val="004841E2"/>
    <w:rsid w:val="0048433F"/>
    <w:rsid w:val="00486B19"/>
    <w:rsid w:val="004912C5"/>
    <w:rsid w:val="00495407"/>
    <w:rsid w:val="00495BF6"/>
    <w:rsid w:val="00495F1D"/>
    <w:rsid w:val="00497227"/>
    <w:rsid w:val="00497A29"/>
    <w:rsid w:val="004A07B7"/>
    <w:rsid w:val="004A1509"/>
    <w:rsid w:val="004A182A"/>
    <w:rsid w:val="004A55A1"/>
    <w:rsid w:val="004B1ED9"/>
    <w:rsid w:val="004B689F"/>
    <w:rsid w:val="004C2694"/>
    <w:rsid w:val="004C7EF6"/>
    <w:rsid w:val="004D1B77"/>
    <w:rsid w:val="004D3134"/>
    <w:rsid w:val="004D3B03"/>
    <w:rsid w:val="004D5B62"/>
    <w:rsid w:val="004D5D37"/>
    <w:rsid w:val="004D7F5B"/>
    <w:rsid w:val="004E01DB"/>
    <w:rsid w:val="004E19B1"/>
    <w:rsid w:val="004E311B"/>
    <w:rsid w:val="004E3FA4"/>
    <w:rsid w:val="004E70AB"/>
    <w:rsid w:val="004E72EE"/>
    <w:rsid w:val="004F3BB1"/>
    <w:rsid w:val="004F6298"/>
    <w:rsid w:val="00502536"/>
    <w:rsid w:val="00502B6E"/>
    <w:rsid w:val="005050A9"/>
    <w:rsid w:val="00506F7A"/>
    <w:rsid w:val="00506FAA"/>
    <w:rsid w:val="00512CFE"/>
    <w:rsid w:val="00514071"/>
    <w:rsid w:val="0051682D"/>
    <w:rsid w:val="00526BE2"/>
    <w:rsid w:val="005274D9"/>
    <w:rsid w:val="005321F8"/>
    <w:rsid w:val="00535257"/>
    <w:rsid w:val="00540D2D"/>
    <w:rsid w:val="00544144"/>
    <w:rsid w:val="00546DA4"/>
    <w:rsid w:val="005577EF"/>
    <w:rsid w:val="00562157"/>
    <w:rsid w:val="00563617"/>
    <w:rsid w:val="00563DBE"/>
    <w:rsid w:val="00570B4D"/>
    <w:rsid w:val="005724CD"/>
    <w:rsid w:val="00583503"/>
    <w:rsid w:val="00593AF1"/>
    <w:rsid w:val="00593BDE"/>
    <w:rsid w:val="00594559"/>
    <w:rsid w:val="00596AF3"/>
    <w:rsid w:val="005A0B0F"/>
    <w:rsid w:val="005A0FBA"/>
    <w:rsid w:val="005B13A1"/>
    <w:rsid w:val="005D1439"/>
    <w:rsid w:val="005E39C1"/>
    <w:rsid w:val="005E45F6"/>
    <w:rsid w:val="005E47FC"/>
    <w:rsid w:val="005E7E7F"/>
    <w:rsid w:val="005F09B3"/>
    <w:rsid w:val="005F28DB"/>
    <w:rsid w:val="005F4A36"/>
    <w:rsid w:val="005F5D4F"/>
    <w:rsid w:val="00604D79"/>
    <w:rsid w:val="00605BEF"/>
    <w:rsid w:val="00605FE4"/>
    <w:rsid w:val="00606438"/>
    <w:rsid w:val="0060688B"/>
    <w:rsid w:val="00607395"/>
    <w:rsid w:val="00610A94"/>
    <w:rsid w:val="006110D8"/>
    <w:rsid w:val="006122E6"/>
    <w:rsid w:val="00612F17"/>
    <w:rsid w:val="00615F1A"/>
    <w:rsid w:val="006204A7"/>
    <w:rsid w:val="0062187A"/>
    <w:rsid w:val="006255AF"/>
    <w:rsid w:val="006272CB"/>
    <w:rsid w:val="00634501"/>
    <w:rsid w:val="0063569A"/>
    <w:rsid w:val="006359CD"/>
    <w:rsid w:val="00637CE8"/>
    <w:rsid w:val="00641E92"/>
    <w:rsid w:val="006460EF"/>
    <w:rsid w:val="0065355C"/>
    <w:rsid w:val="00653C8C"/>
    <w:rsid w:val="006544AB"/>
    <w:rsid w:val="00654762"/>
    <w:rsid w:val="00657F37"/>
    <w:rsid w:val="006632A5"/>
    <w:rsid w:val="00664D78"/>
    <w:rsid w:val="00666030"/>
    <w:rsid w:val="00666642"/>
    <w:rsid w:val="00671E95"/>
    <w:rsid w:val="00675179"/>
    <w:rsid w:val="00677399"/>
    <w:rsid w:val="006835F1"/>
    <w:rsid w:val="0068425E"/>
    <w:rsid w:val="006867F3"/>
    <w:rsid w:val="006A1992"/>
    <w:rsid w:val="006A3D49"/>
    <w:rsid w:val="006A5604"/>
    <w:rsid w:val="006A68EB"/>
    <w:rsid w:val="006A72C1"/>
    <w:rsid w:val="006A7575"/>
    <w:rsid w:val="006B332C"/>
    <w:rsid w:val="006B384A"/>
    <w:rsid w:val="006B5961"/>
    <w:rsid w:val="006B7056"/>
    <w:rsid w:val="006B7B63"/>
    <w:rsid w:val="006C4179"/>
    <w:rsid w:val="006C454E"/>
    <w:rsid w:val="006C594E"/>
    <w:rsid w:val="006C614B"/>
    <w:rsid w:val="006D6A6E"/>
    <w:rsid w:val="006D6DDE"/>
    <w:rsid w:val="006E4BB1"/>
    <w:rsid w:val="006E6E2A"/>
    <w:rsid w:val="006F10FA"/>
    <w:rsid w:val="006F1CB2"/>
    <w:rsid w:val="006F372C"/>
    <w:rsid w:val="006F4B11"/>
    <w:rsid w:val="006F615B"/>
    <w:rsid w:val="006F685B"/>
    <w:rsid w:val="006F6FC1"/>
    <w:rsid w:val="00703CF5"/>
    <w:rsid w:val="00704D8D"/>
    <w:rsid w:val="00705CDF"/>
    <w:rsid w:val="00714F95"/>
    <w:rsid w:val="00715C92"/>
    <w:rsid w:val="00715DF0"/>
    <w:rsid w:val="0071718F"/>
    <w:rsid w:val="00723FE0"/>
    <w:rsid w:val="0073254D"/>
    <w:rsid w:val="007408FF"/>
    <w:rsid w:val="00742267"/>
    <w:rsid w:val="00746282"/>
    <w:rsid w:val="00750F07"/>
    <w:rsid w:val="00771BDD"/>
    <w:rsid w:val="00776D2A"/>
    <w:rsid w:val="007776AA"/>
    <w:rsid w:val="00781793"/>
    <w:rsid w:val="007860D1"/>
    <w:rsid w:val="00790427"/>
    <w:rsid w:val="0079257F"/>
    <w:rsid w:val="007965FB"/>
    <w:rsid w:val="007A115E"/>
    <w:rsid w:val="007A1A32"/>
    <w:rsid w:val="007A2243"/>
    <w:rsid w:val="007A6967"/>
    <w:rsid w:val="007B261D"/>
    <w:rsid w:val="007C638A"/>
    <w:rsid w:val="007C6A0D"/>
    <w:rsid w:val="007D47BF"/>
    <w:rsid w:val="007D54D5"/>
    <w:rsid w:val="007D5AED"/>
    <w:rsid w:val="007D6095"/>
    <w:rsid w:val="007D78F3"/>
    <w:rsid w:val="007F04DF"/>
    <w:rsid w:val="007F0B35"/>
    <w:rsid w:val="007F0EB4"/>
    <w:rsid w:val="007F1295"/>
    <w:rsid w:val="007F158A"/>
    <w:rsid w:val="007F2DF3"/>
    <w:rsid w:val="007F35F6"/>
    <w:rsid w:val="007F6848"/>
    <w:rsid w:val="00804813"/>
    <w:rsid w:val="008053FC"/>
    <w:rsid w:val="0080605A"/>
    <w:rsid w:val="00806C21"/>
    <w:rsid w:val="00806CF5"/>
    <w:rsid w:val="00811F9B"/>
    <w:rsid w:val="008149F2"/>
    <w:rsid w:val="00820675"/>
    <w:rsid w:val="0082179E"/>
    <w:rsid w:val="008245FC"/>
    <w:rsid w:val="00835D60"/>
    <w:rsid w:val="00837908"/>
    <w:rsid w:val="00840145"/>
    <w:rsid w:val="008405AC"/>
    <w:rsid w:val="00843BC4"/>
    <w:rsid w:val="0085467F"/>
    <w:rsid w:val="008550BD"/>
    <w:rsid w:val="008557CF"/>
    <w:rsid w:val="00874D27"/>
    <w:rsid w:val="00885026"/>
    <w:rsid w:val="00891603"/>
    <w:rsid w:val="00894503"/>
    <w:rsid w:val="008A019D"/>
    <w:rsid w:val="008A05DB"/>
    <w:rsid w:val="008A41CB"/>
    <w:rsid w:val="008A5BBF"/>
    <w:rsid w:val="008A66E1"/>
    <w:rsid w:val="008A69D2"/>
    <w:rsid w:val="008B348A"/>
    <w:rsid w:val="008B49CF"/>
    <w:rsid w:val="008B4A96"/>
    <w:rsid w:val="008B7347"/>
    <w:rsid w:val="008C1529"/>
    <w:rsid w:val="008C4825"/>
    <w:rsid w:val="008C7596"/>
    <w:rsid w:val="008D3718"/>
    <w:rsid w:val="008D3CFE"/>
    <w:rsid w:val="008D77FD"/>
    <w:rsid w:val="008E1788"/>
    <w:rsid w:val="008E30A1"/>
    <w:rsid w:val="008E3DAC"/>
    <w:rsid w:val="008E6E61"/>
    <w:rsid w:val="008F1E8D"/>
    <w:rsid w:val="009004D6"/>
    <w:rsid w:val="009125BC"/>
    <w:rsid w:val="0091452C"/>
    <w:rsid w:val="009159F7"/>
    <w:rsid w:val="009203F8"/>
    <w:rsid w:val="00923BBC"/>
    <w:rsid w:val="00923CD4"/>
    <w:rsid w:val="00927BE2"/>
    <w:rsid w:val="0094184C"/>
    <w:rsid w:val="009459F4"/>
    <w:rsid w:val="00954E66"/>
    <w:rsid w:val="00956A13"/>
    <w:rsid w:val="0096321F"/>
    <w:rsid w:val="0096774C"/>
    <w:rsid w:val="00974B53"/>
    <w:rsid w:val="00977567"/>
    <w:rsid w:val="00977FE1"/>
    <w:rsid w:val="0098088E"/>
    <w:rsid w:val="00984EFB"/>
    <w:rsid w:val="0098567F"/>
    <w:rsid w:val="00987224"/>
    <w:rsid w:val="00990CE0"/>
    <w:rsid w:val="009944A7"/>
    <w:rsid w:val="009A04D7"/>
    <w:rsid w:val="009A05D6"/>
    <w:rsid w:val="009A545B"/>
    <w:rsid w:val="009A666B"/>
    <w:rsid w:val="009A6B7E"/>
    <w:rsid w:val="009B071A"/>
    <w:rsid w:val="009B2623"/>
    <w:rsid w:val="009B6607"/>
    <w:rsid w:val="009B71E2"/>
    <w:rsid w:val="009C6EAB"/>
    <w:rsid w:val="009D1D41"/>
    <w:rsid w:val="009D3396"/>
    <w:rsid w:val="009E2588"/>
    <w:rsid w:val="009F0186"/>
    <w:rsid w:val="009F0479"/>
    <w:rsid w:val="009F05A8"/>
    <w:rsid w:val="009F0844"/>
    <w:rsid w:val="009F2C16"/>
    <w:rsid w:val="009F3C74"/>
    <w:rsid w:val="00A003BC"/>
    <w:rsid w:val="00A05E3C"/>
    <w:rsid w:val="00A067A5"/>
    <w:rsid w:val="00A0760F"/>
    <w:rsid w:val="00A10AA7"/>
    <w:rsid w:val="00A10AB9"/>
    <w:rsid w:val="00A21634"/>
    <w:rsid w:val="00A220B8"/>
    <w:rsid w:val="00A225FD"/>
    <w:rsid w:val="00A26A90"/>
    <w:rsid w:val="00A26B6D"/>
    <w:rsid w:val="00A3509A"/>
    <w:rsid w:val="00A4355F"/>
    <w:rsid w:val="00A45692"/>
    <w:rsid w:val="00A55287"/>
    <w:rsid w:val="00A57E2A"/>
    <w:rsid w:val="00A57FC5"/>
    <w:rsid w:val="00A61212"/>
    <w:rsid w:val="00A72FDB"/>
    <w:rsid w:val="00A806E0"/>
    <w:rsid w:val="00A80976"/>
    <w:rsid w:val="00A8545C"/>
    <w:rsid w:val="00A87BB7"/>
    <w:rsid w:val="00A9020A"/>
    <w:rsid w:val="00A9283E"/>
    <w:rsid w:val="00A951BB"/>
    <w:rsid w:val="00A96940"/>
    <w:rsid w:val="00AA4B25"/>
    <w:rsid w:val="00AB2D0D"/>
    <w:rsid w:val="00AB2E15"/>
    <w:rsid w:val="00AB3AD6"/>
    <w:rsid w:val="00AC14F4"/>
    <w:rsid w:val="00AC4EBF"/>
    <w:rsid w:val="00AC5A9A"/>
    <w:rsid w:val="00AC731D"/>
    <w:rsid w:val="00AC7463"/>
    <w:rsid w:val="00AC78C6"/>
    <w:rsid w:val="00AD45E0"/>
    <w:rsid w:val="00AD49EB"/>
    <w:rsid w:val="00AE4EAB"/>
    <w:rsid w:val="00AE64CF"/>
    <w:rsid w:val="00AE6A62"/>
    <w:rsid w:val="00AF0607"/>
    <w:rsid w:val="00AF30C2"/>
    <w:rsid w:val="00B0384A"/>
    <w:rsid w:val="00B06FA4"/>
    <w:rsid w:val="00B13415"/>
    <w:rsid w:val="00B16A44"/>
    <w:rsid w:val="00B17741"/>
    <w:rsid w:val="00B221E7"/>
    <w:rsid w:val="00B22311"/>
    <w:rsid w:val="00B23494"/>
    <w:rsid w:val="00B310D0"/>
    <w:rsid w:val="00B34EF6"/>
    <w:rsid w:val="00B4402D"/>
    <w:rsid w:val="00B44323"/>
    <w:rsid w:val="00B44558"/>
    <w:rsid w:val="00B5102E"/>
    <w:rsid w:val="00B5191E"/>
    <w:rsid w:val="00B55B87"/>
    <w:rsid w:val="00B55DB2"/>
    <w:rsid w:val="00B55E96"/>
    <w:rsid w:val="00B66D83"/>
    <w:rsid w:val="00B673BD"/>
    <w:rsid w:val="00B74464"/>
    <w:rsid w:val="00B753C1"/>
    <w:rsid w:val="00B75F10"/>
    <w:rsid w:val="00B80B64"/>
    <w:rsid w:val="00B81082"/>
    <w:rsid w:val="00B84CD6"/>
    <w:rsid w:val="00B94C3F"/>
    <w:rsid w:val="00BA5D1A"/>
    <w:rsid w:val="00BB55AC"/>
    <w:rsid w:val="00BB6D76"/>
    <w:rsid w:val="00BC0515"/>
    <w:rsid w:val="00BC4A6E"/>
    <w:rsid w:val="00BD05FE"/>
    <w:rsid w:val="00BE2B8B"/>
    <w:rsid w:val="00BE3C6D"/>
    <w:rsid w:val="00BE52AB"/>
    <w:rsid w:val="00BE6120"/>
    <w:rsid w:val="00BE6A31"/>
    <w:rsid w:val="00BE713E"/>
    <w:rsid w:val="00BF0662"/>
    <w:rsid w:val="00BF626A"/>
    <w:rsid w:val="00BF64ED"/>
    <w:rsid w:val="00BF6820"/>
    <w:rsid w:val="00C06127"/>
    <w:rsid w:val="00C06714"/>
    <w:rsid w:val="00C06A92"/>
    <w:rsid w:val="00C077A6"/>
    <w:rsid w:val="00C0791C"/>
    <w:rsid w:val="00C14F39"/>
    <w:rsid w:val="00C20EA2"/>
    <w:rsid w:val="00C22CD3"/>
    <w:rsid w:val="00C26BA7"/>
    <w:rsid w:val="00C32194"/>
    <w:rsid w:val="00C323DC"/>
    <w:rsid w:val="00C356BD"/>
    <w:rsid w:val="00C40665"/>
    <w:rsid w:val="00C42C83"/>
    <w:rsid w:val="00C466BF"/>
    <w:rsid w:val="00C4707B"/>
    <w:rsid w:val="00C51761"/>
    <w:rsid w:val="00C547A4"/>
    <w:rsid w:val="00C54922"/>
    <w:rsid w:val="00C5564C"/>
    <w:rsid w:val="00C55FD7"/>
    <w:rsid w:val="00C5633E"/>
    <w:rsid w:val="00C57613"/>
    <w:rsid w:val="00C6064D"/>
    <w:rsid w:val="00C62716"/>
    <w:rsid w:val="00C62B83"/>
    <w:rsid w:val="00C63B85"/>
    <w:rsid w:val="00C657A6"/>
    <w:rsid w:val="00C67F89"/>
    <w:rsid w:val="00C72CCB"/>
    <w:rsid w:val="00C74805"/>
    <w:rsid w:val="00C7503A"/>
    <w:rsid w:val="00C75329"/>
    <w:rsid w:val="00C77A0D"/>
    <w:rsid w:val="00C84629"/>
    <w:rsid w:val="00C94FC8"/>
    <w:rsid w:val="00C9628F"/>
    <w:rsid w:val="00C96FFD"/>
    <w:rsid w:val="00C979E3"/>
    <w:rsid w:val="00CA4F8E"/>
    <w:rsid w:val="00CA6C71"/>
    <w:rsid w:val="00CA74A5"/>
    <w:rsid w:val="00CB3C59"/>
    <w:rsid w:val="00CB5ED4"/>
    <w:rsid w:val="00CC10B1"/>
    <w:rsid w:val="00CC3442"/>
    <w:rsid w:val="00CC49A9"/>
    <w:rsid w:val="00CC54FA"/>
    <w:rsid w:val="00CC575C"/>
    <w:rsid w:val="00CC59EC"/>
    <w:rsid w:val="00CC74CA"/>
    <w:rsid w:val="00CE641E"/>
    <w:rsid w:val="00CE7524"/>
    <w:rsid w:val="00D017D5"/>
    <w:rsid w:val="00D02D15"/>
    <w:rsid w:val="00D10319"/>
    <w:rsid w:val="00D11C85"/>
    <w:rsid w:val="00D153EC"/>
    <w:rsid w:val="00D20C30"/>
    <w:rsid w:val="00D231F5"/>
    <w:rsid w:val="00D26FA0"/>
    <w:rsid w:val="00D3526E"/>
    <w:rsid w:val="00D41157"/>
    <w:rsid w:val="00D42901"/>
    <w:rsid w:val="00D43765"/>
    <w:rsid w:val="00D443F1"/>
    <w:rsid w:val="00D513EE"/>
    <w:rsid w:val="00D53804"/>
    <w:rsid w:val="00D617DD"/>
    <w:rsid w:val="00D63961"/>
    <w:rsid w:val="00D661E9"/>
    <w:rsid w:val="00D67C32"/>
    <w:rsid w:val="00D72AB9"/>
    <w:rsid w:val="00D741C0"/>
    <w:rsid w:val="00D75BD8"/>
    <w:rsid w:val="00D76AD5"/>
    <w:rsid w:val="00D776BF"/>
    <w:rsid w:val="00D8234F"/>
    <w:rsid w:val="00D82CDA"/>
    <w:rsid w:val="00D837DE"/>
    <w:rsid w:val="00D85080"/>
    <w:rsid w:val="00D90098"/>
    <w:rsid w:val="00D90F46"/>
    <w:rsid w:val="00D93300"/>
    <w:rsid w:val="00DA067F"/>
    <w:rsid w:val="00DA14A9"/>
    <w:rsid w:val="00DA733D"/>
    <w:rsid w:val="00DB2015"/>
    <w:rsid w:val="00DB5B9D"/>
    <w:rsid w:val="00DC7631"/>
    <w:rsid w:val="00DD44BD"/>
    <w:rsid w:val="00DD698A"/>
    <w:rsid w:val="00DE41D4"/>
    <w:rsid w:val="00DE5E49"/>
    <w:rsid w:val="00DF2036"/>
    <w:rsid w:val="00DF38C4"/>
    <w:rsid w:val="00E04D24"/>
    <w:rsid w:val="00E04ECA"/>
    <w:rsid w:val="00E10B6F"/>
    <w:rsid w:val="00E10C8F"/>
    <w:rsid w:val="00E124FF"/>
    <w:rsid w:val="00E13CA0"/>
    <w:rsid w:val="00E14CC5"/>
    <w:rsid w:val="00E15B86"/>
    <w:rsid w:val="00E3048D"/>
    <w:rsid w:val="00E30F00"/>
    <w:rsid w:val="00E316C2"/>
    <w:rsid w:val="00E31B19"/>
    <w:rsid w:val="00E3681D"/>
    <w:rsid w:val="00E4159A"/>
    <w:rsid w:val="00E43801"/>
    <w:rsid w:val="00E45694"/>
    <w:rsid w:val="00E50D77"/>
    <w:rsid w:val="00E53918"/>
    <w:rsid w:val="00E557E1"/>
    <w:rsid w:val="00E55D2D"/>
    <w:rsid w:val="00E611EB"/>
    <w:rsid w:val="00E67420"/>
    <w:rsid w:val="00E70DCB"/>
    <w:rsid w:val="00E7553C"/>
    <w:rsid w:val="00E7739E"/>
    <w:rsid w:val="00E80FDD"/>
    <w:rsid w:val="00E81518"/>
    <w:rsid w:val="00E8468E"/>
    <w:rsid w:val="00E8710B"/>
    <w:rsid w:val="00E90143"/>
    <w:rsid w:val="00E93A87"/>
    <w:rsid w:val="00EA2C0E"/>
    <w:rsid w:val="00EA3555"/>
    <w:rsid w:val="00EA4B3B"/>
    <w:rsid w:val="00EB0D9F"/>
    <w:rsid w:val="00EB331C"/>
    <w:rsid w:val="00EB4C02"/>
    <w:rsid w:val="00EC1003"/>
    <w:rsid w:val="00EC2EE8"/>
    <w:rsid w:val="00EC46BD"/>
    <w:rsid w:val="00EC4AD4"/>
    <w:rsid w:val="00EC7EB0"/>
    <w:rsid w:val="00ED0672"/>
    <w:rsid w:val="00ED1C97"/>
    <w:rsid w:val="00ED1FB2"/>
    <w:rsid w:val="00EE1D44"/>
    <w:rsid w:val="00EE2ED8"/>
    <w:rsid w:val="00EE59B9"/>
    <w:rsid w:val="00EE59C9"/>
    <w:rsid w:val="00EE6A80"/>
    <w:rsid w:val="00EF024D"/>
    <w:rsid w:val="00EF1A80"/>
    <w:rsid w:val="00EF4ED8"/>
    <w:rsid w:val="00EF6852"/>
    <w:rsid w:val="00F1224A"/>
    <w:rsid w:val="00F13930"/>
    <w:rsid w:val="00F1544B"/>
    <w:rsid w:val="00F25989"/>
    <w:rsid w:val="00F2718C"/>
    <w:rsid w:val="00F27DA5"/>
    <w:rsid w:val="00F30034"/>
    <w:rsid w:val="00F32401"/>
    <w:rsid w:val="00F3636A"/>
    <w:rsid w:val="00F36945"/>
    <w:rsid w:val="00F43375"/>
    <w:rsid w:val="00F44E4B"/>
    <w:rsid w:val="00F528C2"/>
    <w:rsid w:val="00F531E3"/>
    <w:rsid w:val="00F54349"/>
    <w:rsid w:val="00F61A38"/>
    <w:rsid w:val="00F64D55"/>
    <w:rsid w:val="00F7155F"/>
    <w:rsid w:val="00F779BC"/>
    <w:rsid w:val="00F95636"/>
    <w:rsid w:val="00F959F2"/>
    <w:rsid w:val="00F96185"/>
    <w:rsid w:val="00F97236"/>
    <w:rsid w:val="00FA7CF0"/>
    <w:rsid w:val="00FB3A63"/>
    <w:rsid w:val="00FB576D"/>
    <w:rsid w:val="00FC03B7"/>
    <w:rsid w:val="00FC10E1"/>
    <w:rsid w:val="00FD0C6F"/>
    <w:rsid w:val="00FE039C"/>
    <w:rsid w:val="00FE16C5"/>
    <w:rsid w:val="00FE2E25"/>
    <w:rsid w:val="00FE4DDF"/>
    <w:rsid w:val="00FF0394"/>
    <w:rsid w:val="00FF44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221D"/>
  <w15:docId w15:val="{E8CB5566-6A78-C64E-AF64-97EDC82E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F97236"/>
    <w:pPr>
      <w:spacing w:before="120" w:after="240" w:line="480" w:lineRule="auto"/>
    </w:pPr>
    <w:rPr>
      <w:rFonts w:ascii="Times New Roman" w:hAnsi="Times New Roman"/>
    </w:rPr>
  </w:style>
  <w:style w:type="paragraph" w:styleId="Titolo1">
    <w:name w:val="heading 1"/>
    <w:basedOn w:val="Normale"/>
    <w:next w:val="Corpotesto"/>
    <w:uiPriority w:val="9"/>
    <w:qFormat/>
    <w:rsid w:val="00572FF5"/>
    <w:pPr>
      <w:keepNext/>
      <w:keepLines/>
      <w:spacing w:before="480" w:after="0"/>
      <w:jc w:val="center"/>
      <w:outlineLvl w:val="0"/>
    </w:pPr>
    <w:rPr>
      <w:rFonts w:eastAsiaTheme="majorEastAsia" w:cstheme="majorBidi"/>
      <w:b/>
      <w:bCs/>
      <w:szCs w:val="32"/>
    </w:rPr>
  </w:style>
  <w:style w:type="paragraph" w:styleId="Titolo2">
    <w:name w:val="heading 2"/>
    <w:basedOn w:val="Titolo1"/>
    <w:next w:val="Corpotesto"/>
    <w:uiPriority w:val="9"/>
    <w:unhideWhenUsed/>
    <w:qFormat/>
    <w:rsid w:val="00AB6A32"/>
    <w:pPr>
      <w:spacing w:before="200"/>
      <w:jc w:val="left"/>
      <w:outlineLvl w:val="1"/>
    </w:pPr>
    <w:rPr>
      <w:bCs w:val="0"/>
    </w:rPr>
  </w:style>
  <w:style w:type="paragraph" w:styleId="Titolo3">
    <w:name w:val="heading 3"/>
    <w:basedOn w:val="Titolo2"/>
    <w:next w:val="Normale"/>
    <w:uiPriority w:val="9"/>
    <w:unhideWhenUsed/>
    <w:qFormat/>
    <w:rsid w:val="007F2EC5"/>
    <w:pPr>
      <w:framePr w:wrap="around" w:vAnchor="text" w:hAnchor="text" w:y="1"/>
      <w:spacing w:before="0" w:line="240" w:lineRule="auto"/>
      <w:ind w:firstLine="680"/>
      <w:outlineLvl w:val="2"/>
    </w:pPr>
    <w:rPr>
      <w:bCs/>
      <w:szCs w:val="28"/>
    </w:rPr>
  </w:style>
  <w:style w:type="paragraph" w:styleId="Titolo4">
    <w:name w:val="heading 4"/>
    <w:basedOn w:val="Titolo3"/>
    <w:next w:val="Corpotesto"/>
    <w:uiPriority w:val="9"/>
    <w:unhideWhenUsed/>
    <w:qFormat/>
    <w:rsid w:val="00F0724A"/>
    <w:pPr>
      <w:framePr w:wrap="around"/>
      <w:outlineLvl w:val="3"/>
    </w:pPr>
    <w:rPr>
      <w:bCs w:val="0"/>
      <w:i/>
    </w:rPr>
  </w:style>
  <w:style w:type="paragraph" w:styleId="Titolo5">
    <w:name w:val="heading 5"/>
    <w:basedOn w:val="Titolo4"/>
    <w:next w:val="Corpotesto"/>
    <w:uiPriority w:val="9"/>
    <w:unhideWhenUsed/>
    <w:qFormat/>
    <w:rsid w:val="00F0724A"/>
    <w:pPr>
      <w:framePr w:wrap="around"/>
      <w:outlineLvl w:val="4"/>
    </w:pPr>
    <w:rPr>
      <w:b w:val="0"/>
      <w:iCs/>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qFormat/>
    <w:rsid w:val="005036C4"/>
    <w:pPr>
      <w:spacing w:before="180"/>
      <w:ind w:firstLine="680"/>
    </w:pPr>
  </w:style>
  <w:style w:type="paragraph" w:customStyle="1" w:styleId="FirstParagraph">
    <w:name w:val="First Paragraph"/>
    <w:basedOn w:val="Corpotesto"/>
    <w:next w:val="Corpotesto"/>
    <w:qFormat/>
  </w:style>
  <w:style w:type="paragraph" w:customStyle="1" w:styleId="Compact">
    <w:name w:val="Compact"/>
    <w:basedOn w:val="Corpotesto"/>
    <w:qFormat/>
    <w:rsid w:val="00AF6DE6"/>
    <w:pPr>
      <w:spacing w:after="180" w:line="240" w:lineRule="auto"/>
      <w:ind w:firstLine="0"/>
    </w:pPr>
  </w:style>
  <w:style w:type="paragraph" w:styleId="Titolo">
    <w:name w:val="Title"/>
    <w:basedOn w:val="Normale"/>
    <w:next w:val="Corpotesto"/>
    <w:qFormat/>
    <w:rsid w:val="00186200"/>
    <w:pPr>
      <w:keepNext/>
      <w:keepLines/>
      <w:spacing w:before="2040"/>
      <w:jc w:val="center"/>
    </w:pPr>
    <w:rPr>
      <w:rFonts w:eastAsiaTheme="majorEastAsia" w:cstheme="majorBidi"/>
      <w:bCs/>
      <w:szCs w:val="36"/>
    </w:rPr>
  </w:style>
  <w:style w:type="paragraph" w:styleId="Sottotitolo">
    <w:name w:val="Subtitle"/>
    <w:basedOn w:val="Titolo"/>
    <w:next w:val="Corpotesto"/>
    <w:qFormat/>
    <w:rsid w:val="00572FF5"/>
    <w:pPr>
      <w:spacing w:before="240"/>
    </w:pPr>
    <w:rPr>
      <w:szCs w:val="30"/>
    </w:rPr>
  </w:style>
  <w:style w:type="paragraph" w:customStyle="1" w:styleId="Author">
    <w:name w:val="Author"/>
    <w:basedOn w:val="Titolo"/>
    <w:next w:val="Corpotesto"/>
    <w:qFormat/>
    <w:rsid w:val="00CB20D0"/>
    <w:pPr>
      <w:spacing w:before="0"/>
    </w:pPr>
  </w:style>
  <w:style w:type="paragraph" w:styleId="Data">
    <w:name w:val="Date"/>
    <w:next w:val="Corpotesto"/>
    <w:qFormat/>
    <w:pPr>
      <w:keepNext/>
      <w:keepLines/>
      <w:jc w:val="center"/>
    </w:pPr>
  </w:style>
  <w:style w:type="paragraph" w:customStyle="1" w:styleId="Abstract">
    <w:name w:val="Abstract"/>
    <w:basedOn w:val="Normale"/>
    <w:next w:val="Corpotesto"/>
    <w:qFormat/>
    <w:rsid w:val="00572FF5"/>
    <w:pPr>
      <w:keepNext/>
      <w:keepLines/>
      <w:spacing w:before="300" w:after="300"/>
    </w:pPr>
    <w:rPr>
      <w:szCs w:val="20"/>
    </w:rPr>
  </w:style>
  <w:style w:type="paragraph" w:styleId="Bibliografia">
    <w:name w:val="Bibliography"/>
    <w:aliases w:val="refs"/>
    <w:basedOn w:val="Normale"/>
    <w:qFormat/>
    <w:rsid w:val="00572FF5"/>
    <w:pPr>
      <w:ind w:left="680" w:hanging="680"/>
    </w:pPr>
  </w:style>
  <w:style w:type="paragraph" w:styleId="Testodelblocco">
    <w:name w:val="Block Text"/>
    <w:basedOn w:val="Corpotesto"/>
    <w:next w:val="Corpotesto"/>
    <w:uiPriority w:val="9"/>
    <w:unhideWhenUsed/>
    <w:qFormat/>
    <w:pPr>
      <w:spacing w:before="100" w:after="100"/>
    </w:pPr>
    <w:rPr>
      <w:rFonts w:asciiTheme="majorHAnsi" w:eastAsiaTheme="majorEastAsia" w:hAnsiTheme="majorHAnsi" w:cstheme="majorBidi"/>
      <w:bCs/>
      <w:sz w:val="20"/>
      <w:szCs w:val="20"/>
    </w:rPr>
  </w:style>
  <w:style w:type="paragraph" w:styleId="Testonotaapidipagina">
    <w:name w:val="footnote text"/>
    <w:basedOn w:val="Normale"/>
    <w:uiPriority w:val="9"/>
    <w:unhideWhenUsed/>
    <w:qFormat/>
    <w:rsid w:val="00006D3F"/>
    <w:pPr>
      <w:spacing w:before="0"/>
    </w:pPr>
  </w:style>
  <w:style w:type="table" w:customStyle="1" w:styleId="Table">
    <w:name w:val="Table"/>
    <w:basedOn w:val="Tabellanorma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rsid w:val="00006D3F"/>
    <w:pPr>
      <w:keepNext/>
    </w:pPr>
  </w:style>
  <w:style w:type="paragraph" w:customStyle="1" w:styleId="ImageCaption">
    <w:name w:val="Image Caption"/>
    <w:basedOn w:val="Didascalia"/>
    <w:rsid w:val="00421B26"/>
    <w:rPr>
      <w:i w:val="0"/>
    </w:rPr>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rsid w:val="00006D3F"/>
    <w:pPr>
      <w:spacing w:before="240" w:after="240"/>
      <w:outlineLvl w:val="9"/>
    </w:pPr>
    <w:rPr>
      <w:bCs w:val="0"/>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Intestazione">
    <w:name w:val="header"/>
    <w:basedOn w:val="Normale"/>
    <w:link w:val="IntestazioneCarattere"/>
    <w:uiPriority w:val="99"/>
    <w:unhideWhenUsed/>
    <w:rsid w:val="00AF36ED"/>
    <w:pPr>
      <w:tabs>
        <w:tab w:val="center" w:pos="4536"/>
        <w:tab w:val="right" w:pos="9072"/>
      </w:tabs>
      <w:spacing w:after="0"/>
    </w:pPr>
  </w:style>
  <w:style w:type="character" w:customStyle="1" w:styleId="IntestazioneCarattere">
    <w:name w:val="Intestazione Carattere"/>
    <w:basedOn w:val="Carpredefinitoparagrafo"/>
    <w:link w:val="Intestazione"/>
    <w:uiPriority w:val="99"/>
    <w:rsid w:val="00AF36ED"/>
  </w:style>
  <w:style w:type="paragraph" w:styleId="Pidipagina">
    <w:name w:val="footer"/>
    <w:basedOn w:val="Normale"/>
    <w:link w:val="PidipaginaCarattere"/>
    <w:unhideWhenUsed/>
    <w:rsid w:val="00AF36ED"/>
    <w:pPr>
      <w:tabs>
        <w:tab w:val="center" w:pos="4536"/>
        <w:tab w:val="right" w:pos="9072"/>
      </w:tabs>
      <w:spacing w:after="0"/>
    </w:pPr>
  </w:style>
  <w:style w:type="character" w:customStyle="1" w:styleId="PidipaginaCarattere">
    <w:name w:val="Piè di pagina Carattere"/>
    <w:basedOn w:val="Carpredefinitoparagrafo"/>
    <w:link w:val="Pidipagina"/>
    <w:rsid w:val="00AF36ED"/>
  </w:style>
  <w:style w:type="character" w:styleId="Numeropagina">
    <w:name w:val="page number"/>
    <w:basedOn w:val="Carpredefinitoparagrafo"/>
    <w:semiHidden/>
    <w:unhideWhenUsed/>
    <w:rsid w:val="00AF36ED"/>
  </w:style>
  <w:style w:type="paragraph" w:customStyle="1" w:styleId="h1-pagebreak">
    <w:name w:val="h1-pagebreak"/>
    <w:basedOn w:val="Titolo1"/>
    <w:qFormat/>
    <w:rsid w:val="00DD5581"/>
    <w:pPr>
      <w:pageBreakBefore/>
    </w:pPr>
    <w:rPr>
      <w:b w:val="0"/>
    </w:rPr>
  </w:style>
  <w:style w:type="character" w:customStyle="1" w:styleId="CorpotestoCarattere">
    <w:name w:val="Corpo testo Carattere"/>
    <w:basedOn w:val="Carpredefinitoparagrafo"/>
    <w:link w:val="Corpotesto"/>
    <w:rsid w:val="005036C4"/>
    <w:rPr>
      <w:rFonts w:ascii="Times New Roman" w:hAnsi="Times New Roman"/>
    </w:rPr>
  </w:style>
  <w:style w:type="table" w:styleId="Grigliatabella">
    <w:name w:val="Table Grid"/>
    <w:basedOn w:val="Tabellanorma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2">
    <w:name w:val="Plain Table 2"/>
    <w:basedOn w:val="Tabellanorma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1">
    <w:name w:val="Plain Table 1"/>
    <w:basedOn w:val="Tabellanorma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itolodellibro">
    <w:name w:val="Book Title"/>
    <w:basedOn w:val="Carpredefinitoparagrafo"/>
    <w:rsid w:val="00F14702"/>
    <w:rPr>
      <w:b/>
      <w:bCs/>
      <w:i/>
      <w:iCs/>
      <w:spacing w:val="5"/>
    </w:rPr>
  </w:style>
  <w:style w:type="paragraph" w:customStyle="1" w:styleId="h1-titlepage">
    <w:name w:val="h1-titlepage"/>
    <w:basedOn w:val="h1-pagebreak"/>
    <w:qFormat/>
    <w:rsid w:val="00A05772"/>
    <w:rPr>
      <w:b/>
    </w:rPr>
  </w:style>
  <w:style w:type="character" w:styleId="Rimandocommento">
    <w:name w:val="annotation reference"/>
    <w:basedOn w:val="Carpredefinitoparagrafo"/>
    <w:semiHidden/>
    <w:unhideWhenUsed/>
    <w:rsid w:val="0007482F"/>
    <w:rPr>
      <w:sz w:val="16"/>
      <w:szCs w:val="16"/>
    </w:rPr>
  </w:style>
  <w:style w:type="paragraph" w:styleId="Testocommento">
    <w:name w:val="annotation text"/>
    <w:basedOn w:val="Normale"/>
    <w:link w:val="TestocommentoCarattere"/>
    <w:semiHidden/>
    <w:unhideWhenUsed/>
    <w:rsid w:val="0007482F"/>
    <w:pPr>
      <w:spacing w:line="240" w:lineRule="auto"/>
    </w:pPr>
    <w:rPr>
      <w:sz w:val="20"/>
      <w:szCs w:val="20"/>
    </w:rPr>
  </w:style>
  <w:style w:type="character" w:customStyle="1" w:styleId="TestocommentoCarattere">
    <w:name w:val="Testo commento Carattere"/>
    <w:basedOn w:val="Carpredefinitoparagrafo"/>
    <w:link w:val="Testocommento"/>
    <w:semiHidden/>
    <w:rsid w:val="0007482F"/>
    <w:rPr>
      <w:rFonts w:ascii="Times New Roman" w:hAnsi="Times New Roman"/>
      <w:sz w:val="20"/>
      <w:szCs w:val="20"/>
    </w:rPr>
  </w:style>
  <w:style w:type="paragraph" w:styleId="Soggettocommento">
    <w:name w:val="annotation subject"/>
    <w:basedOn w:val="Testocommento"/>
    <w:next w:val="Testocommento"/>
    <w:link w:val="SoggettocommentoCarattere"/>
    <w:semiHidden/>
    <w:unhideWhenUsed/>
    <w:rsid w:val="0007482F"/>
    <w:rPr>
      <w:b/>
      <w:bCs/>
    </w:rPr>
  </w:style>
  <w:style w:type="character" w:customStyle="1" w:styleId="SoggettocommentoCarattere">
    <w:name w:val="Soggetto commento Carattere"/>
    <w:basedOn w:val="TestocommentoCarattere"/>
    <w:link w:val="Soggettocommento"/>
    <w:semiHidden/>
    <w:rsid w:val="0007482F"/>
    <w:rPr>
      <w:rFonts w:ascii="Times New Roman" w:hAnsi="Times New Roman"/>
      <w:b/>
      <w:bCs/>
      <w:sz w:val="20"/>
      <w:szCs w:val="20"/>
    </w:rPr>
  </w:style>
  <w:style w:type="paragraph" w:styleId="Testofumetto">
    <w:name w:val="Balloon Text"/>
    <w:basedOn w:val="Normale"/>
    <w:link w:val="TestofumettoCarattere"/>
    <w:semiHidden/>
    <w:unhideWhenUsed/>
    <w:rsid w:val="0007482F"/>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semiHidden/>
    <w:rsid w:val="0007482F"/>
    <w:rPr>
      <w:rFonts w:ascii="Segoe UI" w:hAnsi="Segoe UI" w:cs="Segoe UI"/>
      <w:sz w:val="18"/>
      <w:szCs w:val="18"/>
    </w:rPr>
  </w:style>
  <w:style w:type="paragraph" w:styleId="Revisione">
    <w:name w:val="Revision"/>
    <w:hidden/>
    <w:semiHidden/>
    <w:rsid w:val="003B475E"/>
    <w:pPr>
      <w:spacing w:after="0"/>
    </w:pPr>
    <w:rPr>
      <w:rFonts w:ascii="Times New Roman" w:hAnsi="Times New Roman"/>
    </w:rPr>
  </w:style>
  <w:style w:type="character" w:styleId="Testosegnaposto">
    <w:name w:val="Placeholder Text"/>
    <w:basedOn w:val="Carpredefinitoparagrafo"/>
    <w:semiHidden/>
    <w:rsid w:val="00294FE9"/>
    <w:rPr>
      <w:color w:val="666666"/>
    </w:rPr>
  </w:style>
  <w:style w:type="paragraph" w:styleId="NormaleWeb">
    <w:name w:val="Normal (Web)"/>
    <w:basedOn w:val="Normale"/>
    <w:uiPriority w:val="99"/>
    <w:semiHidden/>
    <w:unhideWhenUsed/>
    <w:rsid w:val="00AC4EBF"/>
    <w:rPr>
      <w:rFonts w:cs="Times New Roman"/>
    </w:rPr>
  </w:style>
  <w:style w:type="paragraph" w:styleId="Paragrafoelenco">
    <w:name w:val="List Paragraph"/>
    <w:basedOn w:val="Normale"/>
    <w:uiPriority w:val="34"/>
    <w:qFormat/>
    <w:rsid w:val="00AD49EB"/>
    <w:pPr>
      <w:ind w:left="720"/>
      <w:contextualSpacing/>
    </w:pPr>
  </w:style>
  <w:style w:type="character" w:styleId="Menzionenonrisolta">
    <w:name w:val="Unresolved Mention"/>
    <w:basedOn w:val="Carpredefinitoparagrafo"/>
    <w:uiPriority w:val="99"/>
    <w:semiHidden/>
    <w:unhideWhenUsed/>
    <w:rsid w:val="00495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860">
      <w:bodyDiv w:val="1"/>
      <w:marLeft w:val="0"/>
      <w:marRight w:val="0"/>
      <w:marTop w:val="0"/>
      <w:marBottom w:val="0"/>
      <w:divBdr>
        <w:top w:val="none" w:sz="0" w:space="0" w:color="auto"/>
        <w:left w:val="none" w:sz="0" w:space="0" w:color="auto"/>
        <w:bottom w:val="none" w:sz="0" w:space="0" w:color="auto"/>
        <w:right w:val="none" w:sz="0" w:space="0" w:color="auto"/>
      </w:divBdr>
    </w:div>
    <w:div w:id="29499455">
      <w:bodyDiv w:val="1"/>
      <w:marLeft w:val="0"/>
      <w:marRight w:val="0"/>
      <w:marTop w:val="0"/>
      <w:marBottom w:val="0"/>
      <w:divBdr>
        <w:top w:val="none" w:sz="0" w:space="0" w:color="auto"/>
        <w:left w:val="none" w:sz="0" w:space="0" w:color="auto"/>
        <w:bottom w:val="none" w:sz="0" w:space="0" w:color="auto"/>
        <w:right w:val="none" w:sz="0" w:space="0" w:color="auto"/>
      </w:divBdr>
      <w:divsChild>
        <w:div w:id="2086877792">
          <w:marLeft w:val="0"/>
          <w:marRight w:val="0"/>
          <w:marTop w:val="0"/>
          <w:marBottom w:val="0"/>
          <w:divBdr>
            <w:top w:val="none" w:sz="0" w:space="0" w:color="auto"/>
            <w:left w:val="none" w:sz="0" w:space="0" w:color="auto"/>
            <w:bottom w:val="none" w:sz="0" w:space="0" w:color="auto"/>
            <w:right w:val="none" w:sz="0" w:space="0" w:color="auto"/>
          </w:divBdr>
          <w:divsChild>
            <w:div w:id="913316959">
              <w:marLeft w:val="0"/>
              <w:marRight w:val="0"/>
              <w:marTop w:val="0"/>
              <w:marBottom w:val="0"/>
              <w:divBdr>
                <w:top w:val="none" w:sz="0" w:space="0" w:color="auto"/>
                <w:left w:val="none" w:sz="0" w:space="0" w:color="auto"/>
                <w:bottom w:val="none" w:sz="0" w:space="0" w:color="auto"/>
                <w:right w:val="none" w:sz="0" w:space="0" w:color="auto"/>
              </w:divBdr>
              <w:divsChild>
                <w:div w:id="4469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5693">
      <w:bodyDiv w:val="1"/>
      <w:marLeft w:val="0"/>
      <w:marRight w:val="0"/>
      <w:marTop w:val="0"/>
      <w:marBottom w:val="0"/>
      <w:divBdr>
        <w:top w:val="none" w:sz="0" w:space="0" w:color="auto"/>
        <w:left w:val="none" w:sz="0" w:space="0" w:color="auto"/>
        <w:bottom w:val="none" w:sz="0" w:space="0" w:color="auto"/>
        <w:right w:val="none" w:sz="0" w:space="0" w:color="auto"/>
      </w:divBdr>
      <w:divsChild>
        <w:div w:id="1673265730">
          <w:marLeft w:val="0"/>
          <w:marRight w:val="0"/>
          <w:marTop w:val="0"/>
          <w:marBottom w:val="0"/>
          <w:divBdr>
            <w:top w:val="none" w:sz="0" w:space="0" w:color="auto"/>
            <w:left w:val="none" w:sz="0" w:space="0" w:color="auto"/>
            <w:bottom w:val="none" w:sz="0" w:space="0" w:color="auto"/>
            <w:right w:val="none" w:sz="0" w:space="0" w:color="auto"/>
          </w:divBdr>
        </w:div>
        <w:div w:id="888423462">
          <w:marLeft w:val="0"/>
          <w:marRight w:val="0"/>
          <w:marTop w:val="0"/>
          <w:marBottom w:val="0"/>
          <w:divBdr>
            <w:top w:val="none" w:sz="0" w:space="0" w:color="auto"/>
            <w:left w:val="none" w:sz="0" w:space="0" w:color="auto"/>
            <w:bottom w:val="none" w:sz="0" w:space="0" w:color="auto"/>
            <w:right w:val="none" w:sz="0" w:space="0" w:color="auto"/>
          </w:divBdr>
        </w:div>
      </w:divsChild>
    </w:div>
    <w:div w:id="76758541">
      <w:bodyDiv w:val="1"/>
      <w:marLeft w:val="0"/>
      <w:marRight w:val="0"/>
      <w:marTop w:val="0"/>
      <w:marBottom w:val="0"/>
      <w:divBdr>
        <w:top w:val="none" w:sz="0" w:space="0" w:color="auto"/>
        <w:left w:val="none" w:sz="0" w:space="0" w:color="auto"/>
        <w:bottom w:val="none" w:sz="0" w:space="0" w:color="auto"/>
        <w:right w:val="none" w:sz="0" w:space="0" w:color="auto"/>
      </w:divBdr>
      <w:divsChild>
        <w:div w:id="1964073297">
          <w:marLeft w:val="0"/>
          <w:marRight w:val="0"/>
          <w:marTop w:val="0"/>
          <w:marBottom w:val="0"/>
          <w:divBdr>
            <w:top w:val="none" w:sz="0" w:space="0" w:color="auto"/>
            <w:left w:val="none" w:sz="0" w:space="0" w:color="auto"/>
            <w:bottom w:val="none" w:sz="0" w:space="0" w:color="auto"/>
            <w:right w:val="none" w:sz="0" w:space="0" w:color="auto"/>
          </w:divBdr>
          <w:divsChild>
            <w:div w:id="618607886">
              <w:marLeft w:val="0"/>
              <w:marRight w:val="0"/>
              <w:marTop w:val="0"/>
              <w:marBottom w:val="0"/>
              <w:divBdr>
                <w:top w:val="none" w:sz="0" w:space="0" w:color="auto"/>
                <w:left w:val="none" w:sz="0" w:space="0" w:color="auto"/>
                <w:bottom w:val="none" w:sz="0" w:space="0" w:color="auto"/>
                <w:right w:val="none" w:sz="0" w:space="0" w:color="auto"/>
              </w:divBdr>
              <w:divsChild>
                <w:div w:id="3003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9306">
      <w:bodyDiv w:val="1"/>
      <w:marLeft w:val="0"/>
      <w:marRight w:val="0"/>
      <w:marTop w:val="0"/>
      <w:marBottom w:val="0"/>
      <w:divBdr>
        <w:top w:val="none" w:sz="0" w:space="0" w:color="auto"/>
        <w:left w:val="none" w:sz="0" w:space="0" w:color="auto"/>
        <w:bottom w:val="none" w:sz="0" w:space="0" w:color="auto"/>
        <w:right w:val="none" w:sz="0" w:space="0" w:color="auto"/>
      </w:divBdr>
      <w:divsChild>
        <w:div w:id="1303846854">
          <w:marLeft w:val="0"/>
          <w:marRight w:val="0"/>
          <w:marTop w:val="0"/>
          <w:marBottom w:val="0"/>
          <w:divBdr>
            <w:top w:val="none" w:sz="0" w:space="0" w:color="auto"/>
            <w:left w:val="none" w:sz="0" w:space="0" w:color="auto"/>
            <w:bottom w:val="none" w:sz="0" w:space="0" w:color="auto"/>
            <w:right w:val="none" w:sz="0" w:space="0" w:color="auto"/>
          </w:divBdr>
          <w:divsChild>
            <w:div w:id="475024571">
              <w:marLeft w:val="0"/>
              <w:marRight w:val="0"/>
              <w:marTop w:val="0"/>
              <w:marBottom w:val="0"/>
              <w:divBdr>
                <w:top w:val="none" w:sz="0" w:space="0" w:color="auto"/>
                <w:left w:val="none" w:sz="0" w:space="0" w:color="auto"/>
                <w:bottom w:val="none" w:sz="0" w:space="0" w:color="auto"/>
                <w:right w:val="none" w:sz="0" w:space="0" w:color="auto"/>
              </w:divBdr>
              <w:divsChild>
                <w:div w:id="6251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4202">
      <w:bodyDiv w:val="1"/>
      <w:marLeft w:val="0"/>
      <w:marRight w:val="0"/>
      <w:marTop w:val="0"/>
      <w:marBottom w:val="0"/>
      <w:divBdr>
        <w:top w:val="none" w:sz="0" w:space="0" w:color="auto"/>
        <w:left w:val="none" w:sz="0" w:space="0" w:color="auto"/>
        <w:bottom w:val="none" w:sz="0" w:space="0" w:color="auto"/>
        <w:right w:val="none" w:sz="0" w:space="0" w:color="auto"/>
      </w:divBdr>
      <w:divsChild>
        <w:div w:id="312370960">
          <w:marLeft w:val="0"/>
          <w:marRight w:val="0"/>
          <w:marTop w:val="0"/>
          <w:marBottom w:val="0"/>
          <w:divBdr>
            <w:top w:val="none" w:sz="0" w:space="0" w:color="auto"/>
            <w:left w:val="none" w:sz="0" w:space="0" w:color="auto"/>
            <w:bottom w:val="none" w:sz="0" w:space="0" w:color="auto"/>
            <w:right w:val="none" w:sz="0" w:space="0" w:color="auto"/>
          </w:divBdr>
          <w:divsChild>
            <w:div w:id="1408186906">
              <w:marLeft w:val="0"/>
              <w:marRight w:val="0"/>
              <w:marTop w:val="0"/>
              <w:marBottom w:val="0"/>
              <w:divBdr>
                <w:top w:val="none" w:sz="0" w:space="0" w:color="auto"/>
                <w:left w:val="none" w:sz="0" w:space="0" w:color="auto"/>
                <w:bottom w:val="none" w:sz="0" w:space="0" w:color="auto"/>
                <w:right w:val="none" w:sz="0" w:space="0" w:color="auto"/>
              </w:divBdr>
              <w:divsChild>
                <w:div w:id="21143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7626">
      <w:bodyDiv w:val="1"/>
      <w:marLeft w:val="0"/>
      <w:marRight w:val="0"/>
      <w:marTop w:val="0"/>
      <w:marBottom w:val="0"/>
      <w:divBdr>
        <w:top w:val="none" w:sz="0" w:space="0" w:color="auto"/>
        <w:left w:val="none" w:sz="0" w:space="0" w:color="auto"/>
        <w:bottom w:val="none" w:sz="0" w:space="0" w:color="auto"/>
        <w:right w:val="none" w:sz="0" w:space="0" w:color="auto"/>
      </w:divBdr>
      <w:divsChild>
        <w:div w:id="2112386530">
          <w:marLeft w:val="0"/>
          <w:marRight w:val="0"/>
          <w:marTop w:val="0"/>
          <w:marBottom w:val="0"/>
          <w:divBdr>
            <w:top w:val="none" w:sz="0" w:space="0" w:color="auto"/>
            <w:left w:val="none" w:sz="0" w:space="0" w:color="auto"/>
            <w:bottom w:val="none" w:sz="0" w:space="0" w:color="auto"/>
            <w:right w:val="none" w:sz="0" w:space="0" w:color="auto"/>
          </w:divBdr>
          <w:divsChild>
            <w:div w:id="536434490">
              <w:marLeft w:val="0"/>
              <w:marRight w:val="0"/>
              <w:marTop w:val="0"/>
              <w:marBottom w:val="0"/>
              <w:divBdr>
                <w:top w:val="none" w:sz="0" w:space="0" w:color="auto"/>
                <w:left w:val="none" w:sz="0" w:space="0" w:color="auto"/>
                <w:bottom w:val="none" w:sz="0" w:space="0" w:color="auto"/>
                <w:right w:val="none" w:sz="0" w:space="0" w:color="auto"/>
              </w:divBdr>
              <w:divsChild>
                <w:div w:id="1944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6409">
      <w:bodyDiv w:val="1"/>
      <w:marLeft w:val="0"/>
      <w:marRight w:val="0"/>
      <w:marTop w:val="0"/>
      <w:marBottom w:val="0"/>
      <w:divBdr>
        <w:top w:val="none" w:sz="0" w:space="0" w:color="auto"/>
        <w:left w:val="none" w:sz="0" w:space="0" w:color="auto"/>
        <w:bottom w:val="none" w:sz="0" w:space="0" w:color="auto"/>
        <w:right w:val="none" w:sz="0" w:space="0" w:color="auto"/>
      </w:divBdr>
    </w:div>
    <w:div w:id="129254439">
      <w:bodyDiv w:val="1"/>
      <w:marLeft w:val="0"/>
      <w:marRight w:val="0"/>
      <w:marTop w:val="0"/>
      <w:marBottom w:val="0"/>
      <w:divBdr>
        <w:top w:val="none" w:sz="0" w:space="0" w:color="auto"/>
        <w:left w:val="none" w:sz="0" w:space="0" w:color="auto"/>
        <w:bottom w:val="none" w:sz="0" w:space="0" w:color="auto"/>
        <w:right w:val="none" w:sz="0" w:space="0" w:color="auto"/>
      </w:divBdr>
    </w:div>
    <w:div w:id="158692181">
      <w:bodyDiv w:val="1"/>
      <w:marLeft w:val="0"/>
      <w:marRight w:val="0"/>
      <w:marTop w:val="0"/>
      <w:marBottom w:val="0"/>
      <w:divBdr>
        <w:top w:val="none" w:sz="0" w:space="0" w:color="auto"/>
        <w:left w:val="none" w:sz="0" w:space="0" w:color="auto"/>
        <w:bottom w:val="none" w:sz="0" w:space="0" w:color="auto"/>
        <w:right w:val="none" w:sz="0" w:space="0" w:color="auto"/>
      </w:divBdr>
    </w:div>
    <w:div w:id="160434526">
      <w:bodyDiv w:val="1"/>
      <w:marLeft w:val="0"/>
      <w:marRight w:val="0"/>
      <w:marTop w:val="0"/>
      <w:marBottom w:val="0"/>
      <w:divBdr>
        <w:top w:val="none" w:sz="0" w:space="0" w:color="auto"/>
        <w:left w:val="none" w:sz="0" w:space="0" w:color="auto"/>
        <w:bottom w:val="none" w:sz="0" w:space="0" w:color="auto"/>
        <w:right w:val="none" w:sz="0" w:space="0" w:color="auto"/>
      </w:divBdr>
      <w:divsChild>
        <w:div w:id="788931927">
          <w:marLeft w:val="0"/>
          <w:marRight w:val="0"/>
          <w:marTop w:val="0"/>
          <w:marBottom w:val="0"/>
          <w:divBdr>
            <w:top w:val="none" w:sz="0" w:space="0" w:color="auto"/>
            <w:left w:val="none" w:sz="0" w:space="0" w:color="auto"/>
            <w:bottom w:val="none" w:sz="0" w:space="0" w:color="auto"/>
            <w:right w:val="none" w:sz="0" w:space="0" w:color="auto"/>
          </w:divBdr>
          <w:divsChild>
            <w:div w:id="855075231">
              <w:marLeft w:val="0"/>
              <w:marRight w:val="0"/>
              <w:marTop w:val="0"/>
              <w:marBottom w:val="0"/>
              <w:divBdr>
                <w:top w:val="none" w:sz="0" w:space="0" w:color="auto"/>
                <w:left w:val="none" w:sz="0" w:space="0" w:color="auto"/>
                <w:bottom w:val="none" w:sz="0" w:space="0" w:color="auto"/>
                <w:right w:val="none" w:sz="0" w:space="0" w:color="auto"/>
              </w:divBdr>
              <w:divsChild>
                <w:div w:id="9298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1099">
      <w:bodyDiv w:val="1"/>
      <w:marLeft w:val="0"/>
      <w:marRight w:val="0"/>
      <w:marTop w:val="0"/>
      <w:marBottom w:val="0"/>
      <w:divBdr>
        <w:top w:val="none" w:sz="0" w:space="0" w:color="auto"/>
        <w:left w:val="none" w:sz="0" w:space="0" w:color="auto"/>
        <w:bottom w:val="none" w:sz="0" w:space="0" w:color="auto"/>
        <w:right w:val="none" w:sz="0" w:space="0" w:color="auto"/>
      </w:divBdr>
    </w:div>
    <w:div w:id="221907334">
      <w:bodyDiv w:val="1"/>
      <w:marLeft w:val="0"/>
      <w:marRight w:val="0"/>
      <w:marTop w:val="0"/>
      <w:marBottom w:val="0"/>
      <w:divBdr>
        <w:top w:val="none" w:sz="0" w:space="0" w:color="auto"/>
        <w:left w:val="none" w:sz="0" w:space="0" w:color="auto"/>
        <w:bottom w:val="none" w:sz="0" w:space="0" w:color="auto"/>
        <w:right w:val="none" w:sz="0" w:space="0" w:color="auto"/>
      </w:divBdr>
      <w:divsChild>
        <w:div w:id="1565875330">
          <w:marLeft w:val="0"/>
          <w:marRight w:val="0"/>
          <w:marTop w:val="0"/>
          <w:marBottom w:val="0"/>
          <w:divBdr>
            <w:top w:val="none" w:sz="0" w:space="0" w:color="auto"/>
            <w:left w:val="none" w:sz="0" w:space="0" w:color="auto"/>
            <w:bottom w:val="none" w:sz="0" w:space="0" w:color="auto"/>
            <w:right w:val="none" w:sz="0" w:space="0" w:color="auto"/>
          </w:divBdr>
          <w:divsChild>
            <w:div w:id="1972857112">
              <w:marLeft w:val="0"/>
              <w:marRight w:val="0"/>
              <w:marTop w:val="0"/>
              <w:marBottom w:val="0"/>
              <w:divBdr>
                <w:top w:val="none" w:sz="0" w:space="0" w:color="auto"/>
                <w:left w:val="none" w:sz="0" w:space="0" w:color="auto"/>
                <w:bottom w:val="none" w:sz="0" w:space="0" w:color="auto"/>
                <w:right w:val="none" w:sz="0" w:space="0" w:color="auto"/>
              </w:divBdr>
              <w:divsChild>
                <w:div w:id="1970044062">
                  <w:marLeft w:val="0"/>
                  <w:marRight w:val="0"/>
                  <w:marTop w:val="0"/>
                  <w:marBottom w:val="0"/>
                  <w:divBdr>
                    <w:top w:val="none" w:sz="0" w:space="0" w:color="auto"/>
                    <w:left w:val="none" w:sz="0" w:space="0" w:color="auto"/>
                    <w:bottom w:val="none" w:sz="0" w:space="0" w:color="auto"/>
                    <w:right w:val="none" w:sz="0" w:space="0" w:color="auto"/>
                  </w:divBdr>
                </w:div>
              </w:divsChild>
            </w:div>
            <w:div w:id="13504611">
              <w:marLeft w:val="0"/>
              <w:marRight w:val="0"/>
              <w:marTop w:val="0"/>
              <w:marBottom w:val="0"/>
              <w:divBdr>
                <w:top w:val="none" w:sz="0" w:space="0" w:color="auto"/>
                <w:left w:val="none" w:sz="0" w:space="0" w:color="auto"/>
                <w:bottom w:val="none" w:sz="0" w:space="0" w:color="auto"/>
                <w:right w:val="none" w:sz="0" w:space="0" w:color="auto"/>
              </w:divBdr>
              <w:divsChild>
                <w:div w:id="1509101095">
                  <w:marLeft w:val="0"/>
                  <w:marRight w:val="0"/>
                  <w:marTop w:val="0"/>
                  <w:marBottom w:val="0"/>
                  <w:divBdr>
                    <w:top w:val="none" w:sz="0" w:space="0" w:color="auto"/>
                    <w:left w:val="none" w:sz="0" w:space="0" w:color="auto"/>
                    <w:bottom w:val="none" w:sz="0" w:space="0" w:color="auto"/>
                    <w:right w:val="none" w:sz="0" w:space="0" w:color="auto"/>
                  </w:divBdr>
                </w:div>
              </w:divsChild>
            </w:div>
            <w:div w:id="1805078319">
              <w:marLeft w:val="0"/>
              <w:marRight w:val="0"/>
              <w:marTop w:val="0"/>
              <w:marBottom w:val="0"/>
              <w:divBdr>
                <w:top w:val="none" w:sz="0" w:space="0" w:color="auto"/>
                <w:left w:val="none" w:sz="0" w:space="0" w:color="auto"/>
                <w:bottom w:val="none" w:sz="0" w:space="0" w:color="auto"/>
                <w:right w:val="none" w:sz="0" w:space="0" w:color="auto"/>
              </w:divBdr>
              <w:divsChild>
                <w:div w:id="1022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47621">
      <w:bodyDiv w:val="1"/>
      <w:marLeft w:val="0"/>
      <w:marRight w:val="0"/>
      <w:marTop w:val="0"/>
      <w:marBottom w:val="0"/>
      <w:divBdr>
        <w:top w:val="none" w:sz="0" w:space="0" w:color="auto"/>
        <w:left w:val="none" w:sz="0" w:space="0" w:color="auto"/>
        <w:bottom w:val="none" w:sz="0" w:space="0" w:color="auto"/>
        <w:right w:val="none" w:sz="0" w:space="0" w:color="auto"/>
      </w:divBdr>
      <w:divsChild>
        <w:div w:id="2105223511">
          <w:marLeft w:val="0"/>
          <w:marRight w:val="0"/>
          <w:marTop w:val="0"/>
          <w:marBottom w:val="0"/>
          <w:divBdr>
            <w:top w:val="none" w:sz="0" w:space="0" w:color="auto"/>
            <w:left w:val="none" w:sz="0" w:space="0" w:color="auto"/>
            <w:bottom w:val="none" w:sz="0" w:space="0" w:color="auto"/>
            <w:right w:val="none" w:sz="0" w:space="0" w:color="auto"/>
          </w:divBdr>
          <w:divsChild>
            <w:div w:id="1273588026">
              <w:marLeft w:val="0"/>
              <w:marRight w:val="0"/>
              <w:marTop w:val="0"/>
              <w:marBottom w:val="0"/>
              <w:divBdr>
                <w:top w:val="none" w:sz="0" w:space="0" w:color="auto"/>
                <w:left w:val="none" w:sz="0" w:space="0" w:color="auto"/>
                <w:bottom w:val="none" w:sz="0" w:space="0" w:color="auto"/>
                <w:right w:val="none" w:sz="0" w:space="0" w:color="auto"/>
              </w:divBdr>
              <w:divsChild>
                <w:div w:id="20063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47862">
      <w:bodyDiv w:val="1"/>
      <w:marLeft w:val="0"/>
      <w:marRight w:val="0"/>
      <w:marTop w:val="0"/>
      <w:marBottom w:val="0"/>
      <w:divBdr>
        <w:top w:val="none" w:sz="0" w:space="0" w:color="auto"/>
        <w:left w:val="none" w:sz="0" w:space="0" w:color="auto"/>
        <w:bottom w:val="none" w:sz="0" w:space="0" w:color="auto"/>
        <w:right w:val="none" w:sz="0" w:space="0" w:color="auto"/>
      </w:divBdr>
      <w:divsChild>
        <w:div w:id="1444034034">
          <w:marLeft w:val="0"/>
          <w:marRight w:val="0"/>
          <w:marTop w:val="0"/>
          <w:marBottom w:val="0"/>
          <w:divBdr>
            <w:top w:val="none" w:sz="0" w:space="0" w:color="auto"/>
            <w:left w:val="none" w:sz="0" w:space="0" w:color="auto"/>
            <w:bottom w:val="none" w:sz="0" w:space="0" w:color="auto"/>
            <w:right w:val="none" w:sz="0" w:space="0" w:color="auto"/>
          </w:divBdr>
          <w:divsChild>
            <w:div w:id="465197995">
              <w:marLeft w:val="0"/>
              <w:marRight w:val="0"/>
              <w:marTop w:val="0"/>
              <w:marBottom w:val="0"/>
              <w:divBdr>
                <w:top w:val="none" w:sz="0" w:space="0" w:color="auto"/>
                <w:left w:val="none" w:sz="0" w:space="0" w:color="auto"/>
                <w:bottom w:val="none" w:sz="0" w:space="0" w:color="auto"/>
                <w:right w:val="none" w:sz="0" w:space="0" w:color="auto"/>
              </w:divBdr>
              <w:divsChild>
                <w:div w:id="8762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1896">
      <w:bodyDiv w:val="1"/>
      <w:marLeft w:val="0"/>
      <w:marRight w:val="0"/>
      <w:marTop w:val="0"/>
      <w:marBottom w:val="0"/>
      <w:divBdr>
        <w:top w:val="none" w:sz="0" w:space="0" w:color="auto"/>
        <w:left w:val="none" w:sz="0" w:space="0" w:color="auto"/>
        <w:bottom w:val="none" w:sz="0" w:space="0" w:color="auto"/>
        <w:right w:val="none" w:sz="0" w:space="0" w:color="auto"/>
      </w:divBdr>
    </w:div>
    <w:div w:id="277686391">
      <w:bodyDiv w:val="1"/>
      <w:marLeft w:val="0"/>
      <w:marRight w:val="0"/>
      <w:marTop w:val="0"/>
      <w:marBottom w:val="0"/>
      <w:divBdr>
        <w:top w:val="none" w:sz="0" w:space="0" w:color="auto"/>
        <w:left w:val="none" w:sz="0" w:space="0" w:color="auto"/>
        <w:bottom w:val="none" w:sz="0" w:space="0" w:color="auto"/>
        <w:right w:val="none" w:sz="0" w:space="0" w:color="auto"/>
      </w:divBdr>
    </w:div>
    <w:div w:id="278142700">
      <w:bodyDiv w:val="1"/>
      <w:marLeft w:val="0"/>
      <w:marRight w:val="0"/>
      <w:marTop w:val="0"/>
      <w:marBottom w:val="0"/>
      <w:divBdr>
        <w:top w:val="none" w:sz="0" w:space="0" w:color="auto"/>
        <w:left w:val="none" w:sz="0" w:space="0" w:color="auto"/>
        <w:bottom w:val="none" w:sz="0" w:space="0" w:color="auto"/>
        <w:right w:val="none" w:sz="0" w:space="0" w:color="auto"/>
      </w:divBdr>
      <w:divsChild>
        <w:div w:id="1802723428">
          <w:marLeft w:val="0"/>
          <w:marRight w:val="0"/>
          <w:marTop w:val="0"/>
          <w:marBottom w:val="0"/>
          <w:divBdr>
            <w:top w:val="none" w:sz="0" w:space="0" w:color="auto"/>
            <w:left w:val="none" w:sz="0" w:space="0" w:color="auto"/>
            <w:bottom w:val="none" w:sz="0" w:space="0" w:color="auto"/>
            <w:right w:val="none" w:sz="0" w:space="0" w:color="auto"/>
          </w:divBdr>
          <w:divsChild>
            <w:div w:id="1627152513">
              <w:marLeft w:val="0"/>
              <w:marRight w:val="0"/>
              <w:marTop w:val="0"/>
              <w:marBottom w:val="0"/>
              <w:divBdr>
                <w:top w:val="none" w:sz="0" w:space="0" w:color="auto"/>
                <w:left w:val="none" w:sz="0" w:space="0" w:color="auto"/>
                <w:bottom w:val="none" w:sz="0" w:space="0" w:color="auto"/>
                <w:right w:val="none" w:sz="0" w:space="0" w:color="auto"/>
              </w:divBdr>
              <w:divsChild>
                <w:div w:id="14320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13307">
      <w:bodyDiv w:val="1"/>
      <w:marLeft w:val="0"/>
      <w:marRight w:val="0"/>
      <w:marTop w:val="0"/>
      <w:marBottom w:val="0"/>
      <w:divBdr>
        <w:top w:val="none" w:sz="0" w:space="0" w:color="auto"/>
        <w:left w:val="none" w:sz="0" w:space="0" w:color="auto"/>
        <w:bottom w:val="none" w:sz="0" w:space="0" w:color="auto"/>
        <w:right w:val="none" w:sz="0" w:space="0" w:color="auto"/>
      </w:divBdr>
    </w:div>
    <w:div w:id="339815012">
      <w:bodyDiv w:val="1"/>
      <w:marLeft w:val="0"/>
      <w:marRight w:val="0"/>
      <w:marTop w:val="0"/>
      <w:marBottom w:val="0"/>
      <w:divBdr>
        <w:top w:val="none" w:sz="0" w:space="0" w:color="auto"/>
        <w:left w:val="none" w:sz="0" w:space="0" w:color="auto"/>
        <w:bottom w:val="none" w:sz="0" w:space="0" w:color="auto"/>
        <w:right w:val="none" w:sz="0" w:space="0" w:color="auto"/>
      </w:divBdr>
      <w:divsChild>
        <w:div w:id="234054877">
          <w:marLeft w:val="0"/>
          <w:marRight w:val="0"/>
          <w:marTop w:val="0"/>
          <w:marBottom w:val="0"/>
          <w:divBdr>
            <w:top w:val="none" w:sz="0" w:space="0" w:color="auto"/>
            <w:left w:val="none" w:sz="0" w:space="0" w:color="auto"/>
            <w:bottom w:val="none" w:sz="0" w:space="0" w:color="auto"/>
            <w:right w:val="none" w:sz="0" w:space="0" w:color="auto"/>
          </w:divBdr>
          <w:divsChild>
            <w:div w:id="1408072529">
              <w:marLeft w:val="0"/>
              <w:marRight w:val="0"/>
              <w:marTop w:val="0"/>
              <w:marBottom w:val="0"/>
              <w:divBdr>
                <w:top w:val="none" w:sz="0" w:space="0" w:color="auto"/>
                <w:left w:val="none" w:sz="0" w:space="0" w:color="auto"/>
                <w:bottom w:val="none" w:sz="0" w:space="0" w:color="auto"/>
                <w:right w:val="none" w:sz="0" w:space="0" w:color="auto"/>
              </w:divBdr>
              <w:divsChild>
                <w:div w:id="15363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5412">
      <w:bodyDiv w:val="1"/>
      <w:marLeft w:val="0"/>
      <w:marRight w:val="0"/>
      <w:marTop w:val="0"/>
      <w:marBottom w:val="0"/>
      <w:divBdr>
        <w:top w:val="none" w:sz="0" w:space="0" w:color="auto"/>
        <w:left w:val="none" w:sz="0" w:space="0" w:color="auto"/>
        <w:bottom w:val="none" w:sz="0" w:space="0" w:color="auto"/>
        <w:right w:val="none" w:sz="0" w:space="0" w:color="auto"/>
      </w:divBdr>
    </w:div>
    <w:div w:id="430129980">
      <w:bodyDiv w:val="1"/>
      <w:marLeft w:val="0"/>
      <w:marRight w:val="0"/>
      <w:marTop w:val="0"/>
      <w:marBottom w:val="0"/>
      <w:divBdr>
        <w:top w:val="none" w:sz="0" w:space="0" w:color="auto"/>
        <w:left w:val="none" w:sz="0" w:space="0" w:color="auto"/>
        <w:bottom w:val="none" w:sz="0" w:space="0" w:color="auto"/>
        <w:right w:val="none" w:sz="0" w:space="0" w:color="auto"/>
      </w:divBdr>
      <w:divsChild>
        <w:div w:id="1671641526">
          <w:marLeft w:val="0"/>
          <w:marRight w:val="0"/>
          <w:marTop w:val="0"/>
          <w:marBottom w:val="0"/>
          <w:divBdr>
            <w:top w:val="none" w:sz="0" w:space="0" w:color="auto"/>
            <w:left w:val="none" w:sz="0" w:space="0" w:color="auto"/>
            <w:bottom w:val="none" w:sz="0" w:space="0" w:color="auto"/>
            <w:right w:val="none" w:sz="0" w:space="0" w:color="auto"/>
          </w:divBdr>
          <w:divsChild>
            <w:div w:id="1919435029">
              <w:marLeft w:val="0"/>
              <w:marRight w:val="0"/>
              <w:marTop w:val="0"/>
              <w:marBottom w:val="0"/>
              <w:divBdr>
                <w:top w:val="none" w:sz="0" w:space="0" w:color="auto"/>
                <w:left w:val="none" w:sz="0" w:space="0" w:color="auto"/>
                <w:bottom w:val="none" w:sz="0" w:space="0" w:color="auto"/>
                <w:right w:val="none" w:sz="0" w:space="0" w:color="auto"/>
              </w:divBdr>
              <w:divsChild>
                <w:div w:id="18102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99383">
      <w:bodyDiv w:val="1"/>
      <w:marLeft w:val="0"/>
      <w:marRight w:val="0"/>
      <w:marTop w:val="0"/>
      <w:marBottom w:val="0"/>
      <w:divBdr>
        <w:top w:val="none" w:sz="0" w:space="0" w:color="auto"/>
        <w:left w:val="none" w:sz="0" w:space="0" w:color="auto"/>
        <w:bottom w:val="none" w:sz="0" w:space="0" w:color="auto"/>
        <w:right w:val="none" w:sz="0" w:space="0" w:color="auto"/>
      </w:divBdr>
    </w:div>
    <w:div w:id="434443712">
      <w:bodyDiv w:val="1"/>
      <w:marLeft w:val="0"/>
      <w:marRight w:val="0"/>
      <w:marTop w:val="0"/>
      <w:marBottom w:val="0"/>
      <w:divBdr>
        <w:top w:val="none" w:sz="0" w:space="0" w:color="auto"/>
        <w:left w:val="none" w:sz="0" w:space="0" w:color="auto"/>
        <w:bottom w:val="none" w:sz="0" w:space="0" w:color="auto"/>
        <w:right w:val="none" w:sz="0" w:space="0" w:color="auto"/>
      </w:divBdr>
      <w:divsChild>
        <w:div w:id="1570186233">
          <w:marLeft w:val="0"/>
          <w:marRight w:val="0"/>
          <w:marTop w:val="0"/>
          <w:marBottom w:val="0"/>
          <w:divBdr>
            <w:top w:val="none" w:sz="0" w:space="0" w:color="auto"/>
            <w:left w:val="none" w:sz="0" w:space="0" w:color="auto"/>
            <w:bottom w:val="none" w:sz="0" w:space="0" w:color="auto"/>
            <w:right w:val="none" w:sz="0" w:space="0" w:color="auto"/>
          </w:divBdr>
          <w:divsChild>
            <w:div w:id="446045138">
              <w:marLeft w:val="0"/>
              <w:marRight w:val="0"/>
              <w:marTop w:val="0"/>
              <w:marBottom w:val="0"/>
              <w:divBdr>
                <w:top w:val="none" w:sz="0" w:space="0" w:color="auto"/>
                <w:left w:val="none" w:sz="0" w:space="0" w:color="auto"/>
                <w:bottom w:val="none" w:sz="0" w:space="0" w:color="auto"/>
                <w:right w:val="none" w:sz="0" w:space="0" w:color="auto"/>
              </w:divBdr>
              <w:divsChild>
                <w:div w:id="19272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5865">
      <w:bodyDiv w:val="1"/>
      <w:marLeft w:val="0"/>
      <w:marRight w:val="0"/>
      <w:marTop w:val="0"/>
      <w:marBottom w:val="0"/>
      <w:divBdr>
        <w:top w:val="none" w:sz="0" w:space="0" w:color="auto"/>
        <w:left w:val="none" w:sz="0" w:space="0" w:color="auto"/>
        <w:bottom w:val="none" w:sz="0" w:space="0" w:color="auto"/>
        <w:right w:val="none" w:sz="0" w:space="0" w:color="auto"/>
      </w:divBdr>
      <w:divsChild>
        <w:div w:id="910434193">
          <w:marLeft w:val="0"/>
          <w:marRight w:val="0"/>
          <w:marTop w:val="0"/>
          <w:marBottom w:val="0"/>
          <w:divBdr>
            <w:top w:val="none" w:sz="0" w:space="0" w:color="auto"/>
            <w:left w:val="none" w:sz="0" w:space="0" w:color="auto"/>
            <w:bottom w:val="none" w:sz="0" w:space="0" w:color="auto"/>
            <w:right w:val="none" w:sz="0" w:space="0" w:color="auto"/>
          </w:divBdr>
          <w:divsChild>
            <w:div w:id="178741790">
              <w:marLeft w:val="0"/>
              <w:marRight w:val="0"/>
              <w:marTop w:val="0"/>
              <w:marBottom w:val="0"/>
              <w:divBdr>
                <w:top w:val="none" w:sz="0" w:space="0" w:color="auto"/>
                <w:left w:val="none" w:sz="0" w:space="0" w:color="auto"/>
                <w:bottom w:val="none" w:sz="0" w:space="0" w:color="auto"/>
                <w:right w:val="none" w:sz="0" w:space="0" w:color="auto"/>
              </w:divBdr>
              <w:divsChild>
                <w:div w:id="2120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83448">
      <w:bodyDiv w:val="1"/>
      <w:marLeft w:val="0"/>
      <w:marRight w:val="0"/>
      <w:marTop w:val="0"/>
      <w:marBottom w:val="0"/>
      <w:divBdr>
        <w:top w:val="none" w:sz="0" w:space="0" w:color="auto"/>
        <w:left w:val="none" w:sz="0" w:space="0" w:color="auto"/>
        <w:bottom w:val="none" w:sz="0" w:space="0" w:color="auto"/>
        <w:right w:val="none" w:sz="0" w:space="0" w:color="auto"/>
      </w:divBdr>
      <w:divsChild>
        <w:div w:id="580411563">
          <w:marLeft w:val="0"/>
          <w:marRight w:val="0"/>
          <w:marTop w:val="0"/>
          <w:marBottom w:val="0"/>
          <w:divBdr>
            <w:top w:val="none" w:sz="0" w:space="0" w:color="auto"/>
            <w:left w:val="none" w:sz="0" w:space="0" w:color="auto"/>
            <w:bottom w:val="none" w:sz="0" w:space="0" w:color="auto"/>
            <w:right w:val="none" w:sz="0" w:space="0" w:color="auto"/>
          </w:divBdr>
          <w:divsChild>
            <w:div w:id="265580793">
              <w:marLeft w:val="0"/>
              <w:marRight w:val="0"/>
              <w:marTop w:val="0"/>
              <w:marBottom w:val="0"/>
              <w:divBdr>
                <w:top w:val="none" w:sz="0" w:space="0" w:color="auto"/>
                <w:left w:val="none" w:sz="0" w:space="0" w:color="auto"/>
                <w:bottom w:val="none" w:sz="0" w:space="0" w:color="auto"/>
                <w:right w:val="none" w:sz="0" w:space="0" w:color="auto"/>
              </w:divBdr>
              <w:divsChild>
                <w:div w:id="17384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728">
      <w:bodyDiv w:val="1"/>
      <w:marLeft w:val="0"/>
      <w:marRight w:val="0"/>
      <w:marTop w:val="0"/>
      <w:marBottom w:val="0"/>
      <w:divBdr>
        <w:top w:val="none" w:sz="0" w:space="0" w:color="auto"/>
        <w:left w:val="none" w:sz="0" w:space="0" w:color="auto"/>
        <w:bottom w:val="none" w:sz="0" w:space="0" w:color="auto"/>
        <w:right w:val="none" w:sz="0" w:space="0" w:color="auto"/>
      </w:divBdr>
      <w:divsChild>
        <w:div w:id="550458855">
          <w:marLeft w:val="0"/>
          <w:marRight w:val="0"/>
          <w:marTop w:val="0"/>
          <w:marBottom w:val="0"/>
          <w:divBdr>
            <w:top w:val="none" w:sz="0" w:space="0" w:color="auto"/>
            <w:left w:val="none" w:sz="0" w:space="0" w:color="auto"/>
            <w:bottom w:val="none" w:sz="0" w:space="0" w:color="auto"/>
            <w:right w:val="none" w:sz="0" w:space="0" w:color="auto"/>
          </w:divBdr>
          <w:divsChild>
            <w:div w:id="1302418736">
              <w:marLeft w:val="0"/>
              <w:marRight w:val="0"/>
              <w:marTop w:val="0"/>
              <w:marBottom w:val="0"/>
              <w:divBdr>
                <w:top w:val="none" w:sz="0" w:space="0" w:color="auto"/>
                <w:left w:val="none" w:sz="0" w:space="0" w:color="auto"/>
                <w:bottom w:val="none" w:sz="0" w:space="0" w:color="auto"/>
                <w:right w:val="none" w:sz="0" w:space="0" w:color="auto"/>
              </w:divBdr>
              <w:divsChild>
                <w:div w:id="11573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9441">
      <w:bodyDiv w:val="1"/>
      <w:marLeft w:val="0"/>
      <w:marRight w:val="0"/>
      <w:marTop w:val="0"/>
      <w:marBottom w:val="0"/>
      <w:divBdr>
        <w:top w:val="none" w:sz="0" w:space="0" w:color="auto"/>
        <w:left w:val="none" w:sz="0" w:space="0" w:color="auto"/>
        <w:bottom w:val="none" w:sz="0" w:space="0" w:color="auto"/>
        <w:right w:val="none" w:sz="0" w:space="0" w:color="auto"/>
      </w:divBdr>
      <w:divsChild>
        <w:div w:id="1927303051">
          <w:marLeft w:val="0"/>
          <w:marRight w:val="0"/>
          <w:marTop w:val="0"/>
          <w:marBottom w:val="0"/>
          <w:divBdr>
            <w:top w:val="none" w:sz="0" w:space="0" w:color="auto"/>
            <w:left w:val="none" w:sz="0" w:space="0" w:color="auto"/>
            <w:bottom w:val="none" w:sz="0" w:space="0" w:color="auto"/>
            <w:right w:val="none" w:sz="0" w:space="0" w:color="auto"/>
          </w:divBdr>
          <w:divsChild>
            <w:div w:id="501510662">
              <w:marLeft w:val="0"/>
              <w:marRight w:val="0"/>
              <w:marTop w:val="0"/>
              <w:marBottom w:val="0"/>
              <w:divBdr>
                <w:top w:val="none" w:sz="0" w:space="0" w:color="auto"/>
                <w:left w:val="none" w:sz="0" w:space="0" w:color="auto"/>
                <w:bottom w:val="none" w:sz="0" w:space="0" w:color="auto"/>
                <w:right w:val="none" w:sz="0" w:space="0" w:color="auto"/>
              </w:divBdr>
              <w:divsChild>
                <w:div w:id="2772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6262">
      <w:bodyDiv w:val="1"/>
      <w:marLeft w:val="0"/>
      <w:marRight w:val="0"/>
      <w:marTop w:val="0"/>
      <w:marBottom w:val="0"/>
      <w:divBdr>
        <w:top w:val="none" w:sz="0" w:space="0" w:color="auto"/>
        <w:left w:val="none" w:sz="0" w:space="0" w:color="auto"/>
        <w:bottom w:val="none" w:sz="0" w:space="0" w:color="auto"/>
        <w:right w:val="none" w:sz="0" w:space="0" w:color="auto"/>
      </w:divBdr>
      <w:divsChild>
        <w:div w:id="1895653030">
          <w:marLeft w:val="0"/>
          <w:marRight w:val="0"/>
          <w:marTop w:val="0"/>
          <w:marBottom w:val="0"/>
          <w:divBdr>
            <w:top w:val="none" w:sz="0" w:space="0" w:color="auto"/>
            <w:left w:val="none" w:sz="0" w:space="0" w:color="auto"/>
            <w:bottom w:val="none" w:sz="0" w:space="0" w:color="auto"/>
            <w:right w:val="none" w:sz="0" w:space="0" w:color="auto"/>
          </w:divBdr>
          <w:divsChild>
            <w:div w:id="1646087393">
              <w:marLeft w:val="0"/>
              <w:marRight w:val="0"/>
              <w:marTop w:val="0"/>
              <w:marBottom w:val="0"/>
              <w:divBdr>
                <w:top w:val="none" w:sz="0" w:space="0" w:color="auto"/>
                <w:left w:val="none" w:sz="0" w:space="0" w:color="auto"/>
                <w:bottom w:val="none" w:sz="0" w:space="0" w:color="auto"/>
                <w:right w:val="none" w:sz="0" w:space="0" w:color="auto"/>
              </w:divBdr>
              <w:divsChild>
                <w:div w:id="13121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5517">
      <w:bodyDiv w:val="1"/>
      <w:marLeft w:val="0"/>
      <w:marRight w:val="0"/>
      <w:marTop w:val="0"/>
      <w:marBottom w:val="0"/>
      <w:divBdr>
        <w:top w:val="none" w:sz="0" w:space="0" w:color="auto"/>
        <w:left w:val="none" w:sz="0" w:space="0" w:color="auto"/>
        <w:bottom w:val="none" w:sz="0" w:space="0" w:color="auto"/>
        <w:right w:val="none" w:sz="0" w:space="0" w:color="auto"/>
      </w:divBdr>
    </w:div>
    <w:div w:id="642001910">
      <w:bodyDiv w:val="1"/>
      <w:marLeft w:val="0"/>
      <w:marRight w:val="0"/>
      <w:marTop w:val="0"/>
      <w:marBottom w:val="0"/>
      <w:divBdr>
        <w:top w:val="none" w:sz="0" w:space="0" w:color="auto"/>
        <w:left w:val="none" w:sz="0" w:space="0" w:color="auto"/>
        <w:bottom w:val="none" w:sz="0" w:space="0" w:color="auto"/>
        <w:right w:val="none" w:sz="0" w:space="0" w:color="auto"/>
      </w:divBdr>
      <w:divsChild>
        <w:div w:id="1588689526">
          <w:marLeft w:val="0"/>
          <w:marRight w:val="0"/>
          <w:marTop w:val="0"/>
          <w:marBottom w:val="0"/>
          <w:divBdr>
            <w:top w:val="none" w:sz="0" w:space="0" w:color="auto"/>
            <w:left w:val="none" w:sz="0" w:space="0" w:color="auto"/>
            <w:bottom w:val="none" w:sz="0" w:space="0" w:color="auto"/>
            <w:right w:val="none" w:sz="0" w:space="0" w:color="auto"/>
          </w:divBdr>
          <w:divsChild>
            <w:div w:id="1126266921">
              <w:marLeft w:val="0"/>
              <w:marRight w:val="0"/>
              <w:marTop w:val="0"/>
              <w:marBottom w:val="0"/>
              <w:divBdr>
                <w:top w:val="none" w:sz="0" w:space="0" w:color="auto"/>
                <w:left w:val="none" w:sz="0" w:space="0" w:color="auto"/>
                <w:bottom w:val="none" w:sz="0" w:space="0" w:color="auto"/>
                <w:right w:val="none" w:sz="0" w:space="0" w:color="auto"/>
              </w:divBdr>
              <w:divsChild>
                <w:div w:id="19672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3767">
      <w:bodyDiv w:val="1"/>
      <w:marLeft w:val="0"/>
      <w:marRight w:val="0"/>
      <w:marTop w:val="0"/>
      <w:marBottom w:val="0"/>
      <w:divBdr>
        <w:top w:val="none" w:sz="0" w:space="0" w:color="auto"/>
        <w:left w:val="none" w:sz="0" w:space="0" w:color="auto"/>
        <w:bottom w:val="none" w:sz="0" w:space="0" w:color="auto"/>
        <w:right w:val="none" w:sz="0" w:space="0" w:color="auto"/>
      </w:divBdr>
      <w:divsChild>
        <w:div w:id="1351905686">
          <w:marLeft w:val="0"/>
          <w:marRight w:val="0"/>
          <w:marTop w:val="0"/>
          <w:marBottom w:val="0"/>
          <w:divBdr>
            <w:top w:val="none" w:sz="0" w:space="0" w:color="auto"/>
            <w:left w:val="none" w:sz="0" w:space="0" w:color="auto"/>
            <w:bottom w:val="none" w:sz="0" w:space="0" w:color="auto"/>
            <w:right w:val="none" w:sz="0" w:space="0" w:color="auto"/>
          </w:divBdr>
          <w:divsChild>
            <w:div w:id="1690718906">
              <w:marLeft w:val="0"/>
              <w:marRight w:val="0"/>
              <w:marTop w:val="0"/>
              <w:marBottom w:val="0"/>
              <w:divBdr>
                <w:top w:val="none" w:sz="0" w:space="0" w:color="auto"/>
                <w:left w:val="none" w:sz="0" w:space="0" w:color="auto"/>
                <w:bottom w:val="none" w:sz="0" w:space="0" w:color="auto"/>
                <w:right w:val="none" w:sz="0" w:space="0" w:color="auto"/>
              </w:divBdr>
              <w:divsChild>
                <w:div w:id="14232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018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99">
          <w:marLeft w:val="0"/>
          <w:marRight w:val="0"/>
          <w:marTop w:val="0"/>
          <w:marBottom w:val="0"/>
          <w:divBdr>
            <w:top w:val="none" w:sz="0" w:space="0" w:color="auto"/>
            <w:left w:val="none" w:sz="0" w:space="0" w:color="auto"/>
            <w:bottom w:val="none" w:sz="0" w:space="0" w:color="auto"/>
            <w:right w:val="none" w:sz="0" w:space="0" w:color="auto"/>
          </w:divBdr>
          <w:divsChild>
            <w:div w:id="528761130">
              <w:marLeft w:val="0"/>
              <w:marRight w:val="0"/>
              <w:marTop w:val="0"/>
              <w:marBottom w:val="0"/>
              <w:divBdr>
                <w:top w:val="none" w:sz="0" w:space="0" w:color="auto"/>
                <w:left w:val="none" w:sz="0" w:space="0" w:color="auto"/>
                <w:bottom w:val="none" w:sz="0" w:space="0" w:color="auto"/>
                <w:right w:val="none" w:sz="0" w:space="0" w:color="auto"/>
              </w:divBdr>
              <w:divsChild>
                <w:div w:id="1817645949">
                  <w:marLeft w:val="0"/>
                  <w:marRight w:val="0"/>
                  <w:marTop w:val="0"/>
                  <w:marBottom w:val="0"/>
                  <w:divBdr>
                    <w:top w:val="none" w:sz="0" w:space="0" w:color="auto"/>
                    <w:left w:val="none" w:sz="0" w:space="0" w:color="auto"/>
                    <w:bottom w:val="none" w:sz="0" w:space="0" w:color="auto"/>
                    <w:right w:val="none" w:sz="0" w:space="0" w:color="auto"/>
                  </w:divBdr>
                  <w:divsChild>
                    <w:div w:id="10439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88778">
      <w:bodyDiv w:val="1"/>
      <w:marLeft w:val="0"/>
      <w:marRight w:val="0"/>
      <w:marTop w:val="0"/>
      <w:marBottom w:val="0"/>
      <w:divBdr>
        <w:top w:val="none" w:sz="0" w:space="0" w:color="auto"/>
        <w:left w:val="none" w:sz="0" w:space="0" w:color="auto"/>
        <w:bottom w:val="none" w:sz="0" w:space="0" w:color="auto"/>
        <w:right w:val="none" w:sz="0" w:space="0" w:color="auto"/>
      </w:divBdr>
    </w:div>
    <w:div w:id="774247110">
      <w:bodyDiv w:val="1"/>
      <w:marLeft w:val="0"/>
      <w:marRight w:val="0"/>
      <w:marTop w:val="0"/>
      <w:marBottom w:val="0"/>
      <w:divBdr>
        <w:top w:val="none" w:sz="0" w:space="0" w:color="auto"/>
        <w:left w:val="none" w:sz="0" w:space="0" w:color="auto"/>
        <w:bottom w:val="none" w:sz="0" w:space="0" w:color="auto"/>
        <w:right w:val="none" w:sz="0" w:space="0" w:color="auto"/>
      </w:divBdr>
      <w:divsChild>
        <w:div w:id="1343045838">
          <w:marLeft w:val="0"/>
          <w:marRight w:val="0"/>
          <w:marTop w:val="0"/>
          <w:marBottom w:val="0"/>
          <w:divBdr>
            <w:top w:val="none" w:sz="0" w:space="0" w:color="auto"/>
            <w:left w:val="none" w:sz="0" w:space="0" w:color="auto"/>
            <w:bottom w:val="none" w:sz="0" w:space="0" w:color="auto"/>
            <w:right w:val="none" w:sz="0" w:space="0" w:color="auto"/>
          </w:divBdr>
          <w:divsChild>
            <w:div w:id="395476933">
              <w:marLeft w:val="0"/>
              <w:marRight w:val="0"/>
              <w:marTop w:val="0"/>
              <w:marBottom w:val="0"/>
              <w:divBdr>
                <w:top w:val="none" w:sz="0" w:space="0" w:color="auto"/>
                <w:left w:val="none" w:sz="0" w:space="0" w:color="auto"/>
                <w:bottom w:val="none" w:sz="0" w:space="0" w:color="auto"/>
                <w:right w:val="none" w:sz="0" w:space="0" w:color="auto"/>
              </w:divBdr>
              <w:divsChild>
                <w:div w:id="1375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43900">
      <w:bodyDiv w:val="1"/>
      <w:marLeft w:val="0"/>
      <w:marRight w:val="0"/>
      <w:marTop w:val="0"/>
      <w:marBottom w:val="0"/>
      <w:divBdr>
        <w:top w:val="none" w:sz="0" w:space="0" w:color="auto"/>
        <w:left w:val="none" w:sz="0" w:space="0" w:color="auto"/>
        <w:bottom w:val="none" w:sz="0" w:space="0" w:color="auto"/>
        <w:right w:val="none" w:sz="0" w:space="0" w:color="auto"/>
      </w:divBdr>
      <w:divsChild>
        <w:div w:id="975984767">
          <w:marLeft w:val="0"/>
          <w:marRight w:val="0"/>
          <w:marTop w:val="0"/>
          <w:marBottom w:val="0"/>
          <w:divBdr>
            <w:top w:val="none" w:sz="0" w:space="0" w:color="auto"/>
            <w:left w:val="none" w:sz="0" w:space="0" w:color="auto"/>
            <w:bottom w:val="none" w:sz="0" w:space="0" w:color="auto"/>
            <w:right w:val="none" w:sz="0" w:space="0" w:color="auto"/>
          </w:divBdr>
          <w:divsChild>
            <w:div w:id="907419148">
              <w:marLeft w:val="0"/>
              <w:marRight w:val="0"/>
              <w:marTop w:val="0"/>
              <w:marBottom w:val="0"/>
              <w:divBdr>
                <w:top w:val="none" w:sz="0" w:space="0" w:color="auto"/>
                <w:left w:val="none" w:sz="0" w:space="0" w:color="auto"/>
                <w:bottom w:val="none" w:sz="0" w:space="0" w:color="auto"/>
                <w:right w:val="none" w:sz="0" w:space="0" w:color="auto"/>
              </w:divBdr>
              <w:divsChild>
                <w:div w:id="604575363">
                  <w:marLeft w:val="0"/>
                  <w:marRight w:val="0"/>
                  <w:marTop w:val="0"/>
                  <w:marBottom w:val="0"/>
                  <w:divBdr>
                    <w:top w:val="none" w:sz="0" w:space="0" w:color="auto"/>
                    <w:left w:val="none" w:sz="0" w:space="0" w:color="auto"/>
                    <w:bottom w:val="none" w:sz="0" w:space="0" w:color="auto"/>
                    <w:right w:val="none" w:sz="0" w:space="0" w:color="auto"/>
                  </w:divBdr>
                  <w:divsChild>
                    <w:div w:id="958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0079">
      <w:bodyDiv w:val="1"/>
      <w:marLeft w:val="0"/>
      <w:marRight w:val="0"/>
      <w:marTop w:val="0"/>
      <w:marBottom w:val="0"/>
      <w:divBdr>
        <w:top w:val="none" w:sz="0" w:space="0" w:color="auto"/>
        <w:left w:val="none" w:sz="0" w:space="0" w:color="auto"/>
        <w:bottom w:val="none" w:sz="0" w:space="0" w:color="auto"/>
        <w:right w:val="none" w:sz="0" w:space="0" w:color="auto"/>
      </w:divBdr>
      <w:divsChild>
        <w:div w:id="768237132">
          <w:marLeft w:val="0"/>
          <w:marRight w:val="0"/>
          <w:marTop w:val="0"/>
          <w:marBottom w:val="0"/>
          <w:divBdr>
            <w:top w:val="none" w:sz="0" w:space="0" w:color="auto"/>
            <w:left w:val="none" w:sz="0" w:space="0" w:color="auto"/>
            <w:bottom w:val="none" w:sz="0" w:space="0" w:color="auto"/>
            <w:right w:val="none" w:sz="0" w:space="0" w:color="auto"/>
          </w:divBdr>
          <w:divsChild>
            <w:div w:id="2024742441">
              <w:marLeft w:val="0"/>
              <w:marRight w:val="0"/>
              <w:marTop w:val="0"/>
              <w:marBottom w:val="0"/>
              <w:divBdr>
                <w:top w:val="none" w:sz="0" w:space="0" w:color="auto"/>
                <w:left w:val="none" w:sz="0" w:space="0" w:color="auto"/>
                <w:bottom w:val="none" w:sz="0" w:space="0" w:color="auto"/>
                <w:right w:val="none" w:sz="0" w:space="0" w:color="auto"/>
              </w:divBdr>
              <w:divsChild>
                <w:div w:id="1144153478">
                  <w:marLeft w:val="0"/>
                  <w:marRight w:val="0"/>
                  <w:marTop w:val="0"/>
                  <w:marBottom w:val="0"/>
                  <w:divBdr>
                    <w:top w:val="none" w:sz="0" w:space="0" w:color="auto"/>
                    <w:left w:val="none" w:sz="0" w:space="0" w:color="auto"/>
                    <w:bottom w:val="none" w:sz="0" w:space="0" w:color="auto"/>
                    <w:right w:val="none" w:sz="0" w:space="0" w:color="auto"/>
                  </w:divBdr>
                </w:div>
              </w:divsChild>
            </w:div>
            <w:div w:id="1587495368">
              <w:marLeft w:val="0"/>
              <w:marRight w:val="0"/>
              <w:marTop w:val="0"/>
              <w:marBottom w:val="0"/>
              <w:divBdr>
                <w:top w:val="none" w:sz="0" w:space="0" w:color="auto"/>
                <w:left w:val="none" w:sz="0" w:space="0" w:color="auto"/>
                <w:bottom w:val="none" w:sz="0" w:space="0" w:color="auto"/>
                <w:right w:val="none" w:sz="0" w:space="0" w:color="auto"/>
              </w:divBdr>
              <w:divsChild>
                <w:div w:id="2060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09637">
      <w:bodyDiv w:val="1"/>
      <w:marLeft w:val="0"/>
      <w:marRight w:val="0"/>
      <w:marTop w:val="0"/>
      <w:marBottom w:val="0"/>
      <w:divBdr>
        <w:top w:val="none" w:sz="0" w:space="0" w:color="auto"/>
        <w:left w:val="none" w:sz="0" w:space="0" w:color="auto"/>
        <w:bottom w:val="none" w:sz="0" w:space="0" w:color="auto"/>
        <w:right w:val="none" w:sz="0" w:space="0" w:color="auto"/>
      </w:divBdr>
      <w:divsChild>
        <w:div w:id="171602663">
          <w:marLeft w:val="0"/>
          <w:marRight w:val="0"/>
          <w:marTop w:val="0"/>
          <w:marBottom w:val="0"/>
          <w:divBdr>
            <w:top w:val="none" w:sz="0" w:space="0" w:color="auto"/>
            <w:left w:val="none" w:sz="0" w:space="0" w:color="auto"/>
            <w:bottom w:val="none" w:sz="0" w:space="0" w:color="auto"/>
            <w:right w:val="none" w:sz="0" w:space="0" w:color="auto"/>
          </w:divBdr>
          <w:divsChild>
            <w:div w:id="159585515">
              <w:marLeft w:val="0"/>
              <w:marRight w:val="0"/>
              <w:marTop w:val="0"/>
              <w:marBottom w:val="0"/>
              <w:divBdr>
                <w:top w:val="none" w:sz="0" w:space="0" w:color="auto"/>
                <w:left w:val="none" w:sz="0" w:space="0" w:color="auto"/>
                <w:bottom w:val="none" w:sz="0" w:space="0" w:color="auto"/>
                <w:right w:val="none" w:sz="0" w:space="0" w:color="auto"/>
              </w:divBdr>
              <w:divsChild>
                <w:div w:id="558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7284">
      <w:bodyDiv w:val="1"/>
      <w:marLeft w:val="0"/>
      <w:marRight w:val="0"/>
      <w:marTop w:val="0"/>
      <w:marBottom w:val="0"/>
      <w:divBdr>
        <w:top w:val="none" w:sz="0" w:space="0" w:color="auto"/>
        <w:left w:val="none" w:sz="0" w:space="0" w:color="auto"/>
        <w:bottom w:val="none" w:sz="0" w:space="0" w:color="auto"/>
        <w:right w:val="none" w:sz="0" w:space="0" w:color="auto"/>
      </w:divBdr>
      <w:divsChild>
        <w:div w:id="1623683835">
          <w:marLeft w:val="0"/>
          <w:marRight w:val="0"/>
          <w:marTop w:val="0"/>
          <w:marBottom w:val="0"/>
          <w:divBdr>
            <w:top w:val="none" w:sz="0" w:space="0" w:color="auto"/>
            <w:left w:val="none" w:sz="0" w:space="0" w:color="auto"/>
            <w:bottom w:val="none" w:sz="0" w:space="0" w:color="auto"/>
            <w:right w:val="none" w:sz="0" w:space="0" w:color="auto"/>
          </w:divBdr>
          <w:divsChild>
            <w:div w:id="1500923858">
              <w:marLeft w:val="0"/>
              <w:marRight w:val="0"/>
              <w:marTop w:val="0"/>
              <w:marBottom w:val="0"/>
              <w:divBdr>
                <w:top w:val="none" w:sz="0" w:space="0" w:color="auto"/>
                <w:left w:val="none" w:sz="0" w:space="0" w:color="auto"/>
                <w:bottom w:val="none" w:sz="0" w:space="0" w:color="auto"/>
                <w:right w:val="none" w:sz="0" w:space="0" w:color="auto"/>
              </w:divBdr>
              <w:divsChild>
                <w:div w:id="5526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9984">
      <w:bodyDiv w:val="1"/>
      <w:marLeft w:val="0"/>
      <w:marRight w:val="0"/>
      <w:marTop w:val="0"/>
      <w:marBottom w:val="0"/>
      <w:divBdr>
        <w:top w:val="none" w:sz="0" w:space="0" w:color="auto"/>
        <w:left w:val="none" w:sz="0" w:space="0" w:color="auto"/>
        <w:bottom w:val="none" w:sz="0" w:space="0" w:color="auto"/>
        <w:right w:val="none" w:sz="0" w:space="0" w:color="auto"/>
      </w:divBdr>
    </w:div>
    <w:div w:id="872814539">
      <w:bodyDiv w:val="1"/>
      <w:marLeft w:val="0"/>
      <w:marRight w:val="0"/>
      <w:marTop w:val="0"/>
      <w:marBottom w:val="0"/>
      <w:divBdr>
        <w:top w:val="none" w:sz="0" w:space="0" w:color="auto"/>
        <w:left w:val="none" w:sz="0" w:space="0" w:color="auto"/>
        <w:bottom w:val="none" w:sz="0" w:space="0" w:color="auto"/>
        <w:right w:val="none" w:sz="0" w:space="0" w:color="auto"/>
      </w:divBdr>
      <w:divsChild>
        <w:div w:id="2124301535">
          <w:marLeft w:val="0"/>
          <w:marRight w:val="0"/>
          <w:marTop w:val="0"/>
          <w:marBottom w:val="0"/>
          <w:divBdr>
            <w:top w:val="none" w:sz="0" w:space="0" w:color="auto"/>
            <w:left w:val="none" w:sz="0" w:space="0" w:color="auto"/>
            <w:bottom w:val="none" w:sz="0" w:space="0" w:color="auto"/>
            <w:right w:val="none" w:sz="0" w:space="0" w:color="auto"/>
          </w:divBdr>
          <w:divsChild>
            <w:div w:id="1147280779">
              <w:marLeft w:val="0"/>
              <w:marRight w:val="0"/>
              <w:marTop w:val="0"/>
              <w:marBottom w:val="0"/>
              <w:divBdr>
                <w:top w:val="none" w:sz="0" w:space="0" w:color="auto"/>
                <w:left w:val="none" w:sz="0" w:space="0" w:color="auto"/>
                <w:bottom w:val="none" w:sz="0" w:space="0" w:color="auto"/>
                <w:right w:val="none" w:sz="0" w:space="0" w:color="auto"/>
              </w:divBdr>
              <w:divsChild>
                <w:div w:id="4776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41100">
      <w:bodyDiv w:val="1"/>
      <w:marLeft w:val="0"/>
      <w:marRight w:val="0"/>
      <w:marTop w:val="0"/>
      <w:marBottom w:val="0"/>
      <w:divBdr>
        <w:top w:val="none" w:sz="0" w:space="0" w:color="auto"/>
        <w:left w:val="none" w:sz="0" w:space="0" w:color="auto"/>
        <w:bottom w:val="none" w:sz="0" w:space="0" w:color="auto"/>
        <w:right w:val="none" w:sz="0" w:space="0" w:color="auto"/>
      </w:divBdr>
    </w:div>
    <w:div w:id="888956140">
      <w:bodyDiv w:val="1"/>
      <w:marLeft w:val="0"/>
      <w:marRight w:val="0"/>
      <w:marTop w:val="0"/>
      <w:marBottom w:val="0"/>
      <w:divBdr>
        <w:top w:val="none" w:sz="0" w:space="0" w:color="auto"/>
        <w:left w:val="none" w:sz="0" w:space="0" w:color="auto"/>
        <w:bottom w:val="none" w:sz="0" w:space="0" w:color="auto"/>
        <w:right w:val="none" w:sz="0" w:space="0" w:color="auto"/>
      </w:divBdr>
      <w:divsChild>
        <w:div w:id="1078019855">
          <w:marLeft w:val="0"/>
          <w:marRight w:val="0"/>
          <w:marTop w:val="0"/>
          <w:marBottom w:val="0"/>
          <w:divBdr>
            <w:top w:val="none" w:sz="0" w:space="0" w:color="auto"/>
            <w:left w:val="none" w:sz="0" w:space="0" w:color="auto"/>
            <w:bottom w:val="none" w:sz="0" w:space="0" w:color="auto"/>
            <w:right w:val="none" w:sz="0" w:space="0" w:color="auto"/>
          </w:divBdr>
          <w:divsChild>
            <w:div w:id="1344551224">
              <w:marLeft w:val="0"/>
              <w:marRight w:val="0"/>
              <w:marTop w:val="0"/>
              <w:marBottom w:val="0"/>
              <w:divBdr>
                <w:top w:val="none" w:sz="0" w:space="0" w:color="auto"/>
                <w:left w:val="none" w:sz="0" w:space="0" w:color="auto"/>
                <w:bottom w:val="none" w:sz="0" w:space="0" w:color="auto"/>
                <w:right w:val="none" w:sz="0" w:space="0" w:color="auto"/>
              </w:divBdr>
              <w:divsChild>
                <w:div w:id="17139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2229">
      <w:bodyDiv w:val="1"/>
      <w:marLeft w:val="0"/>
      <w:marRight w:val="0"/>
      <w:marTop w:val="0"/>
      <w:marBottom w:val="0"/>
      <w:divBdr>
        <w:top w:val="none" w:sz="0" w:space="0" w:color="auto"/>
        <w:left w:val="none" w:sz="0" w:space="0" w:color="auto"/>
        <w:bottom w:val="none" w:sz="0" w:space="0" w:color="auto"/>
        <w:right w:val="none" w:sz="0" w:space="0" w:color="auto"/>
      </w:divBdr>
      <w:divsChild>
        <w:div w:id="705302374">
          <w:marLeft w:val="0"/>
          <w:marRight w:val="0"/>
          <w:marTop w:val="0"/>
          <w:marBottom w:val="0"/>
          <w:divBdr>
            <w:top w:val="none" w:sz="0" w:space="0" w:color="auto"/>
            <w:left w:val="none" w:sz="0" w:space="0" w:color="auto"/>
            <w:bottom w:val="none" w:sz="0" w:space="0" w:color="auto"/>
            <w:right w:val="none" w:sz="0" w:space="0" w:color="auto"/>
          </w:divBdr>
          <w:divsChild>
            <w:div w:id="101070786">
              <w:marLeft w:val="0"/>
              <w:marRight w:val="0"/>
              <w:marTop w:val="0"/>
              <w:marBottom w:val="0"/>
              <w:divBdr>
                <w:top w:val="none" w:sz="0" w:space="0" w:color="auto"/>
                <w:left w:val="none" w:sz="0" w:space="0" w:color="auto"/>
                <w:bottom w:val="none" w:sz="0" w:space="0" w:color="auto"/>
                <w:right w:val="none" w:sz="0" w:space="0" w:color="auto"/>
              </w:divBdr>
              <w:divsChild>
                <w:div w:id="19961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8630">
      <w:bodyDiv w:val="1"/>
      <w:marLeft w:val="0"/>
      <w:marRight w:val="0"/>
      <w:marTop w:val="0"/>
      <w:marBottom w:val="0"/>
      <w:divBdr>
        <w:top w:val="none" w:sz="0" w:space="0" w:color="auto"/>
        <w:left w:val="none" w:sz="0" w:space="0" w:color="auto"/>
        <w:bottom w:val="none" w:sz="0" w:space="0" w:color="auto"/>
        <w:right w:val="none" w:sz="0" w:space="0" w:color="auto"/>
      </w:divBdr>
      <w:divsChild>
        <w:div w:id="817767625">
          <w:marLeft w:val="0"/>
          <w:marRight w:val="0"/>
          <w:marTop w:val="0"/>
          <w:marBottom w:val="0"/>
          <w:divBdr>
            <w:top w:val="none" w:sz="0" w:space="0" w:color="auto"/>
            <w:left w:val="none" w:sz="0" w:space="0" w:color="auto"/>
            <w:bottom w:val="none" w:sz="0" w:space="0" w:color="auto"/>
            <w:right w:val="none" w:sz="0" w:space="0" w:color="auto"/>
          </w:divBdr>
          <w:divsChild>
            <w:div w:id="178205134">
              <w:marLeft w:val="0"/>
              <w:marRight w:val="0"/>
              <w:marTop w:val="0"/>
              <w:marBottom w:val="0"/>
              <w:divBdr>
                <w:top w:val="none" w:sz="0" w:space="0" w:color="auto"/>
                <w:left w:val="none" w:sz="0" w:space="0" w:color="auto"/>
                <w:bottom w:val="none" w:sz="0" w:space="0" w:color="auto"/>
                <w:right w:val="none" w:sz="0" w:space="0" w:color="auto"/>
              </w:divBdr>
              <w:divsChild>
                <w:div w:id="5612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3388">
      <w:bodyDiv w:val="1"/>
      <w:marLeft w:val="0"/>
      <w:marRight w:val="0"/>
      <w:marTop w:val="0"/>
      <w:marBottom w:val="0"/>
      <w:divBdr>
        <w:top w:val="none" w:sz="0" w:space="0" w:color="auto"/>
        <w:left w:val="none" w:sz="0" w:space="0" w:color="auto"/>
        <w:bottom w:val="none" w:sz="0" w:space="0" w:color="auto"/>
        <w:right w:val="none" w:sz="0" w:space="0" w:color="auto"/>
      </w:divBdr>
      <w:divsChild>
        <w:div w:id="1806190498">
          <w:marLeft w:val="0"/>
          <w:marRight w:val="0"/>
          <w:marTop w:val="0"/>
          <w:marBottom w:val="0"/>
          <w:divBdr>
            <w:top w:val="none" w:sz="0" w:space="0" w:color="auto"/>
            <w:left w:val="none" w:sz="0" w:space="0" w:color="auto"/>
            <w:bottom w:val="none" w:sz="0" w:space="0" w:color="auto"/>
            <w:right w:val="none" w:sz="0" w:space="0" w:color="auto"/>
          </w:divBdr>
          <w:divsChild>
            <w:div w:id="744380625">
              <w:marLeft w:val="0"/>
              <w:marRight w:val="0"/>
              <w:marTop w:val="0"/>
              <w:marBottom w:val="0"/>
              <w:divBdr>
                <w:top w:val="none" w:sz="0" w:space="0" w:color="auto"/>
                <w:left w:val="none" w:sz="0" w:space="0" w:color="auto"/>
                <w:bottom w:val="none" w:sz="0" w:space="0" w:color="auto"/>
                <w:right w:val="none" w:sz="0" w:space="0" w:color="auto"/>
              </w:divBdr>
              <w:divsChild>
                <w:div w:id="3875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8248">
      <w:bodyDiv w:val="1"/>
      <w:marLeft w:val="0"/>
      <w:marRight w:val="0"/>
      <w:marTop w:val="0"/>
      <w:marBottom w:val="0"/>
      <w:divBdr>
        <w:top w:val="none" w:sz="0" w:space="0" w:color="auto"/>
        <w:left w:val="none" w:sz="0" w:space="0" w:color="auto"/>
        <w:bottom w:val="none" w:sz="0" w:space="0" w:color="auto"/>
        <w:right w:val="none" w:sz="0" w:space="0" w:color="auto"/>
      </w:divBdr>
    </w:div>
    <w:div w:id="1010595581">
      <w:bodyDiv w:val="1"/>
      <w:marLeft w:val="0"/>
      <w:marRight w:val="0"/>
      <w:marTop w:val="0"/>
      <w:marBottom w:val="0"/>
      <w:divBdr>
        <w:top w:val="none" w:sz="0" w:space="0" w:color="auto"/>
        <w:left w:val="none" w:sz="0" w:space="0" w:color="auto"/>
        <w:bottom w:val="none" w:sz="0" w:space="0" w:color="auto"/>
        <w:right w:val="none" w:sz="0" w:space="0" w:color="auto"/>
      </w:divBdr>
      <w:divsChild>
        <w:div w:id="1827017217">
          <w:marLeft w:val="0"/>
          <w:marRight w:val="0"/>
          <w:marTop w:val="0"/>
          <w:marBottom w:val="0"/>
          <w:divBdr>
            <w:top w:val="none" w:sz="0" w:space="0" w:color="auto"/>
            <w:left w:val="none" w:sz="0" w:space="0" w:color="auto"/>
            <w:bottom w:val="none" w:sz="0" w:space="0" w:color="auto"/>
            <w:right w:val="none" w:sz="0" w:space="0" w:color="auto"/>
          </w:divBdr>
          <w:divsChild>
            <w:div w:id="1343361612">
              <w:marLeft w:val="0"/>
              <w:marRight w:val="0"/>
              <w:marTop w:val="0"/>
              <w:marBottom w:val="0"/>
              <w:divBdr>
                <w:top w:val="none" w:sz="0" w:space="0" w:color="auto"/>
                <w:left w:val="none" w:sz="0" w:space="0" w:color="auto"/>
                <w:bottom w:val="none" w:sz="0" w:space="0" w:color="auto"/>
                <w:right w:val="none" w:sz="0" w:space="0" w:color="auto"/>
              </w:divBdr>
              <w:divsChild>
                <w:div w:id="1970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72031">
      <w:bodyDiv w:val="1"/>
      <w:marLeft w:val="0"/>
      <w:marRight w:val="0"/>
      <w:marTop w:val="0"/>
      <w:marBottom w:val="0"/>
      <w:divBdr>
        <w:top w:val="none" w:sz="0" w:space="0" w:color="auto"/>
        <w:left w:val="none" w:sz="0" w:space="0" w:color="auto"/>
        <w:bottom w:val="none" w:sz="0" w:space="0" w:color="auto"/>
        <w:right w:val="none" w:sz="0" w:space="0" w:color="auto"/>
      </w:divBdr>
      <w:divsChild>
        <w:div w:id="15426095">
          <w:marLeft w:val="0"/>
          <w:marRight w:val="0"/>
          <w:marTop w:val="0"/>
          <w:marBottom w:val="0"/>
          <w:divBdr>
            <w:top w:val="none" w:sz="0" w:space="0" w:color="auto"/>
            <w:left w:val="none" w:sz="0" w:space="0" w:color="auto"/>
            <w:bottom w:val="none" w:sz="0" w:space="0" w:color="auto"/>
            <w:right w:val="none" w:sz="0" w:space="0" w:color="auto"/>
          </w:divBdr>
          <w:divsChild>
            <w:div w:id="235828064">
              <w:marLeft w:val="0"/>
              <w:marRight w:val="0"/>
              <w:marTop w:val="0"/>
              <w:marBottom w:val="0"/>
              <w:divBdr>
                <w:top w:val="none" w:sz="0" w:space="0" w:color="auto"/>
                <w:left w:val="none" w:sz="0" w:space="0" w:color="auto"/>
                <w:bottom w:val="none" w:sz="0" w:space="0" w:color="auto"/>
                <w:right w:val="none" w:sz="0" w:space="0" w:color="auto"/>
              </w:divBdr>
              <w:divsChild>
                <w:div w:id="1208643822">
                  <w:marLeft w:val="0"/>
                  <w:marRight w:val="0"/>
                  <w:marTop w:val="0"/>
                  <w:marBottom w:val="0"/>
                  <w:divBdr>
                    <w:top w:val="none" w:sz="0" w:space="0" w:color="auto"/>
                    <w:left w:val="none" w:sz="0" w:space="0" w:color="auto"/>
                    <w:bottom w:val="none" w:sz="0" w:space="0" w:color="auto"/>
                    <w:right w:val="none" w:sz="0" w:space="0" w:color="auto"/>
                  </w:divBdr>
                </w:div>
              </w:divsChild>
            </w:div>
            <w:div w:id="1781416386">
              <w:marLeft w:val="0"/>
              <w:marRight w:val="0"/>
              <w:marTop w:val="0"/>
              <w:marBottom w:val="0"/>
              <w:divBdr>
                <w:top w:val="none" w:sz="0" w:space="0" w:color="auto"/>
                <w:left w:val="none" w:sz="0" w:space="0" w:color="auto"/>
                <w:bottom w:val="none" w:sz="0" w:space="0" w:color="auto"/>
                <w:right w:val="none" w:sz="0" w:space="0" w:color="auto"/>
              </w:divBdr>
              <w:divsChild>
                <w:div w:id="1207335137">
                  <w:marLeft w:val="0"/>
                  <w:marRight w:val="0"/>
                  <w:marTop w:val="0"/>
                  <w:marBottom w:val="0"/>
                  <w:divBdr>
                    <w:top w:val="none" w:sz="0" w:space="0" w:color="auto"/>
                    <w:left w:val="none" w:sz="0" w:space="0" w:color="auto"/>
                    <w:bottom w:val="none" w:sz="0" w:space="0" w:color="auto"/>
                    <w:right w:val="none" w:sz="0" w:space="0" w:color="auto"/>
                  </w:divBdr>
                </w:div>
              </w:divsChild>
            </w:div>
            <w:div w:id="215972412">
              <w:marLeft w:val="0"/>
              <w:marRight w:val="0"/>
              <w:marTop w:val="0"/>
              <w:marBottom w:val="0"/>
              <w:divBdr>
                <w:top w:val="none" w:sz="0" w:space="0" w:color="auto"/>
                <w:left w:val="none" w:sz="0" w:space="0" w:color="auto"/>
                <w:bottom w:val="none" w:sz="0" w:space="0" w:color="auto"/>
                <w:right w:val="none" w:sz="0" w:space="0" w:color="auto"/>
              </w:divBdr>
              <w:divsChild>
                <w:div w:id="10018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82434">
      <w:bodyDiv w:val="1"/>
      <w:marLeft w:val="0"/>
      <w:marRight w:val="0"/>
      <w:marTop w:val="0"/>
      <w:marBottom w:val="0"/>
      <w:divBdr>
        <w:top w:val="none" w:sz="0" w:space="0" w:color="auto"/>
        <w:left w:val="none" w:sz="0" w:space="0" w:color="auto"/>
        <w:bottom w:val="none" w:sz="0" w:space="0" w:color="auto"/>
        <w:right w:val="none" w:sz="0" w:space="0" w:color="auto"/>
      </w:divBdr>
      <w:divsChild>
        <w:div w:id="478158028">
          <w:marLeft w:val="0"/>
          <w:marRight w:val="0"/>
          <w:marTop w:val="0"/>
          <w:marBottom w:val="0"/>
          <w:divBdr>
            <w:top w:val="none" w:sz="0" w:space="0" w:color="auto"/>
            <w:left w:val="none" w:sz="0" w:space="0" w:color="auto"/>
            <w:bottom w:val="none" w:sz="0" w:space="0" w:color="auto"/>
            <w:right w:val="none" w:sz="0" w:space="0" w:color="auto"/>
          </w:divBdr>
          <w:divsChild>
            <w:div w:id="1601333096">
              <w:marLeft w:val="0"/>
              <w:marRight w:val="0"/>
              <w:marTop w:val="0"/>
              <w:marBottom w:val="0"/>
              <w:divBdr>
                <w:top w:val="none" w:sz="0" w:space="0" w:color="auto"/>
                <w:left w:val="none" w:sz="0" w:space="0" w:color="auto"/>
                <w:bottom w:val="none" w:sz="0" w:space="0" w:color="auto"/>
                <w:right w:val="none" w:sz="0" w:space="0" w:color="auto"/>
              </w:divBdr>
              <w:divsChild>
                <w:div w:id="9987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1759">
      <w:bodyDiv w:val="1"/>
      <w:marLeft w:val="0"/>
      <w:marRight w:val="0"/>
      <w:marTop w:val="0"/>
      <w:marBottom w:val="0"/>
      <w:divBdr>
        <w:top w:val="none" w:sz="0" w:space="0" w:color="auto"/>
        <w:left w:val="none" w:sz="0" w:space="0" w:color="auto"/>
        <w:bottom w:val="none" w:sz="0" w:space="0" w:color="auto"/>
        <w:right w:val="none" w:sz="0" w:space="0" w:color="auto"/>
      </w:divBdr>
    </w:div>
    <w:div w:id="1083256565">
      <w:bodyDiv w:val="1"/>
      <w:marLeft w:val="0"/>
      <w:marRight w:val="0"/>
      <w:marTop w:val="0"/>
      <w:marBottom w:val="0"/>
      <w:divBdr>
        <w:top w:val="none" w:sz="0" w:space="0" w:color="auto"/>
        <w:left w:val="none" w:sz="0" w:space="0" w:color="auto"/>
        <w:bottom w:val="none" w:sz="0" w:space="0" w:color="auto"/>
        <w:right w:val="none" w:sz="0" w:space="0" w:color="auto"/>
      </w:divBdr>
    </w:div>
    <w:div w:id="1128208734">
      <w:bodyDiv w:val="1"/>
      <w:marLeft w:val="0"/>
      <w:marRight w:val="0"/>
      <w:marTop w:val="0"/>
      <w:marBottom w:val="0"/>
      <w:divBdr>
        <w:top w:val="none" w:sz="0" w:space="0" w:color="auto"/>
        <w:left w:val="none" w:sz="0" w:space="0" w:color="auto"/>
        <w:bottom w:val="none" w:sz="0" w:space="0" w:color="auto"/>
        <w:right w:val="none" w:sz="0" w:space="0" w:color="auto"/>
      </w:divBdr>
    </w:div>
    <w:div w:id="1146437624">
      <w:bodyDiv w:val="1"/>
      <w:marLeft w:val="0"/>
      <w:marRight w:val="0"/>
      <w:marTop w:val="0"/>
      <w:marBottom w:val="0"/>
      <w:divBdr>
        <w:top w:val="none" w:sz="0" w:space="0" w:color="auto"/>
        <w:left w:val="none" w:sz="0" w:space="0" w:color="auto"/>
        <w:bottom w:val="none" w:sz="0" w:space="0" w:color="auto"/>
        <w:right w:val="none" w:sz="0" w:space="0" w:color="auto"/>
      </w:divBdr>
    </w:div>
    <w:div w:id="1146623254">
      <w:bodyDiv w:val="1"/>
      <w:marLeft w:val="0"/>
      <w:marRight w:val="0"/>
      <w:marTop w:val="0"/>
      <w:marBottom w:val="0"/>
      <w:divBdr>
        <w:top w:val="none" w:sz="0" w:space="0" w:color="auto"/>
        <w:left w:val="none" w:sz="0" w:space="0" w:color="auto"/>
        <w:bottom w:val="none" w:sz="0" w:space="0" w:color="auto"/>
        <w:right w:val="none" w:sz="0" w:space="0" w:color="auto"/>
      </w:divBdr>
      <w:divsChild>
        <w:div w:id="885217995">
          <w:marLeft w:val="0"/>
          <w:marRight w:val="0"/>
          <w:marTop w:val="0"/>
          <w:marBottom w:val="0"/>
          <w:divBdr>
            <w:top w:val="none" w:sz="0" w:space="0" w:color="auto"/>
            <w:left w:val="none" w:sz="0" w:space="0" w:color="auto"/>
            <w:bottom w:val="none" w:sz="0" w:space="0" w:color="auto"/>
            <w:right w:val="none" w:sz="0" w:space="0" w:color="auto"/>
          </w:divBdr>
          <w:divsChild>
            <w:div w:id="721253872">
              <w:marLeft w:val="0"/>
              <w:marRight w:val="0"/>
              <w:marTop w:val="0"/>
              <w:marBottom w:val="0"/>
              <w:divBdr>
                <w:top w:val="none" w:sz="0" w:space="0" w:color="auto"/>
                <w:left w:val="none" w:sz="0" w:space="0" w:color="auto"/>
                <w:bottom w:val="none" w:sz="0" w:space="0" w:color="auto"/>
                <w:right w:val="none" w:sz="0" w:space="0" w:color="auto"/>
              </w:divBdr>
              <w:divsChild>
                <w:div w:id="316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5424">
      <w:bodyDiv w:val="1"/>
      <w:marLeft w:val="0"/>
      <w:marRight w:val="0"/>
      <w:marTop w:val="0"/>
      <w:marBottom w:val="0"/>
      <w:divBdr>
        <w:top w:val="none" w:sz="0" w:space="0" w:color="auto"/>
        <w:left w:val="none" w:sz="0" w:space="0" w:color="auto"/>
        <w:bottom w:val="none" w:sz="0" w:space="0" w:color="auto"/>
        <w:right w:val="none" w:sz="0" w:space="0" w:color="auto"/>
      </w:divBdr>
    </w:div>
    <w:div w:id="1186677101">
      <w:bodyDiv w:val="1"/>
      <w:marLeft w:val="0"/>
      <w:marRight w:val="0"/>
      <w:marTop w:val="0"/>
      <w:marBottom w:val="0"/>
      <w:divBdr>
        <w:top w:val="none" w:sz="0" w:space="0" w:color="auto"/>
        <w:left w:val="none" w:sz="0" w:space="0" w:color="auto"/>
        <w:bottom w:val="none" w:sz="0" w:space="0" w:color="auto"/>
        <w:right w:val="none" w:sz="0" w:space="0" w:color="auto"/>
      </w:divBdr>
      <w:divsChild>
        <w:div w:id="990714296">
          <w:marLeft w:val="0"/>
          <w:marRight w:val="0"/>
          <w:marTop w:val="0"/>
          <w:marBottom w:val="0"/>
          <w:divBdr>
            <w:top w:val="none" w:sz="0" w:space="0" w:color="auto"/>
            <w:left w:val="none" w:sz="0" w:space="0" w:color="auto"/>
            <w:bottom w:val="none" w:sz="0" w:space="0" w:color="auto"/>
            <w:right w:val="none" w:sz="0" w:space="0" w:color="auto"/>
          </w:divBdr>
          <w:divsChild>
            <w:div w:id="1007250918">
              <w:marLeft w:val="0"/>
              <w:marRight w:val="0"/>
              <w:marTop w:val="0"/>
              <w:marBottom w:val="0"/>
              <w:divBdr>
                <w:top w:val="none" w:sz="0" w:space="0" w:color="auto"/>
                <w:left w:val="none" w:sz="0" w:space="0" w:color="auto"/>
                <w:bottom w:val="none" w:sz="0" w:space="0" w:color="auto"/>
                <w:right w:val="none" w:sz="0" w:space="0" w:color="auto"/>
              </w:divBdr>
              <w:divsChild>
                <w:div w:id="5855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43742">
      <w:bodyDiv w:val="1"/>
      <w:marLeft w:val="0"/>
      <w:marRight w:val="0"/>
      <w:marTop w:val="0"/>
      <w:marBottom w:val="0"/>
      <w:divBdr>
        <w:top w:val="none" w:sz="0" w:space="0" w:color="auto"/>
        <w:left w:val="none" w:sz="0" w:space="0" w:color="auto"/>
        <w:bottom w:val="none" w:sz="0" w:space="0" w:color="auto"/>
        <w:right w:val="none" w:sz="0" w:space="0" w:color="auto"/>
      </w:divBdr>
    </w:div>
    <w:div w:id="1229415828">
      <w:bodyDiv w:val="1"/>
      <w:marLeft w:val="0"/>
      <w:marRight w:val="0"/>
      <w:marTop w:val="0"/>
      <w:marBottom w:val="0"/>
      <w:divBdr>
        <w:top w:val="none" w:sz="0" w:space="0" w:color="auto"/>
        <w:left w:val="none" w:sz="0" w:space="0" w:color="auto"/>
        <w:bottom w:val="none" w:sz="0" w:space="0" w:color="auto"/>
        <w:right w:val="none" w:sz="0" w:space="0" w:color="auto"/>
      </w:divBdr>
      <w:divsChild>
        <w:div w:id="634138319">
          <w:marLeft w:val="0"/>
          <w:marRight w:val="0"/>
          <w:marTop w:val="0"/>
          <w:marBottom w:val="0"/>
          <w:divBdr>
            <w:top w:val="none" w:sz="0" w:space="0" w:color="auto"/>
            <w:left w:val="none" w:sz="0" w:space="0" w:color="auto"/>
            <w:bottom w:val="none" w:sz="0" w:space="0" w:color="auto"/>
            <w:right w:val="none" w:sz="0" w:space="0" w:color="auto"/>
          </w:divBdr>
          <w:divsChild>
            <w:div w:id="1557619903">
              <w:marLeft w:val="0"/>
              <w:marRight w:val="0"/>
              <w:marTop w:val="0"/>
              <w:marBottom w:val="0"/>
              <w:divBdr>
                <w:top w:val="none" w:sz="0" w:space="0" w:color="auto"/>
                <w:left w:val="none" w:sz="0" w:space="0" w:color="auto"/>
                <w:bottom w:val="none" w:sz="0" w:space="0" w:color="auto"/>
                <w:right w:val="none" w:sz="0" w:space="0" w:color="auto"/>
              </w:divBdr>
              <w:divsChild>
                <w:div w:id="12926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3956">
      <w:bodyDiv w:val="1"/>
      <w:marLeft w:val="0"/>
      <w:marRight w:val="0"/>
      <w:marTop w:val="0"/>
      <w:marBottom w:val="0"/>
      <w:divBdr>
        <w:top w:val="none" w:sz="0" w:space="0" w:color="auto"/>
        <w:left w:val="none" w:sz="0" w:space="0" w:color="auto"/>
        <w:bottom w:val="none" w:sz="0" w:space="0" w:color="auto"/>
        <w:right w:val="none" w:sz="0" w:space="0" w:color="auto"/>
      </w:divBdr>
      <w:divsChild>
        <w:div w:id="911430944">
          <w:marLeft w:val="0"/>
          <w:marRight w:val="0"/>
          <w:marTop w:val="0"/>
          <w:marBottom w:val="0"/>
          <w:divBdr>
            <w:top w:val="none" w:sz="0" w:space="0" w:color="auto"/>
            <w:left w:val="none" w:sz="0" w:space="0" w:color="auto"/>
            <w:bottom w:val="none" w:sz="0" w:space="0" w:color="auto"/>
            <w:right w:val="none" w:sz="0" w:space="0" w:color="auto"/>
          </w:divBdr>
          <w:divsChild>
            <w:div w:id="308094927">
              <w:marLeft w:val="0"/>
              <w:marRight w:val="0"/>
              <w:marTop w:val="0"/>
              <w:marBottom w:val="0"/>
              <w:divBdr>
                <w:top w:val="none" w:sz="0" w:space="0" w:color="auto"/>
                <w:left w:val="none" w:sz="0" w:space="0" w:color="auto"/>
                <w:bottom w:val="none" w:sz="0" w:space="0" w:color="auto"/>
                <w:right w:val="none" w:sz="0" w:space="0" w:color="auto"/>
              </w:divBdr>
              <w:divsChild>
                <w:div w:id="7003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329">
      <w:bodyDiv w:val="1"/>
      <w:marLeft w:val="0"/>
      <w:marRight w:val="0"/>
      <w:marTop w:val="0"/>
      <w:marBottom w:val="0"/>
      <w:divBdr>
        <w:top w:val="none" w:sz="0" w:space="0" w:color="auto"/>
        <w:left w:val="none" w:sz="0" w:space="0" w:color="auto"/>
        <w:bottom w:val="none" w:sz="0" w:space="0" w:color="auto"/>
        <w:right w:val="none" w:sz="0" w:space="0" w:color="auto"/>
      </w:divBdr>
    </w:div>
    <w:div w:id="1324629819">
      <w:bodyDiv w:val="1"/>
      <w:marLeft w:val="0"/>
      <w:marRight w:val="0"/>
      <w:marTop w:val="0"/>
      <w:marBottom w:val="0"/>
      <w:divBdr>
        <w:top w:val="none" w:sz="0" w:space="0" w:color="auto"/>
        <w:left w:val="none" w:sz="0" w:space="0" w:color="auto"/>
        <w:bottom w:val="none" w:sz="0" w:space="0" w:color="auto"/>
        <w:right w:val="none" w:sz="0" w:space="0" w:color="auto"/>
      </w:divBdr>
      <w:divsChild>
        <w:div w:id="911820100">
          <w:marLeft w:val="0"/>
          <w:marRight w:val="0"/>
          <w:marTop w:val="0"/>
          <w:marBottom w:val="0"/>
          <w:divBdr>
            <w:top w:val="none" w:sz="0" w:space="0" w:color="auto"/>
            <w:left w:val="none" w:sz="0" w:space="0" w:color="auto"/>
            <w:bottom w:val="none" w:sz="0" w:space="0" w:color="auto"/>
            <w:right w:val="none" w:sz="0" w:space="0" w:color="auto"/>
          </w:divBdr>
          <w:divsChild>
            <w:div w:id="719983028">
              <w:marLeft w:val="0"/>
              <w:marRight w:val="0"/>
              <w:marTop w:val="0"/>
              <w:marBottom w:val="0"/>
              <w:divBdr>
                <w:top w:val="none" w:sz="0" w:space="0" w:color="auto"/>
                <w:left w:val="none" w:sz="0" w:space="0" w:color="auto"/>
                <w:bottom w:val="none" w:sz="0" w:space="0" w:color="auto"/>
                <w:right w:val="none" w:sz="0" w:space="0" w:color="auto"/>
              </w:divBdr>
              <w:divsChild>
                <w:div w:id="12261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4095">
      <w:bodyDiv w:val="1"/>
      <w:marLeft w:val="0"/>
      <w:marRight w:val="0"/>
      <w:marTop w:val="0"/>
      <w:marBottom w:val="0"/>
      <w:divBdr>
        <w:top w:val="none" w:sz="0" w:space="0" w:color="auto"/>
        <w:left w:val="none" w:sz="0" w:space="0" w:color="auto"/>
        <w:bottom w:val="none" w:sz="0" w:space="0" w:color="auto"/>
        <w:right w:val="none" w:sz="0" w:space="0" w:color="auto"/>
      </w:divBdr>
      <w:divsChild>
        <w:div w:id="1691099177">
          <w:marLeft w:val="0"/>
          <w:marRight w:val="0"/>
          <w:marTop w:val="0"/>
          <w:marBottom w:val="0"/>
          <w:divBdr>
            <w:top w:val="none" w:sz="0" w:space="0" w:color="auto"/>
            <w:left w:val="none" w:sz="0" w:space="0" w:color="auto"/>
            <w:bottom w:val="none" w:sz="0" w:space="0" w:color="auto"/>
            <w:right w:val="none" w:sz="0" w:space="0" w:color="auto"/>
          </w:divBdr>
          <w:divsChild>
            <w:div w:id="315384134">
              <w:marLeft w:val="0"/>
              <w:marRight w:val="0"/>
              <w:marTop w:val="0"/>
              <w:marBottom w:val="0"/>
              <w:divBdr>
                <w:top w:val="none" w:sz="0" w:space="0" w:color="auto"/>
                <w:left w:val="none" w:sz="0" w:space="0" w:color="auto"/>
                <w:bottom w:val="none" w:sz="0" w:space="0" w:color="auto"/>
                <w:right w:val="none" w:sz="0" w:space="0" w:color="auto"/>
              </w:divBdr>
              <w:divsChild>
                <w:div w:id="5109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73070">
      <w:bodyDiv w:val="1"/>
      <w:marLeft w:val="0"/>
      <w:marRight w:val="0"/>
      <w:marTop w:val="0"/>
      <w:marBottom w:val="0"/>
      <w:divBdr>
        <w:top w:val="none" w:sz="0" w:space="0" w:color="auto"/>
        <w:left w:val="none" w:sz="0" w:space="0" w:color="auto"/>
        <w:bottom w:val="none" w:sz="0" w:space="0" w:color="auto"/>
        <w:right w:val="none" w:sz="0" w:space="0" w:color="auto"/>
      </w:divBdr>
      <w:divsChild>
        <w:div w:id="134690101">
          <w:marLeft w:val="0"/>
          <w:marRight w:val="0"/>
          <w:marTop w:val="0"/>
          <w:marBottom w:val="0"/>
          <w:divBdr>
            <w:top w:val="none" w:sz="0" w:space="0" w:color="auto"/>
            <w:left w:val="none" w:sz="0" w:space="0" w:color="auto"/>
            <w:bottom w:val="none" w:sz="0" w:space="0" w:color="auto"/>
            <w:right w:val="none" w:sz="0" w:space="0" w:color="auto"/>
          </w:divBdr>
          <w:divsChild>
            <w:div w:id="1153716373">
              <w:marLeft w:val="0"/>
              <w:marRight w:val="0"/>
              <w:marTop w:val="0"/>
              <w:marBottom w:val="0"/>
              <w:divBdr>
                <w:top w:val="none" w:sz="0" w:space="0" w:color="auto"/>
                <w:left w:val="none" w:sz="0" w:space="0" w:color="auto"/>
                <w:bottom w:val="none" w:sz="0" w:space="0" w:color="auto"/>
                <w:right w:val="none" w:sz="0" w:space="0" w:color="auto"/>
              </w:divBdr>
              <w:divsChild>
                <w:div w:id="6811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37972">
      <w:bodyDiv w:val="1"/>
      <w:marLeft w:val="0"/>
      <w:marRight w:val="0"/>
      <w:marTop w:val="0"/>
      <w:marBottom w:val="0"/>
      <w:divBdr>
        <w:top w:val="none" w:sz="0" w:space="0" w:color="auto"/>
        <w:left w:val="none" w:sz="0" w:space="0" w:color="auto"/>
        <w:bottom w:val="none" w:sz="0" w:space="0" w:color="auto"/>
        <w:right w:val="none" w:sz="0" w:space="0" w:color="auto"/>
      </w:divBdr>
    </w:div>
    <w:div w:id="1434859730">
      <w:bodyDiv w:val="1"/>
      <w:marLeft w:val="0"/>
      <w:marRight w:val="0"/>
      <w:marTop w:val="0"/>
      <w:marBottom w:val="0"/>
      <w:divBdr>
        <w:top w:val="none" w:sz="0" w:space="0" w:color="auto"/>
        <w:left w:val="none" w:sz="0" w:space="0" w:color="auto"/>
        <w:bottom w:val="none" w:sz="0" w:space="0" w:color="auto"/>
        <w:right w:val="none" w:sz="0" w:space="0" w:color="auto"/>
      </w:divBdr>
    </w:div>
    <w:div w:id="1442920673">
      <w:bodyDiv w:val="1"/>
      <w:marLeft w:val="0"/>
      <w:marRight w:val="0"/>
      <w:marTop w:val="0"/>
      <w:marBottom w:val="0"/>
      <w:divBdr>
        <w:top w:val="none" w:sz="0" w:space="0" w:color="auto"/>
        <w:left w:val="none" w:sz="0" w:space="0" w:color="auto"/>
        <w:bottom w:val="none" w:sz="0" w:space="0" w:color="auto"/>
        <w:right w:val="none" w:sz="0" w:space="0" w:color="auto"/>
      </w:divBdr>
      <w:divsChild>
        <w:div w:id="1089084483">
          <w:marLeft w:val="0"/>
          <w:marRight w:val="0"/>
          <w:marTop w:val="0"/>
          <w:marBottom w:val="0"/>
          <w:divBdr>
            <w:top w:val="none" w:sz="0" w:space="0" w:color="auto"/>
            <w:left w:val="none" w:sz="0" w:space="0" w:color="auto"/>
            <w:bottom w:val="none" w:sz="0" w:space="0" w:color="auto"/>
            <w:right w:val="none" w:sz="0" w:space="0" w:color="auto"/>
          </w:divBdr>
          <w:divsChild>
            <w:div w:id="2065637343">
              <w:marLeft w:val="0"/>
              <w:marRight w:val="0"/>
              <w:marTop w:val="0"/>
              <w:marBottom w:val="0"/>
              <w:divBdr>
                <w:top w:val="none" w:sz="0" w:space="0" w:color="auto"/>
                <w:left w:val="none" w:sz="0" w:space="0" w:color="auto"/>
                <w:bottom w:val="none" w:sz="0" w:space="0" w:color="auto"/>
                <w:right w:val="none" w:sz="0" w:space="0" w:color="auto"/>
              </w:divBdr>
              <w:divsChild>
                <w:div w:id="9772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77669">
      <w:bodyDiv w:val="1"/>
      <w:marLeft w:val="0"/>
      <w:marRight w:val="0"/>
      <w:marTop w:val="0"/>
      <w:marBottom w:val="0"/>
      <w:divBdr>
        <w:top w:val="none" w:sz="0" w:space="0" w:color="auto"/>
        <w:left w:val="none" w:sz="0" w:space="0" w:color="auto"/>
        <w:bottom w:val="none" w:sz="0" w:space="0" w:color="auto"/>
        <w:right w:val="none" w:sz="0" w:space="0" w:color="auto"/>
      </w:divBdr>
      <w:divsChild>
        <w:div w:id="1263877640">
          <w:marLeft w:val="0"/>
          <w:marRight w:val="0"/>
          <w:marTop w:val="0"/>
          <w:marBottom w:val="0"/>
          <w:divBdr>
            <w:top w:val="none" w:sz="0" w:space="0" w:color="auto"/>
            <w:left w:val="none" w:sz="0" w:space="0" w:color="auto"/>
            <w:bottom w:val="none" w:sz="0" w:space="0" w:color="auto"/>
            <w:right w:val="none" w:sz="0" w:space="0" w:color="auto"/>
          </w:divBdr>
          <w:divsChild>
            <w:div w:id="1771898268">
              <w:marLeft w:val="0"/>
              <w:marRight w:val="0"/>
              <w:marTop w:val="0"/>
              <w:marBottom w:val="0"/>
              <w:divBdr>
                <w:top w:val="none" w:sz="0" w:space="0" w:color="auto"/>
                <w:left w:val="none" w:sz="0" w:space="0" w:color="auto"/>
                <w:bottom w:val="none" w:sz="0" w:space="0" w:color="auto"/>
                <w:right w:val="none" w:sz="0" w:space="0" w:color="auto"/>
              </w:divBdr>
              <w:divsChild>
                <w:div w:id="530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8326">
      <w:bodyDiv w:val="1"/>
      <w:marLeft w:val="0"/>
      <w:marRight w:val="0"/>
      <w:marTop w:val="0"/>
      <w:marBottom w:val="0"/>
      <w:divBdr>
        <w:top w:val="none" w:sz="0" w:space="0" w:color="auto"/>
        <w:left w:val="none" w:sz="0" w:space="0" w:color="auto"/>
        <w:bottom w:val="none" w:sz="0" w:space="0" w:color="auto"/>
        <w:right w:val="none" w:sz="0" w:space="0" w:color="auto"/>
      </w:divBdr>
      <w:divsChild>
        <w:div w:id="1197692416">
          <w:marLeft w:val="0"/>
          <w:marRight w:val="0"/>
          <w:marTop w:val="0"/>
          <w:marBottom w:val="0"/>
          <w:divBdr>
            <w:top w:val="none" w:sz="0" w:space="0" w:color="auto"/>
            <w:left w:val="none" w:sz="0" w:space="0" w:color="auto"/>
            <w:bottom w:val="none" w:sz="0" w:space="0" w:color="auto"/>
            <w:right w:val="none" w:sz="0" w:space="0" w:color="auto"/>
          </w:divBdr>
          <w:divsChild>
            <w:div w:id="1837381381">
              <w:marLeft w:val="0"/>
              <w:marRight w:val="0"/>
              <w:marTop w:val="0"/>
              <w:marBottom w:val="0"/>
              <w:divBdr>
                <w:top w:val="none" w:sz="0" w:space="0" w:color="auto"/>
                <w:left w:val="none" w:sz="0" w:space="0" w:color="auto"/>
                <w:bottom w:val="none" w:sz="0" w:space="0" w:color="auto"/>
                <w:right w:val="none" w:sz="0" w:space="0" w:color="auto"/>
              </w:divBdr>
              <w:divsChild>
                <w:div w:id="4173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38456">
      <w:bodyDiv w:val="1"/>
      <w:marLeft w:val="0"/>
      <w:marRight w:val="0"/>
      <w:marTop w:val="0"/>
      <w:marBottom w:val="0"/>
      <w:divBdr>
        <w:top w:val="none" w:sz="0" w:space="0" w:color="auto"/>
        <w:left w:val="none" w:sz="0" w:space="0" w:color="auto"/>
        <w:bottom w:val="none" w:sz="0" w:space="0" w:color="auto"/>
        <w:right w:val="none" w:sz="0" w:space="0" w:color="auto"/>
      </w:divBdr>
      <w:divsChild>
        <w:div w:id="1951279563">
          <w:marLeft w:val="0"/>
          <w:marRight w:val="0"/>
          <w:marTop w:val="0"/>
          <w:marBottom w:val="0"/>
          <w:divBdr>
            <w:top w:val="none" w:sz="0" w:space="0" w:color="auto"/>
            <w:left w:val="none" w:sz="0" w:space="0" w:color="auto"/>
            <w:bottom w:val="none" w:sz="0" w:space="0" w:color="auto"/>
            <w:right w:val="none" w:sz="0" w:space="0" w:color="auto"/>
          </w:divBdr>
          <w:divsChild>
            <w:div w:id="355814151">
              <w:marLeft w:val="0"/>
              <w:marRight w:val="0"/>
              <w:marTop w:val="0"/>
              <w:marBottom w:val="0"/>
              <w:divBdr>
                <w:top w:val="none" w:sz="0" w:space="0" w:color="auto"/>
                <w:left w:val="none" w:sz="0" w:space="0" w:color="auto"/>
                <w:bottom w:val="none" w:sz="0" w:space="0" w:color="auto"/>
                <w:right w:val="none" w:sz="0" w:space="0" w:color="auto"/>
              </w:divBdr>
              <w:divsChild>
                <w:div w:id="11742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3882">
      <w:bodyDiv w:val="1"/>
      <w:marLeft w:val="0"/>
      <w:marRight w:val="0"/>
      <w:marTop w:val="0"/>
      <w:marBottom w:val="0"/>
      <w:divBdr>
        <w:top w:val="none" w:sz="0" w:space="0" w:color="auto"/>
        <w:left w:val="none" w:sz="0" w:space="0" w:color="auto"/>
        <w:bottom w:val="none" w:sz="0" w:space="0" w:color="auto"/>
        <w:right w:val="none" w:sz="0" w:space="0" w:color="auto"/>
      </w:divBdr>
    </w:div>
    <w:div w:id="1527987119">
      <w:bodyDiv w:val="1"/>
      <w:marLeft w:val="0"/>
      <w:marRight w:val="0"/>
      <w:marTop w:val="0"/>
      <w:marBottom w:val="0"/>
      <w:divBdr>
        <w:top w:val="none" w:sz="0" w:space="0" w:color="auto"/>
        <w:left w:val="none" w:sz="0" w:space="0" w:color="auto"/>
        <w:bottom w:val="none" w:sz="0" w:space="0" w:color="auto"/>
        <w:right w:val="none" w:sz="0" w:space="0" w:color="auto"/>
      </w:divBdr>
      <w:divsChild>
        <w:div w:id="1750223920">
          <w:marLeft w:val="0"/>
          <w:marRight w:val="0"/>
          <w:marTop w:val="0"/>
          <w:marBottom w:val="0"/>
          <w:divBdr>
            <w:top w:val="none" w:sz="0" w:space="0" w:color="auto"/>
            <w:left w:val="none" w:sz="0" w:space="0" w:color="auto"/>
            <w:bottom w:val="none" w:sz="0" w:space="0" w:color="auto"/>
            <w:right w:val="none" w:sz="0" w:space="0" w:color="auto"/>
          </w:divBdr>
          <w:divsChild>
            <w:div w:id="1973368788">
              <w:marLeft w:val="0"/>
              <w:marRight w:val="0"/>
              <w:marTop w:val="0"/>
              <w:marBottom w:val="0"/>
              <w:divBdr>
                <w:top w:val="none" w:sz="0" w:space="0" w:color="auto"/>
                <w:left w:val="none" w:sz="0" w:space="0" w:color="auto"/>
                <w:bottom w:val="none" w:sz="0" w:space="0" w:color="auto"/>
                <w:right w:val="none" w:sz="0" w:space="0" w:color="auto"/>
              </w:divBdr>
              <w:divsChild>
                <w:div w:id="14552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4422">
      <w:bodyDiv w:val="1"/>
      <w:marLeft w:val="0"/>
      <w:marRight w:val="0"/>
      <w:marTop w:val="0"/>
      <w:marBottom w:val="0"/>
      <w:divBdr>
        <w:top w:val="none" w:sz="0" w:space="0" w:color="auto"/>
        <w:left w:val="none" w:sz="0" w:space="0" w:color="auto"/>
        <w:bottom w:val="none" w:sz="0" w:space="0" w:color="auto"/>
        <w:right w:val="none" w:sz="0" w:space="0" w:color="auto"/>
      </w:divBdr>
    </w:div>
    <w:div w:id="1582521785">
      <w:bodyDiv w:val="1"/>
      <w:marLeft w:val="0"/>
      <w:marRight w:val="0"/>
      <w:marTop w:val="0"/>
      <w:marBottom w:val="0"/>
      <w:divBdr>
        <w:top w:val="none" w:sz="0" w:space="0" w:color="auto"/>
        <w:left w:val="none" w:sz="0" w:space="0" w:color="auto"/>
        <w:bottom w:val="none" w:sz="0" w:space="0" w:color="auto"/>
        <w:right w:val="none" w:sz="0" w:space="0" w:color="auto"/>
      </w:divBdr>
      <w:divsChild>
        <w:div w:id="640427176">
          <w:marLeft w:val="0"/>
          <w:marRight w:val="0"/>
          <w:marTop w:val="0"/>
          <w:marBottom w:val="0"/>
          <w:divBdr>
            <w:top w:val="none" w:sz="0" w:space="0" w:color="auto"/>
            <w:left w:val="none" w:sz="0" w:space="0" w:color="auto"/>
            <w:bottom w:val="none" w:sz="0" w:space="0" w:color="auto"/>
            <w:right w:val="none" w:sz="0" w:space="0" w:color="auto"/>
          </w:divBdr>
          <w:divsChild>
            <w:div w:id="222832630">
              <w:marLeft w:val="0"/>
              <w:marRight w:val="0"/>
              <w:marTop w:val="0"/>
              <w:marBottom w:val="0"/>
              <w:divBdr>
                <w:top w:val="none" w:sz="0" w:space="0" w:color="auto"/>
                <w:left w:val="none" w:sz="0" w:space="0" w:color="auto"/>
                <w:bottom w:val="none" w:sz="0" w:space="0" w:color="auto"/>
                <w:right w:val="none" w:sz="0" w:space="0" w:color="auto"/>
              </w:divBdr>
              <w:divsChild>
                <w:div w:id="412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5951">
      <w:bodyDiv w:val="1"/>
      <w:marLeft w:val="0"/>
      <w:marRight w:val="0"/>
      <w:marTop w:val="0"/>
      <w:marBottom w:val="0"/>
      <w:divBdr>
        <w:top w:val="none" w:sz="0" w:space="0" w:color="auto"/>
        <w:left w:val="none" w:sz="0" w:space="0" w:color="auto"/>
        <w:bottom w:val="none" w:sz="0" w:space="0" w:color="auto"/>
        <w:right w:val="none" w:sz="0" w:space="0" w:color="auto"/>
      </w:divBdr>
      <w:divsChild>
        <w:div w:id="1971545031">
          <w:marLeft w:val="0"/>
          <w:marRight w:val="0"/>
          <w:marTop w:val="0"/>
          <w:marBottom w:val="0"/>
          <w:divBdr>
            <w:top w:val="none" w:sz="0" w:space="0" w:color="auto"/>
            <w:left w:val="none" w:sz="0" w:space="0" w:color="auto"/>
            <w:bottom w:val="none" w:sz="0" w:space="0" w:color="auto"/>
            <w:right w:val="none" w:sz="0" w:space="0" w:color="auto"/>
          </w:divBdr>
          <w:divsChild>
            <w:div w:id="2109112032">
              <w:marLeft w:val="0"/>
              <w:marRight w:val="0"/>
              <w:marTop w:val="0"/>
              <w:marBottom w:val="0"/>
              <w:divBdr>
                <w:top w:val="none" w:sz="0" w:space="0" w:color="auto"/>
                <w:left w:val="none" w:sz="0" w:space="0" w:color="auto"/>
                <w:bottom w:val="none" w:sz="0" w:space="0" w:color="auto"/>
                <w:right w:val="none" w:sz="0" w:space="0" w:color="auto"/>
              </w:divBdr>
              <w:divsChild>
                <w:div w:id="5480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5937">
      <w:bodyDiv w:val="1"/>
      <w:marLeft w:val="0"/>
      <w:marRight w:val="0"/>
      <w:marTop w:val="0"/>
      <w:marBottom w:val="0"/>
      <w:divBdr>
        <w:top w:val="none" w:sz="0" w:space="0" w:color="auto"/>
        <w:left w:val="none" w:sz="0" w:space="0" w:color="auto"/>
        <w:bottom w:val="none" w:sz="0" w:space="0" w:color="auto"/>
        <w:right w:val="none" w:sz="0" w:space="0" w:color="auto"/>
      </w:divBdr>
      <w:divsChild>
        <w:div w:id="1387071825">
          <w:marLeft w:val="0"/>
          <w:marRight w:val="0"/>
          <w:marTop w:val="0"/>
          <w:marBottom w:val="0"/>
          <w:divBdr>
            <w:top w:val="none" w:sz="0" w:space="0" w:color="auto"/>
            <w:left w:val="none" w:sz="0" w:space="0" w:color="auto"/>
            <w:bottom w:val="none" w:sz="0" w:space="0" w:color="auto"/>
            <w:right w:val="none" w:sz="0" w:space="0" w:color="auto"/>
          </w:divBdr>
          <w:divsChild>
            <w:div w:id="218244568">
              <w:marLeft w:val="0"/>
              <w:marRight w:val="0"/>
              <w:marTop w:val="0"/>
              <w:marBottom w:val="0"/>
              <w:divBdr>
                <w:top w:val="none" w:sz="0" w:space="0" w:color="auto"/>
                <w:left w:val="none" w:sz="0" w:space="0" w:color="auto"/>
                <w:bottom w:val="none" w:sz="0" w:space="0" w:color="auto"/>
                <w:right w:val="none" w:sz="0" w:space="0" w:color="auto"/>
              </w:divBdr>
              <w:divsChild>
                <w:div w:id="10814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0184">
      <w:bodyDiv w:val="1"/>
      <w:marLeft w:val="0"/>
      <w:marRight w:val="0"/>
      <w:marTop w:val="0"/>
      <w:marBottom w:val="0"/>
      <w:divBdr>
        <w:top w:val="none" w:sz="0" w:space="0" w:color="auto"/>
        <w:left w:val="none" w:sz="0" w:space="0" w:color="auto"/>
        <w:bottom w:val="none" w:sz="0" w:space="0" w:color="auto"/>
        <w:right w:val="none" w:sz="0" w:space="0" w:color="auto"/>
      </w:divBdr>
      <w:divsChild>
        <w:div w:id="477918722">
          <w:marLeft w:val="0"/>
          <w:marRight w:val="0"/>
          <w:marTop w:val="0"/>
          <w:marBottom w:val="0"/>
          <w:divBdr>
            <w:top w:val="none" w:sz="0" w:space="0" w:color="auto"/>
            <w:left w:val="none" w:sz="0" w:space="0" w:color="auto"/>
            <w:bottom w:val="none" w:sz="0" w:space="0" w:color="auto"/>
            <w:right w:val="none" w:sz="0" w:space="0" w:color="auto"/>
          </w:divBdr>
          <w:divsChild>
            <w:div w:id="718630230">
              <w:marLeft w:val="0"/>
              <w:marRight w:val="0"/>
              <w:marTop w:val="0"/>
              <w:marBottom w:val="0"/>
              <w:divBdr>
                <w:top w:val="none" w:sz="0" w:space="0" w:color="auto"/>
                <w:left w:val="none" w:sz="0" w:space="0" w:color="auto"/>
                <w:bottom w:val="none" w:sz="0" w:space="0" w:color="auto"/>
                <w:right w:val="none" w:sz="0" w:space="0" w:color="auto"/>
              </w:divBdr>
              <w:divsChild>
                <w:div w:id="14298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71654">
      <w:bodyDiv w:val="1"/>
      <w:marLeft w:val="0"/>
      <w:marRight w:val="0"/>
      <w:marTop w:val="0"/>
      <w:marBottom w:val="0"/>
      <w:divBdr>
        <w:top w:val="none" w:sz="0" w:space="0" w:color="auto"/>
        <w:left w:val="none" w:sz="0" w:space="0" w:color="auto"/>
        <w:bottom w:val="none" w:sz="0" w:space="0" w:color="auto"/>
        <w:right w:val="none" w:sz="0" w:space="0" w:color="auto"/>
      </w:divBdr>
    </w:div>
    <w:div w:id="1661422002">
      <w:bodyDiv w:val="1"/>
      <w:marLeft w:val="0"/>
      <w:marRight w:val="0"/>
      <w:marTop w:val="0"/>
      <w:marBottom w:val="0"/>
      <w:divBdr>
        <w:top w:val="none" w:sz="0" w:space="0" w:color="auto"/>
        <w:left w:val="none" w:sz="0" w:space="0" w:color="auto"/>
        <w:bottom w:val="none" w:sz="0" w:space="0" w:color="auto"/>
        <w:right w:val="none" w:sz="0" w:space="0" w:color="auto"/>
      </w:divBdr>
      <w:divsChild>
        <w:div w:id="17195634">
          <w:marLeft w:val="0"/>
          <w:marRight w:val="0"/>
          <w:marTop w:val="0"/>
          <w:marBottom w:val="0"/>
          <w:divBdr>
            <w:top w:val="none" w:sz="0" w:space="0" w:color="auto"/>
            <w:left w:val="none" w:sz="0" w:space="0" w:color="auto"/>
            <w:bottom w:val="none" w:sz="0" w:space="0" w:color="auto"/>
            <w:right w:val="none" w:sz="0" w:space="0" w:color="auto"/>
          </w:divBdr>
          <w:divsChild>
            <w:div w:id="1201472255">
              <w:marLeft w:val="0"/>
              <w:marRight w:val="0"/>
              <w:marTop w:val="0"/>
              <w:marBottom w:val="0"/>
              <w:divBdr>
                <w:top w:val="none" w:sz="0" w:space="0" w:color="auto"/>
                <w:left w:val="none" w:sz="0" w:space="0" w:color="auto"/>
                <w:bottom w:val="none" w:sz="0" w:space="0" w:color="auto"/>
                <w:right w:val="none" w:sz="0" w:space="0" w:color="auto"/>
              </w:divBdr>
              <w:divsChild>
                <w:div w:id="18297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90042">
      <w:bodyDiv w:val="1"/>
      <w:marLeft w:val="0"/>
      <w:marRight w:val="0"/>
      <w:marTop w:val="0"/>
      <w:marBottom w:val="0"/>
      <w:divBdr>
        <w:top w:val="none" w:sz="0" w:space="0" w:color="auto"/>
        <w:left w:val="none" w:sz="0" w:space="0" w:color="auto"/>
        <w:bottom w:val="none" w:sz="0" w:space="0" w:color="auto"/>
        <w:right w:val="none" w:sz="0" w:space="0" w:color="auto"/>
      </w:divBdr>
      <w:divsChild>
        <w:div w:id="435371785">
          <w:marLeft w:val="0"/>
          <w:marRight w:val="0"/>
          <w:marTop w:val="0"/>
          <w:marBottom w:val="0"/>
          <w:divBdr>
            <w:top w:val="none" w:sz="0" w:space="0" w:color="auto"/>
            <w:left w:val="none" w:sz="0" w:space="0" w:color="auto"/>
            <w:bottom w:val="none" w:sz="0" w:space="0" w:color="auto"/>
            <w:right w:val="none" w:sz="0" w:space="0" w:color="auto"/>
          </w:divBdr>
          <w:divsChild>
            <w:div w:id="992217973">
              <w:marLeft w:val="0"/>
              <w:marRight w:val="0"/>
              <w:marTop w:val="0"/>
              <w:marBottom w:val="0"/>
              <w:divBdr>
                <w:top w:val="none" w:sz="0" w:space="0" w:color="auto"/>
                <w:left w:val="none" w:sz="0" w:space="0" w:color="auto"/>
                <w:bottom w:val="none" w:sz="0" w:space="0" w:color="auto"/>
                <w:right w:val="none" w:sz="0" w:space="0" w:color="auto"/>
              </w:divBdr>
              <w:divsChild>
                <w:div w:id="2132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3892">
      <w:bodyDiv w:val="1"/>
      <w:marLeft w:val="0"/>
      <w:marRight w:val="0"/>
      <w:marTop w:val="0"/>
      <w:marBottom w:val="0"/>
      <w:divBdr>
        <w:top w:val="none" w:sz="0" w:space="0" w:color="auto"/>
        <w:left w:val="none" w:sz="0" w:space="0" w:color="auto"/>
        <w:bottom w:val="none" w:sz="0" w:space="0" w:color="auto"/>
        <w:right w:val="none" w:sz="0" w:space="0" w:color="auto"/>
      </w:divBdr>
      <w:divsChild>
        <w:div w:id="1439526262">
          <w:marLeft w:val="0"/>
          <w:marRight w:val="0"/>
          <w:marTop w:val="0"/>
          <w:marBottom w:val="0"/>
          <w:divBdr>
            <w:top w:val="none" w:sz="0" w:space="0" w:color="auto"/>
            <w:left w:val="none" w:sz="0" w:space="0" w:color="auto"/>
            <w:bottom w:val="none" w:sz="0" w:space="0" w:color="auto"/>
            <w:right w:val="none" w:sz="0" w:space="0" w:color="auto"/>
          </w:divBdr>
          <w:divsChild>
            <w:div w:id="1264918752">
              <w:marLeft w:val="0"/>
              <w:marRight w:val="0"/>
              <w:marTop w:val="0"/>
              <w:marBottom w:val="0"/>
              <w:divBdr>
                <w:top w:val="none" w:sz="0" w:space="0" w:color="auto"/>
                <w:left w:val="none" w:sz="0" w:space="0" w:color="auto"/>
                <w:bottom w:val="none" w:sz="0" w:space="0" w:color="auto"/>
                <w:right w:val="none" w:sz="0" w:space="0" w:color="auto"/>
              </w:divBdr>
              <w:divsChild>
                <w:div w:id="10051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6323">
      <w:bodyDiv w:val="1"/>
      <w:marLeft w:val="0"/>
      <w:marRight w:val="0"/>
      <w:marTop w:val="0"/>
      <w:marBottom w:val="0"/>
      <w:divBdr>
        <w:top w:val="none" w:sz="0" w:space="0" w:color="auto"/>
        <w:left w:val="none" w:sz="0" w:space="0" w:color="auto"/>
        <w:bottom w:val="none" w:sz="0" w:space="0" w:color="auto"/>
        <w:right w:val="none" w:sz="0" w:space="0" w:color="auto"/>
      </w:divBdr>
    </w:div>
    <w:div w:id="1758937468">
      <w:bodyDiv w:val="1"/>
      <w:marLeft w:val="0"/>
      <w:marRight w:val="0"/>
      <w:marTop w:val="0"/>
      <w:marBottom w:val="0"/>
      <w:divBdr>
        <w:top w:val="none" w:sz="0" w:space="0" w:color="auto"/>
        <w:left w:val="none" w:sz="0" w:space="0" w:color="auto"/>
        <w:bottom w:val="none" w:sz="0" w:space="0" w:color="auto"/>
        <w:right w:val="none" w:sz="0" w:space="0" w:color="auto"/>
      </w:divBdr>
    </w:div>
    <w:div w:id="1760911233">
      <w:bodyDiv w:val="1"/>
      <w:marLeft w:val="0"/>
      <w:marRight w:val="0"/>
      <w:marTop w:val="0"/>
      <w:marBottom w:val="0"/>
      <w:divBdr>
        <w:top w:val="none" w:sz="0" w:space="0" w:color="auto"/>
        <w:left w:val="none" w:sz="0" w:space="0" w:color="auto"/>
        <w:bottom w:val="none" w:sz="0" w:space="0" w:color="auto"/>
        <w:right w:val="none" w:sz="0" w:space="0" w:color="auto"/>
      </w:divBdr>
      <w:divsChild>
        <w:div w:id="1239750654">
          <w:marLeft w:val="0"/>
          <w:marRight w:val="0"/>
          <w:marTop w:val="0"/>
          <w:marBottom w:val="0"/>
          <w:divBdr>
            <w:top w:val="none" w:sz="0" w:space="0" w:color="auto"/>
            <w:left w:val="none" w:sz="0" w:space="0" w:color="auto"/>
            <w:bottom w:val="none" w:sz="0" w:space="0" w:color="auto"/>
            <w:right w:val="none" w:sz="0" w:space="0" w:color="auto"/>
          </w:divBdr>
          <w:divsChild>
            <w:div w:id="1414862341">
              <w:marLeft w:val="0"/>
              <w:marRight w:val="0"/>
              <w:marTop w:val="0"/>
              <w:marBottom w:val="0"/>
              <w:divBdr>
                <w:top w:val="none" w:sz="0" w:space="0" w:color="auto"/>
                <w:left w:val="none" w:sz="0" w:space="0" w:color="auto"/>
                <w:bottom w:val="none" w:sz="0" w:space="0" w:color="auto"/>
                <w:right w:val="none" w:sz="0" w:space="0" w:color="auto"/>
              </w:divBdr>
              <w:divsChild>
                <w:div w:id="768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19019">
      <w:bodyDiv w:val="1"/>
      <w:marLeft w:val="0"/>
      <w:marRight w:val="0"/>
      <w:marTop w:val="0"/>
      <w:marBottom w:val="0"/>
      <w:divBdr>
        <w:top w:val="none" w:sz="0" w:space="0" w:color="auto"/>
        <w:left w:val="none" w:sz="0" w:space="0" w:color="auto"/>
        <w:bottom w:val="none" w:sz="0" w:space="0" w:color="auto"/>
        <w:right w:val="none" w:sz="0" w:space="0" w:color="auto"/>
      </w:divBdr>
    </w:div>
    <w:div w:id="1769040539">
      <w:bodyDiv w:val="1"/>
      <w:marLeft w:val="0"/>
      <w:marRight w:val="0"/>
      <w:marTop w:val="0"/>
      <w:marBottom w:val="0"/>
      <w:divBdr>
        <w:top w:val="none" w:sz="0" w:space="0" w:color="auto"/>
        <w:left w:val="none" w:sz="0" w:space="0" w:color="auto"/>
        <w:bottom w:val="none" w:sz="0" w:space="0" w:color="auto"/>
        <w:right w:val="none" w:sz="0" w:space="0" w:color="auto"/>
      </w:divBdr>
      <w:divsChild>
        <w:div w:id="1079908586">
          <w:marLeft w:val="0"/>
          <w:marRight w:val="0"/>
          <w:marTop w:val="0"/>
          <w:marBottom w:val="0"/>
          <w:divBdr>
            <w:top w:val="none" w:sz="0" w:space="0" w:color="auto"/>
            <w:left w:val="none" w:sz="0" w:space="0" w:color="auto"/>
            <w:bottom w:val="none" w:sz="0" w:space="0" w:color="auto"/>
            <w:right w:val="none" w:sz="0" w:space="0" w:color="auto"/>
          </w:divBdr>
          <w:divsChild>
            <w:div w:id="1791045525">
              <w:marLeft w:val="0"/>
              <w:marRight w:val="0"/>
              <w:marTop w:val="0"/>
              <w:marBottom w:val="0"/>
              <w:divBdr>
                <w:top w:val="none" w:sz="0" w:space="0" w:color="auto"/>
                <w:left w:val="none" w:sz="0" w:space="0" w:color="auto"/>
                <w:bottom w:val="none" w:sz="0" w:space="0" w:color="auto"/>
                <w:right w:val="none" w:sz="0" w:space="0" w:color="auto"/>
              </w:divBdr>
              <w:divsChild>
                <w:div w:id="153764855">
                  <w:marLeft w:val="0"/>
                  <w:marRight w:val="0"/>
                  <w:marTop w:val="0"/>
                  <w:marBottom w:val="0"/>
                  <w:divBdr>
                    <w:top w:val="none" w:sz="0" w:space="0" w:color="auto"/>
                    <w:left w:val="none" w:sz="0" w:space="0" w:color="auto"/>
                    <w:bottom w:val="none" w:sz="0" w:space="0" w:color="auto"/>
                    <w:right w:val="none" w:sz="0" w:space="0" w:color="auto"/>
                  </w:divBdr>
                </w:div>
              </w:divsChild>
            </w:div>
            <w:div w:id="1218777911">
              <w:marLeft w:val="0"/>
              <w:marRight w:val="0"/>
              <w:marTop w:val="0"/>
              <w:marBottom w:val="0"/>
              <w:divBdr>
                <w:top w:val="none" w:sz="0" w:space="0" w:color="auto"/>
                <w:left w:val="none" w:sz="0" w:space="0" w:color="auto"/>
                <w:bottom w:val="none" w:sz="0" w:space="0" w:color="auto"/>
                <w:right w:val="none" w:sz="0" w:space="0" w:color="auto"/>
              </w:divBdr>
              <w:divsChild>
                <w:div w:id="20997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4760">
      <w:bodyDiv w:val="1"/>
      <w:marLeft w:val="0"/>
      <w:marRight w:val="0"/>
      <w:marTop w:val="0"/>
      <w:marBottom w:val="0"/>
      <w:divBdr>
        <w:top w:val="none" w:sz="0" w:space="0" w:color="auto"/>
        <w:left w:val="none" w:sz="0" w:space="0" w:color="auto"/>
        <w:bottom w:val="none" w:sz="0" w:space="0" w:color="auto"/>
        <w:right w:val="none" w:sz="0" w:space="0" w:color="auto"/>
      </w:divBdr>
      <w:divsChild>
        <w:div w:id="428625514">
          <w:marLeft w:val="0"/>
          <w:marRight w:val="0"/>
          <w:marTop w:val="0"/>
          <w:marBottom w:val="0"/>
          <w:divBdr>
            <w:top w:val="none" w:sz="0" w:space="0" w:color="auto"/>
            <w:left w:val="none" w:sz="0" w:space="0" w:color="auto"/>
            <w:bottom w:val="none" w:sz="0" w:space="0" w:color="auto"/>
            <w:right w:val="none" w:sz="0" w:space="0" w:color="auto"/>
          </w:divBdr>
          <w:divsChild>
            <w:div w:id="1287930912">
              <w:marLeft w:val="0"/>
              <w:marRight w:val="0"/>
              <w:marTop w:val="0"/>
              <w:marBottom w:val="0"/>
              <w:divBdr>
                <w:top w:val="none" w:sz="0" w:space="0" w:color="auto"/>
                <w:left w:val="none" w:sz="0" w:space="0" w:color="auto"/>
                <w:bottom w:val="none" w:sz="0" w:space="0" w:color="auto"/>
                <w:right w:val="none" w:sz="0" w:space="0" w:color="auto"/>
              </w:divBdr>
              <w:divsChild>
                <w:div w:id="153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7898">
      <w:bodyDiv w:val="1"/>
      <w:marLeft w:val="0"/>
      <w:marRight w:val="0"/>
      <w:marTop w:val="0"/>
      <w:marBottom w:val="0"/>
      <w:divBdr>
        <w:top w:val="none" w:sz="0" w:space="0" w:color="auto"/>
        <w:left w:val="none" w:sz="0" w:space="0" w:color="auto"/>
        <w:bottom w:val="none" w:sz="0" w:space="0" w:color="auto"/>
        <w:right w:val="none" w:sz="0" w:space="0" w:color="auto"/>
      </w:divBdr>
      <w:divsChild>
        <w:div w:id="1025835921">
          <w:marLeft w:val="0"/>
          <w:marRight w:val="0"/>
          <w:marTop w:val="0"/>
          <w:marBottom w:val="0"/>
          <w:divBdr>
            <w:top w:val="none" w:sz="0" w:space="0" w:color="auto"/>
            <w:left w:val="none" w:sz="0" w:space="0" w:color="auto"/>
            <w:bottom w:val="none" w:sz="0" w:space="0" w:color="auto"/>
            <w:right w:val="none" w:sz="0" w:space="0" w:color="auto"/>
          </w:divBdr>
          <w:divsChild>
            <w:div w:id="2099014064">
              <w:marLeft w:val="0"/>
              <w:marRight w:val="0"/>
              <w:marTop w:val="0"/>
              <w:marBottom w:val="0"/>
              <w:divBdr>
                <w:top w:val="none" w:sz="0" w:space="0" w:color="auto"/>
                <w:left w:val="none" w:sz="0" w:space="0" w:color="auto"/>
                <w:bottom w:val="none" w:sz="0" w:space="0" w:color="auto"/>
                <w:right w:val="none" w:sz="0" w:space="0" w:color="auto"/>
              </w:divBdr>
              <w:divsChild>
                <w:div w:id="6322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2867">
      <w:bodyDiv w:val="1"/>
      <w:marLeft w:val="0"/>
      <w:marRight w:val="0"/>
      <w:marTop w:val="0"/>
      <w:marBottom w:val="0"/>
      <w:divBdr>
        <w:top w:val="none" w:sz="0" w:space="0" w:color="auto"/>
        <w:left w:val="none" w:sz="0" w:space="0" w:color="auto"/>
        <w:bottom w:val="none" w:sz="0" w:space="0" w:color="auto"/>
        <w:right w:val="none" w:sz="0" w:space="0" w:color="auto"/>
      </w:divBdr>
      <w:divsChild>
        <w:div w:id="956908465">
          <w:marLeft w:val="0"/>
          <w:marRight w:val="0"/>
          <w:marTop w:val="0"/>
          <w:marBottom w:val="0"/>
          <w:divBdr>
            <w:top w:val="none" w:sz="0" w:space="0" w:color="auto"/>
            <w:left w:val="none" w:sz="0" w:space="0" w:color="auto"/>
            <w:bottom w:val="none" w:sz="0" w:space="0" w:color="auto"/>
            <w:right w:val="none" w:sz="0" w:space="0" w:color="auto"/>
          </w:divBdr>
          <w:divsChild>
            <w:div w:id="767239138">
              <w:marLeft w:val="0"/>
              <w:marRight w:val="0"/>
              <w:marTop w:val="0"/>
              <w:marBottom w:val="0"/>
              <w:divBdr>
                <w:top w:val="none" w:sz="0" w:space="0" w:color="auto"/>
                <w:left w:val="none" w:sz="0" w:space="0" w:color="auto"/>
                <w:bottom w:val="none" w:sz="0" w:space="0" w:color="auto"/>
                <w:right w:val="none" w:sz="0" w:space="0" w:color="auto"/>
              </w:divBdr>
              <w:divsChild>
                <w:div w:id="12665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89165">
      <w:bodyDiv w:val="1"/>
      <w:marLeft w:val="0"/>
      <w:marRight w:val="0"/>
      <w:marTop w:val="0"/>
      <w:marBottom w:val="0"/>
      <w:divBdr>
        <w:top w:val="none" w:sz="0" w:space="0" w:color="auto"/>
        <w:left w:val="none" w:sz="0" w:space="0" w:color="auto"/>
        <w:bottom w:val="none" w:sz="0" w:space="0" w:color="auto"/>
        <w:right w:val="none" w:sz="0" w:space="0" w:color="auto"/>
      </w:divBdr>
      <w:divsChild>
        <w:div w:id="46994740">
          <w:marLeft w:val="0"/>
          <w:marRight w:val="0"/>
          <w:marTop w:val="0"/>
          <w:marBottom w:val="0"/>
          <w:divBdr>
            <w:top w:val="none" w:sz="0" w:space="0" w:color="auto"/>
            <w:left w:val="none" w:sz="0" w:space="0" w:color="auto"/>
            <w:bottom w:val="none" w:sz="0" w:space="0" w:color="auto"/>
            <w:right w:val="none" w:sz="0" w:space="0" w:color="auto"/>
          </w:divBdr>
          <w:divsChild>
            <w:div w:id="2085250502">
              <w:marLeft w:val="0"/>
              <w:marRight w:val="0"/>
              <w:marTop w:val="0"/>
              <w:marBottom w:val="0"/>
              <w:divBdr>
                <w:top w:val="none" w:sz="0" w:space="0" w:color="auto"/>
                <w:left w:val="none" w:sz="0" w:space="0" w:color="auto"/>
                <w:bottom w:val="none" w:sz="0" w:space="0" w:color="auto"/>
                <w:right w:val="none" w:sz="0" w:space="0" w:color="auto"/>
              </w:divBdr>
              <w:divsChild>
                <w:div w:id="5997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66542">
      <w:bodyDiv w:val="1"/>
      <w:marLeft w:val="0"/>
      <w:marRight w:val="0"/>
      <w:marTop w:val="0"/>
      <w:marBottom w:val="0"/>
      <w:divBdr>
        <w:top w:val="none" w:sz="0" w:space="0" w:color="auto"/>
        <w:left w:val="none" w:sz="0" w:space="0" w:color="auto"/>
        <w:bottom w:val="none" w:sz="0" w:space="0" w:color="auto"/>
        <w:right w:val="none" w:sz="0" w:space="0" w:color="auto"/>
      </w:divBdr>
      <w:divsChild>
        <w:div w:id="540748138">
          <w:marLeft w:val="0"/>
          <w:marRight w:val="0"/>
          <w:marTop w:val="0"/>
          <w:marBottom w:val="0"/>
          <w:divBdr>
            <w:top w:val="none" w:sz="0" w:space="0" w:color="auto"/>
            <w:left w:val="none" w:sz="0" w:space="0" w:color="auto"/>
            <w:bottom w:val="none" w:sz="0" w:space="0" w:color="auto"/>
            <w:right w:val="none" w:sz="0" w:space="0" w:color="auto"/>
          </w:divBdr>
          <w:divsChild>
            <w:div w:id="1045525623">
              <w:marLeft w:val="0"/>
              <w:marRight w:val="0"/>
              <w:marTop w:val="0"/>
              <w:marBottom w:val="0"/>
              <w:divBdr>
                <w:top w:val="none" w:sz="0" w:space="0" w:color="auto"/>
                <w:left w:val="none" w:sz="0" w:space="0" w:color="auto"/>
                <w:bottom w:val="none" w:sz="0" w:space="0" w:color="auto"/>
                <w:right w:val="none" w:sz="0" w:space="0" w:color="auto"/>
              </w:divBdr>
              <w:divsChild>
                <w:div w:id="5309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115">
      <w:bodyDiv w:val="1"/>
      <w:marLeft w:val="0"/>
      <w:marRight w:val="0"/>
      <w:marTop w:val="0"/>
      <w:marBottom w:val="0"/>
      <w:divBdr>
        <w:top w:val="none" w:sz="0" w:space="0" w:color="auto"/>
        <w:left w:val="none" w:sz="0" w:space="0" w:color="auto"/>
        <w:bottom w:val="none" w:sz="0" w:space="0" w:color="auto"/>
        <w:right w:val="none" w:sz="0" w:space="0" w:color="auto"/>
      </w:divBdr>
    </w:div>
    <w:div w:id="1915436602">
      <w:bodyDiv w:val="1"/>
      <w:marLeft w:val="0"/>
      <w:marRight w:val="0"/>
      <w:marTop w:val="0"/>
      <w:marBottom w:val="0"/>
      <w:divBdr>
        <w:top w:val="none" w:sz="0" w:space="0" w:color="auto"/>
        <w:left w:val="none" w:sz="0" w:space="0" w:color="auto"/>
        <w:bottom w:val="none" w:sz="0" w:space="0" w:color="auto"/>
        <w:right w:val="none" w:sz="0" w:space="0" w:color="auto"/>
      </w:divBdr>
    </w:div>
    <w:div w:id="1969359072">
      <w:bodyDiv w:val="1"/>
      <w:marLeft w:val="0"/>
      <w:marRight w:val="0"/>
      <w:marTop w:val="0"/>
      <w:marBottom w:val="0"/>
      <w:divBdr>
        <w:top w:val="none" w:sz="0" w:space="0" w:color="auto"/>
        <w:left w:val="none" w:sz="0" w:space="0" w:color="auto"/>
        <w:bottom w:val="none" w:sz="0" w:space="0" w:color="auto"/>
        <w:right w:val="none" w:sz="0" w:space="0" w:color="auto"/>
      </w:divBdr>
      <w:divsChild>
        <w:div w:id="555773706">
          <w:marLeft w:val="0"/>
          <w:marRight w:val="0"/>
          <w:marTop w:val="0"/>
          <w:marBottom w:val="0"/>
          <w:divBdr>
            <w:top w:val="none" w:sz="0" w:space="0" w:color="auto"/>
            <w:left w:val="none" w:sz="0" w:space="0" w:color="auto"/>
            <w:bottom w:val="none" w:sz="0" w:space="0" w:color="auto"/>
            <w:right w:val="none" w:sz="0" w:space="0" w:color="auto"/>
          </w:divBdr>
          <w:divsChild>
            <w:div w:id="201139797">
              <w:marLeft w:val="0"/>
              <w:marRight w:val="0"/>
              <w:marTop w:val="0"/>
              <w:marBottom w:val="0"/>
              <w:divBdr>
                <w:top w:val="none" w:sz="0" w:space="0" w:color="auto"/>
                <w:left w:val="none" w:sz="0" w:space="0" w:color="auto"/>
                <w:bottom w:val="none" w:sz="0" w:space="0" w:color="auto"/>
                <w:right w:val="none" w:sz="0" w:space="0" w:color="auto"/>
              </w:divBdr>
              <w:divsChild>
                <w:div w:id="9503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7160">
      <w:bodyDiv w:val="1"/>
      <w:marLeft w:val="0"/>
      <w:marRight w:val="0"/>
      <w:marTop w:val="0"/>
      <w:marBottom w:val="0"/>
      <w:divBdr>
        <w:top w:val="none" w:sz="0" w:space="0" w:color="auto"/>
        <w:left w:val="none" w:sz="0" w:space="0" w:color="auto"/>
        <w:bottom w:val="none" w:sz="0" w:space="0" w:color="auto"/>
        <w:right w:val="none" w:sz="0" w:space="0" w:color="auto"/>
      </w:divBdr>
    </w:div>
    <w:div w:id="2006543892">
      <w:bodyDiv w:val="1"/>
      <w:marLeft w:val="0"/>
      <w:marRight w:val="0"/>
      <w:marTop w:val="0"/>
      <w:marBottom w:val="0"/>
      <w:divBdr>
        <w:top w:val="none" w:sz="0" w:space="0" w:color="auto"/>
        <w:left w:val="none" w:sz="0" w:space="0" w:color="auto"/>
        <w:bottom w:val="none" w:sz="0" w:space="0" w:color="auto"/>
        <w:right w:val="none" w:sz="0" w:space="0" w:color="auto"/>
      </w:divBdr>
      <w:divsChild>
        <w:div w:id="796141497">
          <w:marLeft w:val="0"/>
          <w:marRight w:val="0"/>
          <w:marTop w:val="0"/>
          <w:marBottom w:val="0"/>
          <w:divBdr>
            <w:top w:val="none" w:sz="0" w:space="0" w:color="auto"/>
            <w:left w:val="none" w:sz="0" w:space="0" w:color="auto"/>
            <w:bottom w:val="none" w:sz="0" w:space="0" w:color="auto"/>
            <w:right w:val="none" w:sz="0" w:space="0" w:color="auto"/>
          </w:divBdr>
          <w:divsChild>
            <w:div w:id="1373962621">
              <w:marLeft w:val="0"/>
              <w:marRight w:val="0"/>
              <w:marTop w:val="0"/>
              <w:marBottom w:val="0"/>
              <w:divBdr>
                <w:top w:val="none" w:sz="0" w:space="0" w:color="auto"/>
                <w:left w:val="none" w:sz="0" w:space="0" w:color="auto"/>
                <w:bottom w:val="none" w:sz="0" w:space="0" w:color="auto"/>
                <w:right w:val="none" w:sz="0" w:space="0" w:color="auto"/>
              </w:divBdr>
              <w:divsChild>
                <w:div w:id="13237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5901">
      <w:bodyDiv w:val="1"/>
      <w:marLeft w:val="0"/>
      <w:marRight w:val="0"/>
      <w:marTop w:val="0"/>
      <w:marBottom w:val="0"/>
      <w:divBdr>
        <w:top w:val="none" w:sz="0" w:space="0" w:color="auto"/>
        <w:left w:val="none" w:sz="0" w:space="0" w:color="auto"/>
        <w:bottom w:val="none" w:sz="0" w:space="0" w:color="auto"/>
        <w:right w:val="none" w:sz="0" w:space="0" w:color="auto"/>
      </w:divBdr>
      <w:divsChild>
        <w:div w:id="2116708954">
          <w:marLeft w:val="0"/>
          <w:marRight w:val="0"/>
          <w:marTop w:val="0"/>
          <w:marBottom w:val="0"/>
          <w:divBdr>
            <w:top w:val="none" w:sz="0" w:space="0" w:color="auto"/>
            <w:left w:val="none" w:sz="0" w:space="0" w:color="auto"/>
            <w:bottom w:val="none" w:sz="0" w:space="0" w:color="auto"/>
            <w:right w:val="none" w:sz="0" w:space="0" w:color="auto"/>
          </w:divBdr>
        </w:div>
        <w:div w:id="852454811">
          <w:marLeft w:val="0"/>
          <w:marRight w:val="0"/>
          <w:marTop w:val="0"/>
          <w:marBottom w:val="0"/>
          <w:divBdr>
            <w:top w:val="none" w:sz="0" w:space="0" w:color="auto"/>
            <w:left w:val="none" w:sz="0" w:space="0" w:color="auto"/>
            <w:bottom w:val="none" w:sz="0" w:space="0" w:color="auto"/>
            <w:right w:val="none" w:sz="0" w:space="0" w:color="auto"/>
          </w:divBdr>
        </w:div>
      </w:divsChild>
    </w:div>
    <w:div w:id="2085058542">
      <w:bodyDiv w:val="1"/>
      <w:marLeft w:val="0"/>
      <w:marRight w:val="0"/>
      <w:marTop w:val="0"/>
      <w:marBottom w:val="0"/>
      <w:divBdr>
        <w:top w:val="none" w:sz="0" w:space="0" w:color="auto"/>
        <w:left w:val="none" w:sz="0" w:space="0" w:color="auto"/>
        <w:bottom w:val="none" w:sz="0" w:space="0" w:color="auto"/>
        <w:right w:val="none" w:sz="0" w:space="0" w:color="auto"/>
      </w:divBdr>
      <w:divsChild>
        <w:div w:id="313416517">
          <w:marLeft w:val="0"/>
          <w:marRight w:val="0"/>
          <w:marTop w:val="0"/>
          <w:marBottom w:val="0"/>
          <w:divBdr>
            <w:top w:val="none" w:sz="0" w:space="0" w:color="auto"/>
            <w:left w:val="none" w:sz="0" w:space="0" w:color="auto"/>
            <w:bottom w:val="none" w:sz="0" w:space="0" w:color="auto"/>
            <w:right w:val="none" w:sz="0" w:space="0" w:color="auto"/>
          </w:divBdr>
          <w:divsChild>
            <w:div w:id="758907701">
              <w:marLeft w:val="0"/>
              <w:marRight w:val="0"/>
              <w:marTop w:val="0"/>
              <w:marBottom w:val="0"/>
              <w:divBdr>
                <w:top w:val="none" w:sz="0" w:space="0" w:color="auto"/>
                <w:left w:val="none" w:sz="0" w:space="0" w:color="auto"/>
                <w:bottom w:val="none" w:sz="0" w:space="0" w:color="auto"/>
                <w:right w:val="none" w:sz="0" w:space="0" w:color="auto"/>
              </w:divBdr>
              <w:divsChild>
                <w:div w:id="19873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8vg3h/?view_only=815fd6e81b8e421e84428ec23b659c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117C5-12F5-2C47-818B-45882B0F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45</Pages>
  <Words>16328</Words>
  <Characters>93074</Characters>
  <Application>Microsoft Office Word</Application>
  <DocSecurity>0</DocSecurity>
  <Lines>775</Lines>
  <Paragraphs>218</Paragraphs>
  <ScaleCrop>false</ScaleCrop>
  <HeadingPairs>
    <vt:vector size="6" baseType="variant">
      <vt:variant>
        <vt:lpstr>Titolo</vt:lpstr>
      </vt:variant>
      <vt:variant>
        <vt:i4>1</vt:i4>
      </vt:variant>
      <vt:variant>
        <vt:lpstr>Title</vt:lpstr>
      </vt:variant>
      <vt:variant>
        <vt:i4>1</vt:i4>
      </vt:variant>
      <vt:variant>
        <vt:lpstr>Titel</vt:lpstr>
      </vt:variant>
      <vt:variant>
        <vt:i4>1</vt:i4>
      </vt:variant>
    </vt:vector>
  </HeadingPairs>
  <TitlesOfParts>
    <vt:vector size="3" baseType="lpstr">
      <vt:lpstr>State Self-Compassion Dynamics: Evidence for the Bipolar Continuum Hypothesis</vt:lpstr>
      <vt:lpstr>State Self-Compassion Dynamics: Evidence for the Bipolar Continuum Hypothesis</vt:lpstr>
      <vt:lpstr>TITLE</vt:lpstr>
    </vt:vector>
  </TitlesOfParts>
  <Manager/>
  <Company/>
  <LinksUpToDate>false</LinksUpToDate>
  <CharactersWithSpaces>109184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Self-Compassion Dynamics: Evidence for the Bipolar Continuum Hypothesis</dc:title>
  <dc:creator>Tim</dc:creator>
  <cp:keywords/>
  <cp:lastModifiedBy>COLPIZZI ILARIA</cp:lastModifiedBy>
  <cp:revision>178</cp:revision>
  <dcterms:created xsi:type="dcterms:W3CDTF">2024-05-30T09:43:00Z</dcterms:created>
  <dcterms:modified xsi:type="dcterms:W3CDTF">2024-10-23T18:29:00Z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bibliography.bib</vt:lpwstr>
  </property>
  <property fmtid="{D5CDD505-2E9C-101B-9397-08002B2CF9AE}" pid="5" name="classoption">
    <vt:lpwstr>man</vt:lpwstr>
  </property>
  <property fmtid="{D5CDD505-2E9C-101B-9397-08002B2CF9AE}" pid="6" name="csl">
    <vt:lpwstr>/Library/Frameworks/R.framework/Versions/4.3-arm64/Resources/library/papaja/rmd/apa6.csl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State Self-Compassion Dynamics</vt:lpwstr>
  </property>
  <property fmtid="{D5CDD505-2E9C-101B-9397-08002B2CF9AE}" pid="16" name="tablelist">
    <vt:lpwstr>False</vt:lpwstr>
  </property>
  <property fmtid="{D5CDD505-2E9C-101B-9397-08002B2CF9AE}" pid="17" name="wordcount">
    <vt:lpwstr>X</vt:lpwstr>
  </property>
</Properties>
</file>