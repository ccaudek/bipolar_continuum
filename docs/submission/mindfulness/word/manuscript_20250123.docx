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07003E">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27F6D29C" w14:textId="59B6C357" w:rsidR="00306538"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w:t>
      </w:r>
      <w:r w:rsidRPr="00E11B20">
        <w:rPr>
          <w:rFonts w:eastAsiaTheme="majorEastAsia" w:cs="Times New Roman"/>
          <w:highlight w:val="yellow"/>
          <w:lang w:eastAsia="it-IT"/>
        </w:rPr>
        <w:t>Negative affect was the strongest predictor, linked to higher UCS and lower CS. Decentering showed a stronger association with reducing UCS than increasing CS, suggesting an asymmetry in their interaction.</w:t>
      </w:r>
      <w:r w:rsidRPr="00EB6DD6">
        <w:rPr>
          <w:rFonts w:eastAsiaTheme="majorEastAsia" w:cs="Times New Roman"/>
          <w:lang w:eastAsia="it-IT"/>
        </w:rPr>
        <w:t xml:space="preserve">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060925AB" w:rsidR="00AA3C26" w:rsidRPr="00306538" w:rsidRDefault="00AA3C26" w:rsidP="00EB6DD6">
      <w:pPr>
        <w:pStyle w:val="BodyText"/>
        <w:ind w:firstLine="0"/>
        <w:rPr>
          <w:rFonts w:eastAsiaTheme="majorEastAsia" w:cs="Times New Roman"/>
          <w:lang w:eastAsia="it-IT"/>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3169D333" w14:textId="57F33D3C" w:rsidR="00DC565A" w:rsidRPr="00002349" w:rsidRDefault="00DC565A" w:rsidP="00002349">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4D4B6A16" w14:textId="5723AF12" w:rsidR="00002349" w:rsidRPr="00002349" w:rsidRDefault="00002349" w:rsidP="00002349">
      <w:pPr>
        <w:spacing w:line="480" w:lineRule="auto"/>
        <w:ind w:firstLine="708"/>
        <w:rPr>
          <w:lang w:val="en-US"/>
        </w:rPr>
      </w:pPr>
      <w:r w:rsidRPr="00002349">
        <w:rPr>
          <w:lang w:val="en-US"/>
        </w:rPr>
        <w:t>Self-compassion</w:t>
      </w:r>
      <w:r w:rsidR="00AC63A9">
        <w:rPr>
          <w:lang w:val="en-US"/>
        </w:rPr>
        <w:t xml:space="preserve"> – </w:t>
      </w:r>
      <w:r w:rsidRPr="00002349">
        <w:rPr>
          <w:lang w:val="en-US"/>
        </w:rPr>
        <w:t>the ability to respond to one’s own suffering and perceived shortcomings with kindness and understanding</w:t>
      </w:r>
      <w:r w:rsidR="00AC63A9">
        <w:rPr>
          <w:lang w:val="en-US"/>
        </w:rPr>
        <w:t xml:space="preserve"> – </w:t>
      </w:r>
      <w:r w:rsidRPr="00002349">
        <w:rPr>
          <w:lang w:val="en-US"/>
        </w:rPr>
        <w:t xml:space="preserve">has emerged as a central construct in contemporary psychological research. Since Neff's (2003) introduction of the Self-Compassion Scale, a tool that has garnered over 9,786 citations, this construct has been rigorously examined across diverse psychological contexts. Despite the extensive research, the theoretical underpinnings of self-compassion remain an active area of </w:t>
      </w:r>
      <w:r w:rsidRPr="00AC63A9">
        <w:rPr>
          <w:lang w:val="en-US"/>
        </w:rPr>
        <w:t>debate (Cha et al., 2023).</w:t>
      </w:r>
    </w:p>
    <w:p w14:paraId="46DE409F" w14:textId="5FED12E9" w:rsidR="00002349" w:rsidRPr="00002349" w:rsidRDefault="00002349" w:rsidP="00002349">
      <w:pPr>
        <w:spacing w:line="480" w:lineRule="auto"/>
        <w:ind w:firstLine="708"/>
        <w:rPr>
          <w:lang w:val="en-US"/>
        </w:rPr>
      </w:pPr>
      <w:r w:rsidRPr="00002349">
        <w:rPr>
          <w:lang w:val="en-US"/>
        </w:rPr>
        <w:t xml:space="preserve">A key focus of this debate is the Bipolar Continuum Hypothesis (Neff, 2022), which posits that compassionate self-responding (CS) and uncompassionate self-responding (UCS) represent two ends of a single continuum, rather than distinct and unrelated constructs. Within this framework, self-kindness, common humanity, and mindfulness characterize the compassionate pole, whereas self-judgment, isolation, and over-identification define the uncompassionate pole. </w:t>
      </w:r>
      <w:r w:rsidRPr="00AC63A9">
        <w:rPr>
          <w:highlight w:val="cyan"/>
          <w:lang w:val="en-US"/>
          <w:rPrChange w:id="1" w:author="COLPIZZI ILARIA" w:date="2025-01-22T15:01:00Z" w16du:dateUtc="2025-01-22T14:01:00Z">
            <w:rPr>
              <w:lang w:val="en-US"/>
            </w:rPr>
          </w:rPrChange>
        </w:rPr>
        <w:t>This perspective presents self-compassion as a multidimensional and dynamic system in which CS and UCS interact synergistically to regulate emotional well-being (Neff, 2022, 2023). Supporting this view, psychometric research demonstrates that the Self-Compassion Scale captures both a global self-compassion factor and six specific subfactors (Neff et al., 2017, 2021).</w:t>
      </w:r>
    </w:p>
    <w:p w14:paraId="66E0FA3E" w14:textId="7A6FA19B" w:rsidR="00002349" w:rsidRDefault="00002349" w:rsidP="00002349">
      <w:pPr>
        <w:spacing w:line="480" w:lineRule="auto"/>
        <w:ind w:firstLine="708"/>
        <w:rPr>
          <w:lang w:val="en-US"/>
        </w:rPr>
      </w:pPr>
      <w:r w:rsidRPr="00002349">
        <w:rPr>
          <w:lang w:val="en-US"/>
        </w:rPr>
        <w:t xml:space="preserve">Neff (2016a, 2016b; Neff &amp; </w:t>
      </w:r>
      <w:proofErr w:type="spellStart"/>
      <w:r w:rsidRPr="00002349">
        <w:rPr>
          <w:lang w:val="en-US"/>
        </w:rPr>
        <w:t>Tóth-Király</w:t>
      </w:r>
      <w:proofErr w:type="spellEnd"/>
      <w:r w:rsidRPr="00002349">
        <w:rPr>
          <w:lang w:val="en-US"/>
        </w:rPr>
        <w:t xml:space="preserve">, 2022) further emphasizes that self-compassion operates as a dynamic and interactive system, where the elements of CS and UCS continuously influence each other. </w:t>
      </w:r>
      <w:del w:id="2" w:author="COLPIZZI ILARIA" w:date="2025-01-22T15:02:00Z" w16du:dateUtc="2025-01-22T14:02:00Z">
        <w:r w:rsidRPr="00AC63A9" w:rsidDel="00AC63A9">
          <w:rPr>
            <w:highlight w:val="yellow"/>
            <w:lang w:val="en-US"/>
            <w:rPrChange w:id="3" w:author="COLPIZZI ILARIA" w:date="2025-01-22T15:02:00Z" w16du:dateUtc="2025-01-22T14:02:00Z">
              <w:rPr>
                <w:lang w:val="en-US"/>
              </w:rPr>
            </w:rPrChange>
          </w:rPr>
          <w:delText xml:space="preserve">She </w:delText>
        </w:r>
      </w:del>
      <w:ins w:id="4" w:author="COLPIZZI ILARIA" w:date="2025-01-22T15:02:00Z" w16du:dateUtc="2025-01-22T14:02:00Z">
        <w:r w:rsidR="00AC63A9" w:rsidRPr="00AC63A9">
          <w:rPr>
            <w:highlight w:val="yellow"/>
            <w:lang w:val="en-US"/>
            <w:rPrChange w:id="5" w:author="COLPIZZI ILARIA" w:date="2025-01-22T15:02:00Z" w16du:dateUtc="2025-01-22T14:02:00Z">
              <w:rPr>
                <w:lang w:val="en-US"/>
              </w:rPr>
            </w:rPrChange>
          </w:rPr>
          <w:t>The author</w:t>
        </w:r>
        <w:r w:rsidR="00AC63A9" w:rsidRPr="00002349">
          <w:rPr>
            <w:lang w:val="en-US"/>
          </w:rPr>
          <w:t xml:space="preserve"> </w:t>
        </w:r>
      </w:ins>
      <w:r w:rsidRPr="00002349">
        <w:rPr>
          <w:lang w:val="en-US"/>
        </w:rPr>
        <w:t>argues that conceptualizing CS and UCS as entirely separate constructs is a fallacy, advocating instead for the Self-Compassion Scale total score as a unified measure of self-compassion (Neff, 2023). This perspective underscores the integrative nature of self-compassion, challenging dichotomous approaches and encouraging a more holistic understanding of its role in psychological well-being.</w:t>
      </w:r>
    </w:p>
    <w:p w14:paraId="0662C124" w14:textId="347E2868" w:rsidR="00FF631E" w:rsidRPr="00EB6DD6" w:rsidRDefault="00FF631E" w:rsidP="00002349">
      <w:pPr>
        <w:spacing w:line="480" w:lineRule="auto"/>
        <w:ind w:firstLine="708"/>
        <w:rPr>
          <w:lang w:val="en-US"/>
        </w:rPr>
      </w:pPr>
      <w:r w:rsidRPr="00EB6DD6">
        <w:rPr>
          <w:lang w:val="en-US"/>
        </w:rPr>
        <w:lastRenderedPageBreak/>
        <w:t xml:space="preserve">Competing theoretical frameworks, however, question this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2016). Additionally, evidence that individuals can exhibit high levels of both CS and 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w:t>
      </w:r>
      <w:r w:rsidRPr="00AC63A9">
        <w:rPr>
          <w:color w:val="000000" w:themeColor="text1"/>
          <w:highlight w:val="yellow"/>
          <w:lang w:val="en-US"/>
          <w:rPrChange w:id="6" w:author="COLPIZZI ILARIA" w:date="2025-01-22T15:04:00Z" w16du:dateUtc="2025-01-22T14:04:00Z">
            <w:rPr>
              <w:color w:val="000000" w:themeColor="text1"/>
              <w:lang w:val="en-US"/>
            </w:rPr>
          </w:rPrChange>
        </w:rPr>
        <w:t>the strength of these effects</w:t>
      </w:r>
      <w:r w:rsidRPr="00EB6DD6">
        <w:rPr>
          <w:color w:val="000000" w:themeColor="text1"/>
          <w:lang w:val="en-US"/>
        </w:rPr>
        <w:t xml:space="preserve">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5B876B4C"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w:t>
      </w:r>
      <w:ins w:id="7" w:author="COLPIZZI ILARIA" w:date="2025-01-23T11:47:00Z">
        <w:r w:rsidR="00E00E74" w:rsidRPr="0065030F">
          <w:rPr>
            <w:color w:val="000000" w:themeColor="text1"/>
            <w:lang w:val="en-US"/>
            <w:rPrChange w:id="8" w:author="COLPIZZI ILARIA" w:date="2025-01-23T11:47:00Z" w16du:dateUtc="2025-01-23T10:47:00Z">
              <w:rPr>
                <w:color w:val="000000" w:themeColor="text1"/>
              </w:rPr>
            </w:rPrChange>
          </w:rPr>
          <w:t xml:space="preserve">Through </w:t>
        </w:r>
        <w:r w:rsidR="00E00E74" w:rsidRPr="0065030F">
          <w:rPr>
            <w:color w:val="000000" w:themeColor="text1"/>
            <w:lang w:val="en-US"/>
            <w:rPrChange w:id="9" w:author="COLPIZZI ILARIA" w:date="2025-01-23T11:47:00Z" w16du:dateUtc="2025-01-23T10:47:00Z">
              <w:rPr>
                <w:color w:val="000000" w:themeColor="text1"/>
              </w:rPr>
            </w:rPrChange>
          </w:rPr>
          <w:lastRenderedPageBreak/>
          <w:t>Ecological Momentary Assessments (EMA), they explored the relationship between state self-compassion and well-being, distinguishing between the CS and UCS components, where EMA involves repeated, real-time data collection in participants’ natural environments.</w:t>
        </w:r>
      </w:ins>
      <w:ins w:id="10" w:author="COLPIZZI ILARIA" w:date="2025-01-23T11:47:00Z" w16du:dateUtc="2025-01-23T10:47:00Z">
        <w:r w:rsidR="0065030F">
          <w:rPr>
            <w:color w:val="000000" w:themeColor="text1"/>
            <w:lang w:val="en-US"/>
          </w:rPr>
          <w:t xml:space="preserve"> </w:t>
        </w:r>
      </w:ins>
      <w:del w:id="11" w:author="COLPIZZI ILARIA" w:date="2025-01-23T11:47:00Z" w16du:dateUtc="2025-01-23T10:47:00Z">
        <w:r w:rsidRPr="00E00E74" w:rsidDel="00E00E74">
          <w:rPr>
            <w:color w:val="000000" w:themeColor="text1"/>
            <w:lang w:val="en-US"/>
          </w:rPr>
          <w:delText>Through Ecological Momentary Assessments (EMA),</w:delText>
        </w:r>
        <w:r w:rsidRPr="00EB6DD6" w:rsidDel="00E00E74">
          <w:rPr>
            <w:color w:val="000000" w:themeColor="text1"/>
            <w:lang w:val="en-US"/>
          </w:rPr>
          <w:delText xml:space="preserve"> they explored the</w:delText>
        </w:r>
        <w:r w:rsidR="00E00E74" w:rsidDel="00E00E74">
          <w:rPr>
            <w:color w:val="000000" w:themeColor="text1"/>
            <w:lang w:val="en-US"/>
          </w:rPr>
          <w:delText xml:space="preserve"> </w:delText>
        </w:r>
        <w:r w:rsidRPr="00EB6DD6" w:rsidDel="00E00E74">
          <w:rPr>
            <w:color w:val="000000" w:themeColor="text1"/>
            <w:lang w:val="en-US"/>
          </w:rPr>
          <w:delText xml:space="preserve">relationship between state self-compassion and well-being, distinguishing between the CS and UCS components. </w:delText>
        </w:r>
      </w:del>
      <w:r w:rsidRPr="00EB6DD6">
        <w:rPr>
          <w:color w:val="000000" w:themeColor="text1"/>
          <w:lang w:val="en-US"/>
        </w:rPr>
        <w:t xml:space="preserve">Their findings showed that high state CS predicted positive affect, whereas high UCS was more strongly linked to psychological distress. </w:t>
      </w:r>
      <w:r w:rsidRPr="00AC63A9">
        <w:rPr>
          <w:color w:val="000000" w:themeColor="text1"/>
          <w:highlight w:val="yellow"/>
          <w:lang w:val="en-US"/>
          <w:rPrChange w:id="12" w:author="COLPIZZI ILARIA" w:date="2025-01-22T15:06:00Z" w16du:dateUtc="2025-01-22T14:06:00Z">
            <w:rPr>
              <w:color w:val="000000" w:themeColor="text1"/>
              <w:lang w:val="en-US"/>
            </w:rPr>
          </w:rPrChange>
        </w:rPr>
        <w:t>These differential effects</w:t>
      </w:r>
      <w:r w:rsidRPr="00EB6DD6">
        <w:rPr>
          <w:color w:val="000000" w:themeColor="text1"/>
          <w:lang w:val="en-US"/>
        </w:rPr>
        <w:t>, which challenge the Bipolar Continuum Hypothesis, emphasize the importance of analyzing CS and UCS as distinct, state-dependent dimensions.</w:t>
      </w:r>
    </w:p>
    <w:p w14:paraId="069BF256" w14:textId="3EB39C54" w:rsidR="001246A5" w:rsidRDefault="00903FE0" w:rsidP="001246A5">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5A4375AF" w14:textId="0EA290A2" w:rsidR="000E0091" w:rsidRPr="002C633B" w:rsidRDefault="000E0091" w:rsidP="000E0091">
      <w:pPr>
        <w:spacing w:line="480" w:lineRule="auto"/>
        <w:ind w:firstLine="708"/>
        <w:rPr>
          <w:color w:val="000000" w:themeColor="text1"/>
          <w:highlight w:val="magenta"/>
          <w:lang w:val="en-US"/>
          <w:rPrChange w:id="13" w:author="COLPIZZI ILARIA" w:date="2025-01-22T15:09:00Z" w16du:dateUtc="2025-01-22T14:09:00Z">
            <w:rPr>
              <w:color w:val="000000" w:themeColor="text1"/>
              <w:lang w:val="en-US"/>
            </w:rPr>
          </w:rPrChange>
        </w:rPr>
      </w:pPr>
      <w:r w:rsidRPr="002C633B">
        <w:rPr>
          <w:color w:val="000000" w:themeColor="text1"/>
          <w:highlight w:val="magenta"/>
          <w:lang w:val="en-US"/>
          <w:rPrChange w:id="14" w:author="COLPIZZI ILARIA" w:date="2025-01-22T15:09:00Z" w16du:dateUtc="2025-01-22T14:09:00Z">
            <w:rPr>
              <w:color w:val="000000" w:themeColor="text1"/>
              <w:lang w:val="en-US"/>
            </w:rPr>
          </w:rPrChange>
        </w:rPr>
        <w:t xml:space="preserve">Despite advancements in understanding the temporal dynamics and variability of self-compassion, significant methodological challenges persist. Many previous studies have relied on ad hoc measures, raising questions about the validity of state-level assessments. Moreover, these studies often focus on short time frames, such as seven days (e.g., Mey et al., 2023; </w:t>
      </w:r>
      <w:proofErr w:type="spellStart"/>
      <w:r w:rsidRPr="002C633B">
        <w:rPr>
          <w:color w:val="000000" w:themeColor="text1"/>
          <w:highlight w:val="magenta"/>
          <w:lang w:val="en-US"/>
          <w:rPrChange w:id="15" w:author="COLPIZZI ILARIA" w:date="2025-01-22T15:09:00Z" w16du:dateUtc="2025-01-22T14:09:00Z">
            <w:rPr>
              <w:color w:val="000000" w:themeColor="text1"/>
              <w:lang w:val="en-US"/>
            </w:rPr>
          </w:rPrChange>
        </w:rPr>
        <w:t>Sahdra</w:t>
      </w:r>
      <w:proofErr w:type="spellEnd"/>
      <w:r w:rsidRPr="002C633B">
        <w:rPr>
          <w:color w:val="000000" w:themeColor="text1"/>
          <w:highlight w:val="magenta"/>
          <w:lang w:val="en-US"/>
          <w:rPrChange w:id="16" w:author="COLPIZZI ILARIA" w:date="2025-01-22T15:09:00Z" w16du:dateUtc="2025-01-22T14:09:00Z">
            <w:rPr>
              <w:color w:val="000000" w:themeColor="text1"/>
              <w:lang w:val="en-US"/>
            </w:rPr>
          </w:rPrChange>
        </w:rPr>
        <w:t xml:space="preserve"> et al., 2023), which may fail to capture the full complexity of state self-compassion. The use of randomly selected time windows also risks overlooking critical life events that could substantially influence self-compassion dynamics.</w:t>
      </w:r>
    </w:p>
    <w:p w14:paraId="3F3018E2" w14:textId="39711C59" w:rsidR="000E0091" w:rsidRPr="000E0091" w:rsidRDefault="000E0091" w:rsidP="000E0091">
      <w:pPr>
        <w:spacing w:line="480" w:lineRule="auto"/>
        <w:ind w:firstLine="708"/>
        <w:rPr>
          <w:color w:val="000000" w:themeColor="text1"/>
          <w:lang w:val="en-US"/>
        </w:rPr>
      </w:pPr>
      <w:r w:rsidRPr="002C633B">
        <w:rPr>
          <w:color w:val="000000" w:themeColor="text1"/>
          <w:highlight w:val="magenta"/>
          <w:lang w:val="en-US"/>
          <w:rPrChange w:id="17" w:author="COLPIZZI ILARIA" w:date="2025-01-22T15:09:00Z" w16du:dateUtc="2025-01-22T14:09:00Z">
            <w:rPr>
              <w:color w:val="000000" w:themeColor="text1"/>
              <w:lang w:val="en-US"/>
            </w:rPr>
          </w:rPrChange>
        </w:rPr>
        <w:lastRenderedPageBreak/>
        <w:t>To address these limitations, our study employs a three-month EMA protocol using the validated State Self-Compassion Scale (Neff, 2022). This approach represents the first investigation of the Bipolar Continuum Hypothesis within an extended EMA framework. By collecting data across multiple levels—moments, days, and individuals—our design provides a nuanced and naturalistic examination of state self-compassion. Additionally, we explore how significant life events, such as academic exams, shape self-compassion dynamics among university students.</w:t>
      </w:r>
    </w:p>
    <w:p w14:paraId="30B192E5" w14:textId="77777777" w:rsidR="000E0091" w:rsidRDefault="000E0091" w:rsidP="000E0091">
      <w:pPr>
        <w:spacing w:line="480" w:lineRule="auto"/>
        <w:ind w:firstLine="708"/>
        <w:rPr>
          <w:color w:val="000000" w:themeColor="text1"/>
          <w:lang w:val="en-US"/>
        </w:rPr>
      </w:pPr>
      <w:r w:rsidRPr="002C633B">
        <w:rPr>
          <w:color w:val="000000" w:themeColor="text1"/>
          <w:highlight w:val="magenta"/>
          <w:lang w:val="en-US"/>
          <w:rPrChange w:id="18" w:author="COLPIZZI ILARIA" w:date="2025-01-22T15:10:00Z" w16du:dateUtc="2025-01-22T14:10:00Z">
            <w:rPr>
              <w:color w:val="000000" w:themeColor="text1"/>
              <w:lang w:val="en-US"/>
            </w:rPr>
          </w:rPrChange>
        </w:rPr>
        <w:t>Our study design, which includes one day of notifications per week with five prompts per day, contrasts with the more intensive protocols often used, such as five daily notifications over a single week. The extended time frame allows for greater variability in state self-compassion, capturing shifts associated with major life events. Unlike a randomly chosen week, our design intentionally incorporates two academic exams, enabling a comparison of self-compassion dynamics during periods proximal and distal to these stressors. Furthermore, the reduced frequency of notifications helps mitigate participant fatigue (Shiffman, Stone, &amp; Hufford, 2008), thereby enhancing both data quality and participant engagement.</w:t>
      </w:r>
    </w:p>
    <w:p w14:paraId="150B03DE" w14:textId="55F0A86F" w:rsidR="00EA36C1" w:rsidRPr="001B7788" w:rsidRDefault="00EA36C1" w:rsidP="00EA36C1">
      <w:pPr>
        <w:spacing w:line="480" w:lineRule="auto"/>
        <w:ind w:firstLine="708"/>
        <w:rPr>
          <w:lang w:val="en-US"/>
        </w:rPr>
      </w:pPr>
      <w:bookmarkStart w:id="19" w:name="X626c7679354204bf92f7c687b21144357428a58"/>
      <w:bookmarkEnd w:id="0"/>
      <w:r w:rsidRPr="00EA36C1">
        <w:rPr>
          <w:lang w:val="en-US"/>
        </w:rPr>
        <w:t xml:space="preserve">This study aims to empirically evaluate the Bipolar Continuum Hypothesis by exploring how situational factors shape the dynamic interplay between the CS and UCS components of state self-compassion. </w:t>
      </w:r>
      <w:r w:rsidR="001B7788" w:rsidRPr="001B7788">
        <w:rPr>
          <w:lang w:val="en-US"/>
        </w:rPr>
        <w:t xml:space="preserve">The hypothesis proposes that self-compassion exists on a bipolar continuum, where CS and UCS are distinct yet interconnected aspects of the same </w:t>
      </w:r>
      <w:r w:rsidR="001B7788" w:rsidRPr="002C633B">
        <w:rPr>
          <w:highlight w:val="cyan"/>
          <w:lang w:val="en-US"/>
          <w:rPrChange w:id="20" w:author="COLPIZZI ILARIA" w:date="2025-01-22T15:15:00Z" w16du:dateUtc="2025-01-22T14:15:00Z">
            <w:rPr>
              <w:lang w:val="en-US"/>
            </w:rPr>
          </w:rPrChange>
        </w:rPr>
        <w:t>multidimensional construct</w:t>
      </w:r>
      <w:r w:rsidR="001B7788" w:rsidRPr="001B7788">
        <w:rPr>
          <w:lang w:val="en-US"/>
        </w:rPr>
        <w:t>. Changes along this continuum reflect a dynamic balance, with increases in CS corresponding to decreases in UCS, and vice versa.</w:t>
      </w:r>
    </w:p>
    <w:p w14:paraId="56538F90" w14:textId="4A7C5AD3" w:rsidR="001B7788" w:rsidRPr="001B7788" w:rsidRDefault="001B7788" w:rsidP="00EA4965">
      <w:pPr>
        <w:spacing w:line="480" w:lineRule="auto"/>
        <w:ind w:firstLine="708"/>
        <w:rPr>
          <w:lang w:val="en-US"/>
        </w:rPr>
      </w:pPr>
      <w:r w:rsidRPr="001B7788">
        <w:rPr>
          <w:lang w:val="en-US"/>
        </w:rPr>
        <w:t xml:space="preserve">Importantly, the hypothesis posits that CS and UCS are inherently connected, interacting in ways that reflect their interdependence. While contextual factors may influence CS and UCS differently, their overarching relationship is expected to remain stable. To thoroughly evaluate </w:t>
      </w:r>
      <w:r w:rsidRPr="001B7788">
        <w:rPr>
          <w:lang w:val="en-US"/>
        </w:rPr>
        <w:lastRenderedPageBreak/>
        <w:t>this hypothesis, it is necessary to determine whether changes in CS and UCS align with the expected dynamics of a bipolar continuum and whether these patterns are consistently observed across individuals and varying contexts.</w:t>
      </w:r>
    </w:p>
    <w:p w14:paraId="15270D9B" w14:textId="0FDBCDBB" w:rsidR="00C32E91" w:rsidRDefault="00C32E91" w:rsidP="005B19EC">
      <w:pPr>
        <w:spacing w:line="480" w:lineRule="auto"/>
        <w:ind w:firstLine="708"/>
        <w:rPr>
          <w:lang w:val="en-US"/>
        </w:rPr>
      </w:pPr>
      <w:r w:rsidRPr="002C633B">
        <w:rPr>
          <w:highlight w:val="magenta"/>
          <w:lang w:val="en-US"/>
          <w:rPrChange w:id="21" w:author="COLPIZZI ILARIA" w:date="2025-01-22T15:17:00Z" w16du:dateUtc="2025-01-22T14:17:00Z">
            <w:rPr>
              <w:lang w:val="en-US"/>
            </w:rPr>
          </w:rPrChange>
        </w:rPr>
        <w:t>Building on Ferrari et al.'s (2022) conceptualization of self-compassion as a dynamic process, we formulate four specific hypotheses to test the idea of a bipolar continuum in self-compassion</w:t>
      </w:r>
      <w:r w:rsidR="007E50E6" w:rsidRPr="002C633B">
        <w:rPr>
          <w:highlight w:val="magenta"/>
          <w:lang w:val="en-US"/>
          <w:rPrChange w:id="22" w:author="COLPIZZI ILARIA" w:date="2025-01-22T15:17:00Z" w16du:dateUtc="2025-01-22T14:17:00Z">
            <w:rPr>
              <w:lang w:val="en-US"/>
            </w:rPr>
          </w:rPrChange>
        </w:rPr>
        <w:t xml:space="preserve"> using an EMA protocol</w:t>
      </w:r>
      <w:r w:rsidRPr="002C633B">
        <w:rPr>
          <w:highlight w:val="magenta"/>
          <w:lang w:val="en-US"/>
          <w:rPrChange w:id="23" w:author="COLPIZZI ILARIA" w:date="2025-01-22T15:17:00Z" w16du:dateUtc="2025-01-22T14:17:00Z">
            <w:rPr>
              <w:lang w:val="en-US"/>
            </w:rPr>
          </w:rPrChange>
        </w:rPr>
        <w:t>.</w:t>
      </w:r>
    </w:p>
    <w:p w14:paraId="39BFE285" w14:textId="0C728455" w:rsidR="00EA4965" w:rsidRPr="00DE1297" w:rsidRDefault="00EA4965" w:rsidP="005B19EC">
      <w:pPr>
        <w:spacing w:line="480" w:lineRule="auto"/>
        <w:ind w:firstLine="708"/>
        <w:rPr>
          <w:lang w:val="en-US"/>
        </w:rPr>
      </w:pPr>
      <w:r w:rsidRPr="00AF3F84">
        <w:rPr>
          <w:b/>
          <w:bCs/>
          <w:lang w:val="en-US"/>
        </w:rPr>
        <w:t>H1:</w:t>
      </w:r>
      <w:r w:rsidRPr="00AF3F84">
        <w:rPr>
          <w:lang w:val="en-US"/>
        </w:rPr>
        <w:t xml:space="preserve"> </w:t>
      </w:r>
      <w:r w:rsidR="00DE1297" w:rsidRPr="00DE1297">
        <w:rPr>
          <w:lang w:val="en-US"/>
        </w:rPr>
        <w:t>A purely cross-sectional psychometric analysis conducted at a single time point may be insufficient to determine the dimensionality of self-compassion, as multiple CFA models with distinct theoretical implications can yield comparable goodness-of-fit indices (e.g., Bifactor ESEM vs. Correlated Two-Bifactor ESEM; Neff et al., 2019). In contrast, state-level CS and UCS are expected to exhibit distinct temporal dynamics, reflecting moment-to-moment regulatory processes in which increases in one component correspond to decreases in the other, depending on the context. These temporal fluctuations provide a richer and more nuanced understanding of the underlying structure of self-compassion. To rigorously test the Bipolar Continuum Hypothesis, we will examine the</w:t>
      </w:r>
      <w:ins w:id="24" w:author="COLPIZZI ILARIA" w:date="2025-01-23T10:32:00Z" w16du:dateUtc="2025-01-23T09:32:00Z">
        <w:r w:rsidR="001B73DC">
          <w:rPr>
            <w:lang w:val="en-US"/>
          </w:rPr>
          <w:t xml:space="preserve"> reliability and the</w:t>
        </w:r>
      </w:ins>
      <w:r w:rsidR="00DE1297" w:rsidRPr="00DE1297">
        <w:rPr>
          <w:lang w:val="en-US"/>
        </w:rPr>
        <w:t xml:space="preserve"> factor structure of state self-compassion using EMA data analyzed through multilevel CFA models, capitalizing on the within-person temporal dynamics captured by this approach.</w:t>
      </w:r>
    </w:p>
    <w:p w14:paraId="1161E2AF" w14:textId="42859FC5" w:rsidR="00EA4965" w:rsidRPr="00DE1297" w:rsidRDefault="00EA4965" w:rsidP="005B19EC">
      <w:pPr>
        <w:spacing w:line="480" w:lineRule="auto"/>
        <w:ind w:firstLine="708"/>
        <w:rPr>
          <w:lang w:val="en-US"/>
        </w:rPr>
      </w:pPr>
      <w:r w:rsidRPr="006C6E2B">
        <w:rPr>
          <w:b/>
          <w:bCs/>
          <w:lang w:val="en-US"/>
        </w:rPr>
        <w:t xml:space="preserve">H2: </w:t>
      </w:r>
      <w:r w:rsidR="00DE1297" w:rsidRPr="00DE1297">
        <w:rPr>
          <w:lang w:val="en-US"/>
        </w:rPr>
        <w:t xml:space="preserve">The Bipolar Continuum Hypothesis posits that the valence of contextual situations should have </w:t>
      </w:r>
      <w:r w:rsidR="00DE1297" w:rsidRPr="00E710E0">
        <w:rPr>
          <w:highlight w:val="cyan"/>
          <w:lang w:val="en-US"/>
          <w:rPrChange w:id="25" w:author="COLPIZZI ILARIA" w:date="2025-01-22T15:18:00Z" w16du:dateUtc="2025-01-22T14:18:00Z">
            <w:rPr>
              <w:lang w:val="en-US"/>
            </w:rPr>
          </w:rPrChange>
        </w:rPr>
        <w:t>equal, opposite, and symmetric effects</w:t>
      </w:r>
      <w:r w:rsidR="00DE1297" w:rsidRPr="00DE1297">
        <w:rPr>
          <w:lang w:val="en-US"/>
        </w:rPr>
        <w:t xml:space="preserve"> on the two components of self-compassion (CS and UCS) when examined separately. Each component can be modeled independently using a hierarchical Bayesian regression framework, with predictors representing contextual valence dimensions. If the hypothesis holds, we expect the regression coefficients for CS and UCS to be of comparable magnitude but opposite in sign, reflecting their inherent interdependence within the bipolar continuum.</w:t>
      </w:r>
    </w:p>
    <w:p w14:paraId="011D8D63" w14:textId="77777777" w:rsidR="00DE1297" w:rsidRDefault="00EA4965" w:rsidP="00DE1297">
      <w:pPr>
        <w:spacing w:line="480" w:lineRule="auto"/>
        <w:ind w:firstLine="708"/>
        <w:rPr>
          <w:lang w:val="en-US"/>
        </w:rPr>
      </w:pPr>
      <w:r w:rsidRPr="003351CF">
        <w:rPr>
          <w:b/>
          <w:bCs/>
          <w:lang w:val="en-US"/>
        </w:rPr>
        <w:lastRenderedPageBreak/>
        <w:t xml:space="preserve">H3: </w:t>
      </w:r>
      <w:r w:rsidR="00DE1297" w:rsidRPr="00DE1297">
        <w:rPr>
          <w:lang w:val="en-US"/>
        </w:rPr>
        <w:t>Contextual stressors or heightened negative affect may intensify the bipolar relationship between CS and UCS by activating self-regulatory mechanisms that sharpen the emotional distinction between these two components (</w:t>
      </w:r>
      <w:proofErr w:type="spellStart"/>
      <w:r w:rsidR="00DE1297" w:rsidRPr="00DE1297">
        <w:rPr>
          <w:lang w:val="en-US"/>
        </w:rPr>
        <w:t>Dejonckheere</w:t>
      </w:r>
      <w:proofErr w:type="spellEnd"/>
      <w:r w:rsidR="00DE1297" w:rsidRPr="00DE1297">
        <w:rPr>
          <w:lang w:val="en-US"/>
        </w:rPr>
        <w:t xml:space="preserve"> et al., 2021). Research suggests that emotionally salient events, which bring central personal concerns to the forefront, can amplify affective polarization. In such instances, positive and negative emotional states become more mutually exclusive, functioning as an adaptive mechanism to emphasize the event's importance and direct attention toward appropriate responses. This increased bipolarity helps allocate cognitive and emotional resources to evaluate success or failure concerning the concern, streamlining emotional processing to support effective behavioral responses.</w:t>
      </w:r>
      <w:r w:rsidR="00DE1297">
        <w:rPr>
          <w:lang w:val="en-US"/>
        </w:rPr>
        <w:t xml:space="preserve"> </w:t>
      </w:r>
      <w:r w:rsidR="00DE1297" w:rsidRPr="00DE1297">
        <w:rPr>
          <w:lang w:val="en-US"/>
        </w:rPr>
        <w:t xml:space="preserve">Building on this phenomenon, we will examine the association between CS and UCS before and after participants encounter a salient event, with varying levels of emotional arousal (high vs. low). </w:t>
      </w:r>
      <w:r w:rsidR="00DE1297" w:rsidRPr="00E710E0">
        <w:rPr>
          <w:highlight w:val="cyan"/>
          <w:lang w:val="en-US"/>
          <w:rPrChange w:id="26" w:author="COLPIZZI ILARIA" w:date="2025-01-22T15:19:00Z" w16du:dateUtc="2025-01-22T14:19:00Z">
            <w:rPr>
              <w:lang w:val="en-US"/>
            </w:rPr>
          </w:rPrChange>
        </w:rPr>
        <w:t>According to the Bipolar Continuum Hypothesis, the relationship between CS and UCS should remain stable regardless of fluctuations in emotional arousal, reflecting the inherent balance within the continuum.</w:t>
      </w:r>
    </w:p>
    <w:p w14:paraId="03D417CE" w14:textId="163D0760" w:rsidR="00EA4965" w:rsidRDefault="00EA4965" w:rsidP="00DE1297">
      <w:pPr>
        <w:spacing w:line="480" w:lineRule="auto"/>
        <w:ind w:firstLine="708"/>
        <w:rPr>
          <w:lang w:val="en-US"/>
        </w:rPr>
      </w:pPr>
      <w:r w:rsidRPr="00700C9B">
        <w:rPr>
          <w:b/>
          <w:bCs/>
          <w:lang w:val="en-US"/>
        </w:rPr>
        <w:t>H4:</w:t>
      </w:r>
      <w:r>
        <w:rPr>
          <w:lang w:val="en-US"/>
        </w:rPr>
        <w:t xml:space="preserve"> </w:t>
      </w:r>
      <w:r w:rsidR="00DE1297" w:rsidRPr="00DE1297">
        <w:rPr>
          <w:lang w:val="en-US"/>
        </w:rPr>
        <w:t>The Bipolar Continuum Hypothesis predicts a consistently negative relationship between CS and UCS at the individual level. Any deviations, such as a zero or positive correlation between these components for certain individuals, would directly challenge the validity of the Bipolar Continuum Hypothesis, calling its assumptions into question.</w:t>
      </w:r>
    </w:p>
    <w:p w14:paraId="7AA1ECEF" w14:textId="048CB79D" w:rsidR="00EA4965" w:rsidRDefault="00351B70" w:rsidP="00EA4965">
      <w:pPr>
        <w:pStyle w:val="NormalWeb"/>
        <w:spacing w:line="480" w:lineRule="auto"/>
        <w:ind w:firstLine="720"/>
        <w:rPr>
          <w:lang w:val="en-US"/>
        </w:rPr>
      </w:pPr>
      <w:r w:rsidRPr="00351B70">
        <w:rPr>
          <w:lang w:val="en-US"/>
        </w:rPr>
        <w:t>In previous research, hypotheses like those described above are often evaluated using multilevel models. However, these models have significant limitations that may obscure the temporal dynamics and individual variability inherent in EMA data. One key limitation is their reliance on the assumption of psychological homogeneity, which often treats individual differences as statistical noise or unexplained variance rather than as meaningful information (</w:t>
      </w:r>
      <w:proofErr w:type="spellStart"/>
      <w:r w:rsidRPr="00351B70">
        <w:rPr>
          <w:lang w:val="en-US"/>
        </w:rPr>
        <w:t>Sahdra</w:t>
      </w:r>
      <w:proofErr w:type="spellEnd"/>
      <w:r w:rsidRPr="00351B70">
        <w:rPr>
          <w:lang w:val="en-US"/>
        </w:rPr>
        <w:t xml:space="preserve"> et al., 2024). Additionally, multilevel models tend to aggregate data toward group-level </w:t>
      </w:r>
      <w:r w:rsidRPr="00351B70">
        <w:rPr>
          <w:lang w:val="en-US"/>
        </w:rPr>
        <w:lastRenderedPageBreak/>
        <w:t>trends, effectively "smoothing out" individual-level heterogeneity and potentially misrepresenting the nuanced within-person associations that unfold over time. This issue becomes particularly problematic when the ergodic assumption—that group-level effects accurately reflect individual-level processes—is violated, leading to a distorted understanding of the underlying dynamics.</w:t>
      </w:r>
    </w:p>
    <w:p w14:paraId="74CF02A6" w14:textId="067985EA" w:rsidR="00351B70" w:rsidRPr="00351B70" w:rsidRDefault="00351B70" w:rsidP="00EA4965">
      <w:pPr>
        <w:spacing w:line="480" w:lineRule="auto"/>
        <w:ind w:firstLine="680"/>
        <w:rPr>
          <w:lang w:val="en-US"/>
        </w:rPr>
      </w:pPr>
      <w:r w:rsidRPr="00351B70">
        <w:rPr>
          <w:lang w:val="en-US"/>
        </w:rPr>
        <w:t xml:space="preserve">To address these limitations, we will complement multilevel model analyses with an </w:t>
      </w:r>
      <w:proofErr w:type="spellStart"/>
      <w:r w:rsidRPr="00351B70">
        <w:rPr>
          <w:lang w:val="en-US"/>
        </w:rPr>
        <w:t>idionomic</w:t>
      </w:r>
      <w:proofErr w:type="spellEnd"/>
      <w:r w:rsidRPr="00351B70">
        <w:rPr>
          <w:lang w:val="en-US"/>
        </w:rPr>
        <w:t xml:space="preserve"> approach (Hayes et al., 2022). </w:t>
      </w:r>
      <w:r w:rsidRPr="00985D22">
        <w:rPr>
          <w:lang w:val="en-US"/>
        </w:rPr>
        <w:t>This approach</w:t>
      </w:r>
      <w:r w:rsidRPr="00351B70">
        <w:rPr>
          <w:lang w:val="en-US"/>
        </w:rPr>
        <w:t xml:space="preserve"> prioritizes the modeling of idiographic patterns</w:t>
      </w:r>
      <w:r w:rsidR="00985D22">
        <w:rPr>
          <w:lang w:val="en-US"/>
        </w:rPr>
        <w:t xml:space="preserve"> – </w:t>
      </w:r>
      <w:r w:rsidRPr="00351B70">
        <w:rPr>
          <w:lang w:val="en-US"/>
        </w:rPr>
        <w:t>those unique to individuals</w:t>
      </w:r>
      <w:r w:rsidR="00985D22">
        <w:rPr>
          <w:lang w:val="en-US"/>
        </w:rPr>
        <w:t xml:space="preserve"> – </w:t>
      </w:r>
      <w:r w:rsidRPr="00351B70">
        <w:rPr>
          <w:lang w:val="en-US"/>
        </w:rPr>
        <w:t>before attempting to generalize findings to nomothetic (group-level) patterns. Importantly, only nomothetic generalizations that provide incremental value to our understanding of idiographic insights are retained (</w:t>
      </w:r>
      <w:proofErr w:type="spellStart"/>
      <w:r w:rsidRPr="00351B70">
        <w:rPr>
          <w:lang w:val="en-US"/>
        </w:rPr>
        <w:t>Ciarrochi</w:t>
      </w:r>
      <w:proofErr w:type="spellEnd"/>
      <w:r w:rsidRPr="00351B70">
        <w:rPr>
          <w:lang w:val="en-US"/>
        </w:rPr>
        <w:t xml:space="preserve"> et al., 2024; Ferrari et al., 2022; </w:t>
      </w:r>
      <w:proofErr w:type="spellStart"/>
      <w:r w:rsidRPr="00351B70">
        <w:rPr>
          <w:lang w:val="en-US"/>
        </w:rPr>
        <w:t>Sahdra</w:t>
      </w:r>
      <w:proofErr w:type="spellEnd"/>
      <w:r w:rsidRPr="00351B70">
        <w:rPr>
          <w:lang w:val="en-US"/>
        </w:rPr>
        <w:t xml:space="preserve"> et al., 2024; Hayes &amp; Hofmann, 2021; </w:t>
      </w:r>
      <w:proofErr w:type="spellStart"/>
      <w:r w:rsidRPr="00351B70">
        <w:rPr>
          <w:lang w:val="en-US"/>
        </w:rPr>
        <w:t>Ciarrochi</w:t>
      </w:r>
      <w:proofErr w:type="spellEnd"/>
      <w:r w:rsidRPr="00351B70">
        <w:rPr>
          <w:lang w:val="en-US"/>
        </w:rPr>
        <w:t xml:space="preserve"> et al., 2022).</w:t>
      </w:r>
    </w:p>
    <w:p w14:paraId="0295437D" w14:textId="559F3243" w:rsidR="00351B70" w:rsidRPr="00351B70" w:rsidRDefault="00351B70" w:rsidP="00351B70">
      <w:pPr>
        <w:spacing w:line="480" w:lineRule="auto"/>
        <w:ind w:firstLine="680"/>
        <w:rPr>
          <w:lang w:val="en-US"/>
        </w:rPr>
      </w:pPr>
      <w:r w:rsidRPr="00351B70">
        <w:rPr>
          <w:lang w:val="en-US"/>
        </w:rPr>
        <w:t>To test the four hypotheses outlined above, we conducted two EMA studies. Study 1 investigated the relationships between immediate emotional states, event unpleasantness, and the components of state self-compassion in daily life. Study 2 expanded on this by examining state self-compassion before and after a high-stakes university examination, providing a naturalistic context to explore how self-compassionate responses vary with situational demands (see also Scott et al., 2024, for related research on stress and self-compassion).</w:t>
      </w:r>
    </w:p>
    <w:p w14:paraId="56FA6B10" w14:textId="773BA997" w:rsidR="00351B70" w:rsidDel="00DC3F86" w:rsidRDefault="00351B70" w:rsidP="00DC3F86">
      <w:pPr>
        <w:spacing w:line="480" w:lineRule="auto"/>
        <w:ind w:firstLine="680"/>
        <w:rPr>
          <w:del w:id="27" w:author="COLPIZZI ILARIA" w:date="2025-01-22T15:38:00Z" w16du:dateUtc="2025-01-22T14:38:00Z"/>
          <w:lang w:val="en-US"/>
        </w:rPr>
      </w:pPr>
      <w:r w:rsidRPr="00351B70">
        <w:rPr>
          <w:lang w:val="en-US"/>
        </w:rPr>
        <w:t>Additionally, Study 2 incorporated a measure of decentering (</w:t>
      </w:r>
      <w:proofErr w:type="spellStart"/>
      <w:r w:rsidRPr="00351B70">
        <w:rPr>
          <w:lang w:val="en-US"/>
        </w:rPr>
        <w:t>Biehler</w:t>
      </w:r>
      <w:proofErr w:type="spellEnd"/>
      <w:r w:rsidRPr="00351B70">
        <w:rPr>
          <w:lang w:val="en-US"/>
        </w:rPr>
        <w:t xml:space="preserve"> &amp; </w:t>
      </w:r>
      <w:proofErr w:type="spellStart"/>
      <w:r w:rsidRPr="00351B70">
        <w:rPr>
          <w:lang w:val="en-US"/>
        </w:rPr>
        <w:t>Naragon</w:t>
      </w:r>
      <w:proofErr w:type="spellEnd"/>
      <w:r w:rsidRPr="00351B70">
        <w:rPr>
          <w:lang w:val="en-US"/>
        </w:rPr>
        <w:t xml:space="preserve">-Gainey, 2022; </w:t>
      </w:r>
      <w:proofErr w:type="spellStart"/>
      <w:r w:rsidRPr="00351B70">
        <w:rPr>
          <w:lang w:val="en-US"/>
        </w:rPr>
        <w:t>Naragon</w:t>
      </w:r>
      <w:proofErr w:type="spellEnd"/>
      <w:r w:rsidRPr="00351B70">
        <w:rPr>
          <w:lang w:val="en-US"/>
        </w:rPr>
        <w:t>-Gainey et al., 2023; Xie, 2023)</w:t>
      </w:r>
      <w:r w:rsidR="00703009">
        <w:rPr>
          <w:lang w:val="en-US"/>
        </w:rPr>
        <w:t xml:space="preserve"> – </w:t>
      </w:r>
      <w:r w:rsidRPr="00351B70">
        <w:rPr>
          <w:lang w:val="en-US"/>
        </w:rPr>
        <w:t>a core mindfulness process involving the ability to observe thoughts and emotions without becoming attached to them. By including decentering, we aimed to investigate its unique effects on CS and UCS, introducing a novel dimension to testing the Bipolar Continuum Hypothesis. Specifically, this allowed us to assess whether decentering exerts differential influences on the two components of self-compassion.</w:t>
      </w:r>
    </w:p>
    <w:p w14:paraId="1C81C1C7" w14:textId="77777777" w:rsidR="00DC3F86" w:rsidRDefault="00DC3F86" w:rsidP="00703009">
      <w:pPr>
        <w:spacing w:line="480" w:lineRule="auto"/>
        <w:ind w:firstLine="680"/>
        <w:rPr>
          <w:ins w:id="28" w:author="COLPIZZI ILARIA" w:date="2025-01-22T15:38:00Z" w16du:dateUtc="2025-01-22T14:38:00Z"/>
          <w:lang w:val="en-US"/>
        </w:rPr>
      </w:pPr>
    </w:p>
    <w:p w14:paraId="22670161" w14:textId="2DDB2BF9" w:rsidR="00351B70" w:rsidRPr="00351B70" w:rsidRDefault="00351B70">
      <w:pPr>
        <w:spacing w:line="480" w:lineRule="auto"/>
        <w:ind w:firstLine="680"/>
        <w:rPr>
          <w:lang w:val="en-US"/>
        </w:rPr>
        <w:pPrChange w:id="29" w:author="COLPIZZI ILARIA" w:date="2025-01-22T15:38:00Z" w16du:dateUtc="2025-01-22T14:38:00Z">
          <w:pPr>
            <w:spacing w:line="480" w:lineRule="auto"/>
            <w:ind w:left="720" w:hanging="40"/>
          </w:pPr>
        </w:pPrChange>
      </w:pPr>
      <w:r w:rsidRPr="00351B70">
        <w:rPr>
          <w:lang w:val="en-US"/>
        </w:rPr>
        <w:t>Understanding the dynamic interplay between state CS and UCS has meaningful implications for psychological interventions aimed at enhancing well-being (</w:t>
      </w:r>
      <w:proofErr w:type="spellStart"/>
      <w:r w:rsidRPr="00351B70">
        <w:rPr>
          <w:lang w:val="en-US"/>
        </w:rPr>
        <w:t>Körner</w:t>
      </w:r>
      <w:proofErr w:type="spellEnd"/>
      <w:r w:rsidRPr="00351B70">
        <w:rPr>
          <w:lang w:val="en-US"/>
        </w:rPr>
        <w:t xml:space="preserve"> et al., 2015).</w:t>
      </w:r>
      <w:ins w:id="30" w:author="COLPIZZI ILARIA" w:date="2025-01-22T15:39:00Z" w16du:dateUtc="2025-01-22T14:39:00Z">
        <w:r w:rsidR="00B8484E">
          <w:rPr>
            <w:lang w:val="en-US"/>
          </w:rPr>
          <w:t xml:space="preserve"> </w:t>
        </w:r>
      </w:ins>
      <w:r w:rsidRPr="00351B70">
        <w:rPr>
          <w:lang w:val="en-US"/>
        </w:rPr>
        <w:lastRenderedPageBreak/>
        <w:t xml:space="preserve">By elucidating how situational factors influence real-time self-compassionate responses, this research seeks to advance theoretical understanding of self-compassion and provide robust evidence to inform evidence-based strategies for fostering adaptive self-relations across diverse contexts (Hofmann et al., 2011; MacBeth &amp; </w:t>
      </w:r>
      <w:proofErr w:type="spellStart"/>
      <w:r w:rsidRPr="00351B70">
        <w:rPr>
          <w:lang w:val="en-US"/>
        </w:rPr>
        <w:t>Gumley</w:t>
      </w:r>
      <w:proofErr w:type="spellEnd"/>
      <w:r w:rsidRPr="00351B70">
        <w:rPr>
          <w:lang w:val="en-US"/>
        </w:rPr>
        <w:t xml:space="preserve">, 2012; </w:t>
      </w:r>
      <w:proofErr w:type="spellStart"/>
      <w:r w:rsidRPr="00351B70">
        <w:rPr>
          <w:lang w:val="en-US"/>
        </w:rPr>
        <w:t>Paetzold</w:t>
      </w:r>
      <w:proofErr w:type="spellEnd"/>
      <w:r w:rsidRPr="00351B70">
        <w:rPr>
          <w:lang w:val="en-US"/>
        </w:rPr>
        <w:t xml:space="preserve"> et al., 2023).</w:t>
      </w:r>
    </w:p>
    <w:p w14:paraId="3E6CEBDA" w14:textId="2F0D0AE0" w:rsidR="005B19EC" w:rsidRPr="00AF1A20" w:rsidRDefault="00EB6DD6" w:rsidP="00AF1A20">
      <w:pPr>
        <w:spacing w:line="480" w:lineRule="auto"/>
        <w:jc w:val="center"/>
        <w:rPr>
          <w:lang w:val="en-US"/>
        </w:rPr>
      </w:pPr>
      <w:r w:rsidRPr="005B19EC">
        <w:rPr>
          <w:b/>
          <w:bCs/>
          <w:lang w:val="en-US"/>
        </w:rPr>
        <w:t>Common Method</w:t>
      </w:r>
    </w:p>
    <w:p w14:paraId="532AFB4D" w14:textId="30B00345" w:rsidR="005B19EC" w:rsidRDefault="00EB6DD6" w:rsidP="005B19EC">
      <w:pPr>
        <w:spacing w:line="480" w:lineRule="auto"/>
        <w:ind w:firstLine="680"/>
        <w:rPr>
          <w:lang w:val="en-US"/>
        </w:rPr>
      </w:pPr>
      <w:r w:rsidRPr="005B19EC">
        <w:rPr>
          <w:b/>
          <w:bCs/>
          <w:lang w:val="en-US"/>
        </w:rPr>
        <w:t>Participants and Recruitment</w:t>
      </w:r>
      <w:r w:rsidR="005B19EC" w:rsidRPr="005B19EC">
        <w:rPr>
          <w:b/>
          <w:bCs/>
          <w:lang w:val="en-US"/>
        </w:rPr>
        <w:t xml:space="preserve">. </w:t>
      </w:r>
      <w:r w:rsidRPr="005B19EC">
        <w:rPr>
          <w:lang w:val="en-US"/>
        </w:rPr>
        <w:t xml:space="preserve">Participants in both studies were recruited from undergraduate and graduate psychology courses </w:t>
      </w:r>
      <w:ins w:id="31" w:author="COLPIZZI ILARIA" w:date="2025-01-22T16:08:00Z">
        <w:r w:rsidR="00C725F8" w:rsidRPr="00C725F8">
          <w:rPr>
            <w:lang w:val="en-US"/>
            <w:rPrChange w:id="32" w:author="COLPIZZI ILARIA" w:date="2025-01-22T16:08:00Z" w16du:dateUtc="2025-01-22T15:08:00Z">
              <w:rPr/>
            </w:rPrChange>
          </w:rPr>
          <w:t>at the university via advertisements</w:t>
        </w:r>
      </w:ins>
      <w:del w:id="33" w:author="COLPIZZI ILARIA" w:date="2025-01-22T16:08:00Z" w16du:dateUtc="2025-01-22T15:08:00Z">
        <w:r w:rsidRPr="005B19EC" w:rsidDel="00C725F8">
          <w:rPr>
            <w:lang w:val="en-US"/>
          </w:rPr>
          <w:delText xml:space="preserve">at </w:delText>
        </w:r>
      </w:del>
      <w:del w:id="34" w:author="COLPIZZI ILARIA" w:date="2025-01-22T15:42:00Z" w16du:dateUtc="2025-01-22T14:42:00Z">
        <w:r w:rsidRPr="005B19EC" w:rsidDel="00C41286">
          <w:rPr>
            <w:lang w:val="en-US"/>
          </w:rPr>
          <w:delText>a</w:delText>
        </w:r>
      </w:del>
      <w:del w:id="35" w:author="COLPIZZI ILARIA" w:date="2025-01-22T16:08:00Z" w16du:dateUtc="2025-01-22T15:08:00Z">
        <w:r w:rsidRPr="005B19EC" w:rsidDel="00C725F8">
          <w:rPr>
            <w:lang w:val="en-US"/>
          </w:rPr>
          <w:delText xml:space="preserve"> university</w:delText>
        </w:r>
      </w:del>
      <w:r w:rsidRPr="005B19EC">
        <w:rPr>
          <w:lang w:val="en-US"/>
        </w:rPr>
        <w:t xml:space="preserve">. Enrollment was entirely voluntary, and no incentives or course credits were offered. Inclusion criteria for both studies required individuals to (1) be at least 18 years of age, (2) possess a proficient level of Italian, (3) have prior experience with smartphones, and (4) report no current or past psychiatric disorders or drug/alcohol addictions. Participants who did not meet a minimum compliance threshold (50% response rate) were excluded from </w:t>
      </w:r>
      <w:r w:rsidRPr="00463C25">
        <w:rPr>
          <w:highlight w:val="yellow"/>
          <w:lang w:val="en-US"/>
          <w:rPrChange w:id="36" w:author="COLPIZZI ILARIA" w:date="2025-01-22T15:43:00Z" w16du:dateUtc="2025-01-22T14:43:00Z">
            <w:rPr>
              <w:lang w:val="en-US"/>
            </w:rPr>
          </w:rPrChange>
        </w:rPr>
        <w:t>analyses</w:t>
      </w:r>
      <w:ins w:id="37" w:author="COLPIZZI ILARIA" w:date="2025-01-22T15:42:00Z" w16du:dateUtc="2025-01-22T14:42:00Z">
        <w:r w:rsidR="00C41286" w:rsidRPr="00463C25">
          <w:rPr>
            <w:highlight w:val="yellow"/>
            <w:lang w:val="en-US"/>
            <w:rPrChange w:id="38" w:author="COLPIZZI ILARIA" w:date="2025-01-22T15:43:00Z" w16du:dateUtc="2025-01-22T14:43:00Z">
              <w:rPr>
                <w:lang w:val="en-US"/>
              </w:rPr>
            </w:rPrChange>
          </w:rPr>
          <w:t xml:space="preserve"> (total </w:t>
        </w:r>
        <w:r w:rsidR="00C41286" w:rsidRPr="00361408">
          <w:rPr>
            <w:i/>
            <w:iCs/>
            <w:highlight w:val="yellow"/>
            <w:lang w:val="en-US"/>
            <w:rPrChange w:id="39" w:author="COLPIZZI ILARIA" w:date="2025-01-22T15:54:00Z" w16du:dateUtc="2025-01-22T14:54:00Z">
              <w:rPr>
                <w:lang w:val="en-US"/>
              </w:rPr>
            </w:rPrChange>
          </w:rPr>
          <w:t>N</w:t>
        </w:r>
        <w:r w:rsidR="00C41286" w:rsidRPr="00463C25">
          <w:rPr>
            <w:highlight w:val="yellow"/>
            <w:lang w:val="en-US"/>
            <w:rPrChange w:id="40" w:author="COLPIZZI ILARIA" w:date="2025-01-22T15:43:00Z" w16du:dateUtc="2025-01-22T14:43:00Z">
              <w:rPr>
                <w:lang w:val="en-US"/>
              </w:rPr>
            </w:rPrChange>
          </w:rPr>
          <w:t xml:space="preserve"> = </w:t>
        </w:r>
      </w:ins>
      <w:ins w:id="41" w:author="COLPIZZI ILARIA" w:date="2025-01-22T17:24:00Z" w16du:dateUtc="2025-01-22T16:24:00Z">
        <w:r w:rsidR="007F7962">
          <w:rPr>
            <w:highlight w:val="yellow"/>
            <w:lang w:val="en-US"/>
          </w:rPr>
          <w:t>9</w:t>
        </w:r>
      </w:ins>
      <w:ins w:id="42" w:author="COLPIZZI ILARIA" w:date="2025-01-22T15:42:00Z" w16du:dateUtc="2025-01-22T14:42:00Z">
        <w:r w:rsidR="00C41286" w:rsidRPr="00463C25">
          <w:rPr>
            <w:highlight w:val="yellow"/>
            <w:lang w:val="en-US"/>
            <w:rPrChange w:id="43" w:author="COLPIZZI ILARIA" w:date="2025-01-22T15:43:00Z" w16du:dateUtc="2025-01-22T14:43:00Z">
              <w:rPr>
                <w:lang w:val="en-US"/>
              </w:rPr>
            </w:rPrChange>
          </w:rPr>
          <w:t>)</w:t>
        </w:r>
      </w:ins>
      <w:r w:rsidRPr="00463C25">
        <w:rPr>
          <w:highlight w:val="yellow"/>
          <w:lang w:val="en-US"/>
          <w:rPrChange w:id="44" w:author="COLPIZZI ILARIA" w:date="2025-01-22T15:43:00Z" w16du:dateUtc="2025-01-22T14:43:00Z">
            <w:rPr>
              <w:lang w:val="en-US"/>
            </w:rPr>
          </w:rPrChange>
        </w:rPr>
        <w:t>.</w:t>
      </w:r>
    </w:p>
    <w:p w14:paraId="396836B0" w14:textId="2D3ADE01" w:rsidR="00EB6DD6" w:rsidDel="001A187C" w:rsidRDefault="00EB6DD6" w:rsidP="001A187C">
      <w:pPr>
        <w:spacing w:line="480" w:lineRule="auto"/>
        <w:ind w:firstLine="680"/>
        <w:rPr>
          <w:del w:id="45" w:author="COLPIZZI ILARIA" w:date="2025-01-22T15:44:00Z" w16du:dateUtc="2025-01-22T14:44:00Z"/>
          <w:lang w:val="en-US"/>
        </w:rPr>
      </w:pPr>
      <w:r w:rsidRPr="005B19EC">
        <w:rPr>
          <w:b/>
          <w:bCs/>
          <w:lang w:val="en-US"/>
        </w:rPr>
        <w:t>Baseline Assessments</w:t>
      </w:r>
      <w:r w:rsidR="005B19EC" w:rsidRPr="005B19EC">
        <w:rPr>
          <w:b/>
          <w:bCs/>
          <w:lang w:val="en-US"/>
        </w:rPr>
        <w:t xml:space="preserve">. </w:t>
      </w:r>
      <w:r w:rsidRPr="005B19EC">
        <w:rPr>
          <w:lang w:val="en-US"/>
        </w:rPr>
        <w:t xml:space="preserve">All participants, prior to the </w:t>
      </w:r>
      <w:del w:id="46" w:author="COLPIZZI ILARIA" w:date="2025-01-22T15:43:00Z" w16du:dateUtc="2025-01-22T14:43:00Z">
        <w:r w:rsidRPr="005B19EC" w:rsidDel="00463C25">
          <w:rPr>
            <w:lang w:val="en-US"/>
          </w:rPr>
          <w:delText>Ecological Momentary Assessment (</w:delText>
        </w:r>
      </w:del>
      <w:r w:rsidRPr="005B19EC">
        <w:rPr>
          <w:lang w:val="en-US"/>
        </w:rPr>
        <w:t>EMA</w:t>
      </w:r>
      <w:del w:id="47" w:author="COLPIZZI ILARIA" w:date="2025-01-22T15:43:00Z" w16du:dateUtc="2025-01-22T14:43:00Z">
        <w:r w:rsidRPr="005B19EC" w:rsidDel="00463C25">
          <w:rPr>
            <w:lang w:val="en-US"/>
          </w:rPr>
          <w:delText>)</w:delText>
        </w:r>
      </w:del>
      <w:r w:rsidRPr="005B19EC">
        <w:rPr>
          <w:lang w:val="en-US"/>
        </w:rPr>
        <w:t xml:space="preserve"> phase, completed an initial session where baseline questionnaires were administered. These assessed: </w:t>
      </w:r>
      <w:r w:rsidRPr="00463C25">
        <w:rPr>
          <w:rStyle w:val="Strong"/>
          <w:rFonts w:eastAsiaTheme="majorEastAsia"/>
          <w:b w:val="0"/>
          <w:bCs w:val="0"/>
          <w:lang w:val="en-US"/>
          <w:rPrChange w:id="48" w:author="COLPIZZI ILARIA" w:date="2025-01-22T15:43:00Z" w16du:dateUtc="2025-01-22T14:43:00Z">
            <w:rPr>
              <w:rStyle w:val="Strong"/>
              <w:rFonts w:eastAsiaTheme="majorEastAsia"/>
              <w:lang w:val="en-US"/>
            </w:rPr>
          </w:rPrChange>
        </w:rPr>
        <w:t>Trait Self-Compassion</w:t>
      </w:r>
      <w:r w:rsidRPr="005B19EC">
        <w:rPr>
          <w:lang w:val="en-US"/>
        </w:rPr>
        <w:t xml:space="preserve">, using the Self-Compassion Scale (SCS; Neff, 2003); </w:t>
      </w:r>
      <w:r w:rsidRPr="00463C25">
        <w:rPr>
          <w:rStyle w:val="Strong"/>
          <w:rFonts w:eastAsiaTheme="majorEastAsia"/>
          <w:b w:val="0"/>
          <w:bCs w:val="0"/>
          <w:lang w:val="en-US"/>
          <w:rPrChange w:id="49" w:author="COLPIZZI ILARIA" w:date="2025-01-22T15:43:00Z" w16du:dateUtc="2025-01-22T14:43:00Z">
            <w:rPr>
              <w:rStyle w:val="Strong"/>
              <w:rFonts w:eastAsiaTheme="majorEastAsia"/>
              <w:lang w:val="en-US"/>
            </w:rPr>
          </w:rPrChange>
        </w:rPr>
        <w:t>Depression, Anxiety, and Stress</w:t>
      </w:r>
      <w:r w:rsidRPr="00463C25">
        <w:rPr>
          <w:b/>
          <w:lang w:val="en-US"/>
          <w:rPrChange w:id="50" w:author="COLPIZZI ILARIA" w:date="2025-01-22T15:43:00Z" w16du:dateUtc="2025-01-22T14:43:00Z">
            <w:rPr>
              <w:lang w:val="en-US"/>
            </w:rPr>
          </w:rPrChange>
        </w:rPr>
        <w:t>,</w:t>
      </w:r>
      <w:r w:rsidRPr="005B19EC">
        <w:rPr>
          <w:lang w:val="en-US"/>
        </w:rPr>
        <w:t xml:space="preserve"> using the Depression Anxiety Stress Scale-21 (DASS-21; Lovibond &amp; Lovibond, 1995); </w:t>
      </w:r>
      <w:r w:rsidRPr="00463C25">
        <w:rPr>
          <w:rStyle w:val="Strong"/>
          <w:rFonts w:eastAsiaTheme="majorEastAsia"/>
          <w:b w:val="0"/>
          <w:bCs w:val="0"/>
          <w:lang w:val="en-US"/>
          <w:rPrChange w:id="51" w:author="COLPIZZI ILARIA" w:date="2025-01-22T15:43:00Z" w16du:dateUtc="2025-01-22T14:43:00Z">
            <w:rPr>
              <w:rStyle w:val="Strong"/>
              <w:rFonts w:eastAsiaTheme="majorEastAsia"/>
              <w:lang w:val="en-US"/>
            </w:rPr>
          </w:rPrChange>
        </w:rPr>
        <w:t>Emotion Regulation Capabilities</w:t>
      </w:r>
      <w:r w:rsidRPr="00463C25">
        <w:rPr>
          <w:b/>
          <w:lang w:val="en-US"/>
          <w:rPrChange w:id="52" w:author="COLPIZZI ILARIA" w:date="2025-01-22T15:43:00Z" w16du:dateUtc="2025-01-22T14:43:00Z">
            <w:rPr>
              <w:lang w:val="en-US"/>
            </w:rPr>
          </w:rPrChange>
        </w:rPr>
        <w:t xml:space="preserve">, </w:t>
      </w:r>
      <w:r w:rsidRPr="00463C25">
        <w:rPr>
          <w:bCs/>
          <w:lang w:val="en-US"/>
        </w:rPr>
        <w:t>using</w:t>
      </w:r>
      <w:r w:rsidRPr="005B19EC">
        <w:rPr>
          <w:lang w:val="en-US"/>
        </w:rPr>
        <w:t xml:space="preserve"> the Difficulties in Emotion Regulation Scale (DERS; Gratz &amp; Roemer, 2004). Further details on scale items, validity indices, and scoring procedures are provided in the Supplementary Information (SI).</w:t>
      </w:r>
    </w:p>
    <w:p w14:paraId="7388D49F" w14:textId="77777777" w:rsidR="001A187C" w:rsidRPr="005B19EC" w:rsidRDefault="001A187C" w:rsidP="005B19EC">
      <w:pPr>
        <w:spacing w:line="480" w:lineRule="auto"/>
        <w:ind w:firstLine="680"/>
        <w:rPr>
          <w:ins w:id="53" w:author="COLPIZZI ILARIA" w:date="2025-01-22T15:44:00Z" w16du:dateUtc="2025-01-22T14:44:00Z"/>
          <w:lang w:val="en-US"/>
        </w:rPr>
      </w:pPr>
    </w:p>
    <w:p w14:paraId="16E446BA" w14:textId="6DDE0C0C" w:rsidR="00EB6DD6" w:rsidDel="00F01A62" w:rsidRDefault="00EB6DD6" w:rsidP="001A187C">
      <w:pPr>
        <w:spacing w:line="480" w:lineRule="auto"/>
        <w:ind w:firstLine="680"/>
        <w:rPr>
          <w:del w:id="54" w:author="COLPIZZI ILARIA" w:date="2025-01-22T15:44:00Z" w16du:dateUtc="2025-01-22T14:44:00Z"/>
          <w:lang w:val="en-US"/>
        </w:rPr>
      </w:pPr>
      <w:r w:rsidRPr="00AF1A20">
        <w:rPr>
          <w:b/>
          <w:bCs/>
          <w:lang w:val="en-US"/>
        </w:rPr>
        <w:t>EMA Platform and General Procedure</w:t>
      </w:r>
      <w:r w:rsidR="005B19EC" w:rsidRPr="00AF1A20">
        <w:rPr>
          <w:b/>
          <w:bCs/>
          <w:lang w:val="en-US"/>
        </w:rPr>
        <w:t xml:space="preserve">. </w:t>
      </w:r>
      <w:ins w:id="55" w:author="COLPIZZI ILARIA" w:date="2025-01-22T15:59:00Z" w16du:dateUtc="2025-01-22T14:59:00Z">
        <w:r w:rsidR="00A33C59" w:rsidRPr="00A33C59">
          <w:rPr>
            <w:lang w:val="en-US"/>
          </w:rPr>
          <w:t>In both studies, participants were trained to use the m-Path mobile application (</w:t>
        </w:r>
        <w:proofErr w:type="spellStart"/>
        <w:r w:rsidR="00A33C59" w:rsidRPr="00A33C59">
          <w:rPr>
            <w:lang w:val="en-US"/>
          </w:rPr>
          <w:t>Mestdagh</w:t>
        </w:r>
        <w:proofErr w:type="spellEnd"/>
        <w:r w:rsidR="00A33C59" w:rsidRPr="00A33C59">
          <w:rPr>
            <w:lang w:val="en-US"/>
          </w:rPr>
          <w:t xml:space="preserve"> et al., 2023) on their smartphones. EMA prompts were scheduled to appear five times daily: between 10:00–10:30 AM, 3:00–3:30 PM, 5:00–5:30 PM, 7:00–7:30 PM, and 9:00–9:30 PM. The total number of days and any context-specific prompts varied between the two studies (see Study-Specific Methods for details).</w:t>
        </w:r>
        <w:r w:rsidR="00A33C59">
          <w:rPr>
            <w:lang w:val="en-US"/>
          </w:rPr>
          <w:t xml:space="preserve"> </w:t>
        </w:r>
      </w:ins>
      <w:del w:id="56" w:author="COLPIZZI ILARIA" w:date="2025-01-22T15:59:00Z" w16du:dateUtc="2025-01-22T14:59:00Z">
        <w:r w:rsidRPr="00AF1A20" w:rsidDel="00A33C59">
          <w:rPr>
            <w:lang w:val="en-US"/>
          </w:rPr>
          <w:delText xml:space="preserve">In both studies, participants were trained to use the </w:delText>
        </w:r>
        <w:r w:rsidRPr="001A187C" w:rsidDel="00A33C59">
          <w:rPr>
            <w:rStyle w:val="Strong"/>
            <w:b w:val="0"/>
            <w:bCs w:val="0"/>
            <w:lang w:val="en-US"/>
          </w:rPr>
          <w:delText>m-Path mobile application</w:delText>
        </w:r>
        <w:r w:rsidRPr="00AF1A20" w:rsidDel="00A33C59">
          <w:rPr>
            <w:lang w:val="en-US"/>
          </w:rPr>
          <w:delText xml:space="preserve"> (Mestdagh et al., 2023) on their smartphones. The EMA prompts were configured to appear five times per day (</w:delText>
        </w:r>
      </w:del>
      <w:del w:id="57" w:author="COLPIZZI ILARIA" w:date="2025-01-22T15:57:00Z" w16du:dateUtc="2025-01-22T14:57:00Z">
        <w:r w:rsidRPr="00AF1A20" w:rsidDel="00A33C59">
          <w:rPr>
            <w:lang w:val="en-US"/>
          </w:rPr>
          <w:delText>between 10:00–10:30, 15:00–15:30, 17:00–17:30, 19:00–19:30, and 21:00–21:30</w:delText>
        </w:r>
      </w:del>
      <w:del w:id="58" w:author="COLPIZZI ILARIA" w:date="2025-01-22T15:59:00Z" w16du:dateUtc="2025-01-22T14:59:00Z">
        <w:r w:rsidRPr="00AF1A20" w:rsidDel="00A33C59">
          <w:rPr>
            <w:lang w:val="en-US"/>
          </w:rPr>
          <w:delText>), though the total number of days and any special context-based prompts varied between the two studies (see Study-Specific Methods below).</w:delText>
        </w:r>
      </w:del>
    </w:p>
    <w:p w14:paraId="5BB8212B" w14:textId="77777777" w:rsidR="00F01A62" w:rsidRDefault="00F01A62" w:rsidP="001A187C">
      <w:pPr>
        <w:spacing w:line="480" w:lineRule="auto"/>
        <w:ind w:firstLine="680"/>
        <w:rPr>
          <w:ins w:id="59" w:author="COLPIZZI ILARIA" w:date="2025-01-22T15:59:00Z" w16du:dateUtc="2025-01-22T14:59:00Z"/>
          <w:lang w:val="en-US"/>
        </w:rPr>
      </w:pPr>
    </w:p>
    <w:p w14:paraId="6744F1A0" w14:textId="77777777" w:rsidR="0062187C" w:rsidRDefault="00874ADE" w:rsidP="001A187C">
      <w:pPr>
        <w:spacing w:line="480" w:lineRule="auto"/>
        <w:ind w:firstLine="680"/>
        <w:rPr>
          <w:ins w:id="60" w:author="COLPIZZI ILARIA" w:date="2025-01-22T15:50:00Z" w16du:dateUtc="2025-01-22T14:50:00Z"/>
          <w:highlight w:val="yellow"/>
          <w:lang w:val="en-US"/>
        </w:rPr>
      </w:pPr>
      <w:r w:rsidRPr="00874ADE">
        <w:rPr>
          <w:lang w:val="en-US"/>
        </w:rPr>
        <w:lastRenderedPageBreak/>
        <w:t>In each prompt, participants completed a brief survey assessing the following variables</w:t>
      </w:r>
      <w:ins w:id="61" w:author="COLPIZZI ILARIA" w:date="2025-01-22T15:50:00Z" w16du:dateUtc="2025-01-22T14:50:00Z">
        <w:r w:rsidR="0062187C">
          <w:rPr>
            <w:lang w:val="en-US"/>
          </w:rPr>
          <w:t>.</w:t>
        </w:r>
      </w:ins>
      <w:ins w:id="62" w:author="COLPIZZI ILARIA" w:date="2025-01-22T15:45:00Z" w16du:dateUtc="2025-01-22T14:45:00Z">
        <w:r w:rsidR="001A187C">
          <w:rPr>
            <w:lang w:val="en-US"/>
          </w:rPr>
          <w:t xml:space="preserve"> </w:t>
        </w:r>
      </w:ins>
    </w:p>
    <w:p w14:paraId="5D92AA27" w14:textId="29291D3D" w:rsidR="0062187C" w:rsidRPr="0059761B" w:rsidRDefault="00874ADE" w:rsidP="001A187C">
      <w:pPr>
        <w:spacing w:line="480" w:lineRule="auto"/>
        <w:ind w:firstLine="680"/>
        <w:rPr>
          <w:ins w:id="63" w:author="COLPIZZI ILARIA" w:date="2025-01-22T15:51:00Z" w16du:dateUtc="2025-01-22T14:51:00Z"/>
          <w:lang w:val="en-US"/>
          <w:rPrChange w:id="64" w:author="COLPIZZI ILARIA" w:date="2025-01-22T16:00:00Z" w16du:dateUtc="2025-01-22T15:00:00Z">
            <w:rPr>
              <w:ins w:id="65" w:author="COLPIZZI ILARIA" w:date="2025-01-22T15:51:00Z" w16du:dateUtc="2025-01-22T14:51:00Z"/>
              <w:highlight w:val="yellow"/>
              <w:lang w:val="en-US"/>
            </w:rPr>
          </w:rPrChange>
        </w:rPr>
      </w:pPr>
      <w:del w:id="66" w:author="COLPIZZI ILARIA" w:date="2025-01-22T15:45:00Z" w16du:dateUtc="2025-01-22T14:45:00Z">
        <w:r w:rsidRPr="0059761B" w:rsidDel="001A187C">
          <w:rPr>
            <w:lang w:val="en-US"/>
          </w:rPr>
          <w:delText xml:space="preserve">.  </w:delText>
        </w:r>
      </w:del>
      <w:del w:id="67" w:author="COLPIZZI ILARIA" w:date="2025-01-22T15:50:00Z" w16du:dateUtc="2025-01-22T14:50:00Z">
        <w:r w:rsidRPr="0059761B" w:rsidDel="0062187C">
          <w:rPr>
            <w:lang w:val="en-US"/>
          </w:rPr>
          <w:delText xml:space="preserve">(1) </w:delText>
        </w:r>
      </w:del>
      <w:r w:rsidRPr="0059761B">
        <w:rPr>
          <w:rStyle w:val="Strong"/>
          <w:rFonts w:eastAsiaTheme="majorEastAsia"/>
          <w:b w:val="0"/>
          <w:bCs w:val="0"/>
          <w:i/>
          <w:iCs/>
          <w:lang w:val="en-US"/>
          <w:rPrChange w:id="68" w:author="COLPIZZI ILARIA" w:date="2025-01-22T16:00:00Z" w16du:dateUtc="2025-01-22T15:00:00Z">
            <w:rPr>
              <w:rStyle w:val="Strong"/>
              <w:rFonts w:eastAsiaTheme="majorEastAsia"/>
              <w:lang w:val="en-US"/>
            </w:rPr>
          </w:rPrChange>
        </w:rPr>
        <w:t>Pleasant/Unpleasant Event</w:t>
      </w:r>
      <w:r w:rsidRPr="0059761B">
        <w:rPr>
          <w:i/>
          <w:iCs/>
          <w:lang w:val="en-US"/>
          <w:rPrChange w:id="69" w:author="COLPIZZI ILARIA" w:date="2025-01-22T16:00:00Z" w16du:dateUtc="2025-01-22T15:00:00Z">
            <w:rPr>
              <w:lang w:val="en-US"/>
            </w:rPr>
          </w:rPrChange>
        </w:rPr>
        <w:t>:</w:t>
      </w:r>
      <w:r w:rsidRPr="0059761B">
        <w:rPr>
          <w:lang w:val="en-US"/>
        </w:rPr>
        <w:t xml:space="preserve"> </w:t>
      </w:r>
      <w:ins w:id="70" w:author="COLPIZZI ILARIA" w:date="2025-01-22T15:52:00Z">
        <w:r w:rsidR="0062187C" w:rsidRPr="0059761B">
          <w:rPr>
            <w:lang w:val="en-US"/>
            <w:rPrChange w:id="71" w:author="COLPIZZI ILARIA" w:date="2025-01-22T16:00:00Z" w16du:dateUtc="2025-01-22T15:00:00Z">
              <w:rPr>
                <w:highlight w:val="yellow"/>
              </w:rPr>
            </w:rPrChange>
          </w:rPr>
          <w:t>Participants rated the emotional valence of the most impactful event since the last notification (or from the start of the day for the first notification) on a 5-point Likert scale (1 = extremely unpleasant, 5 = extremely pleasant).</w:t>
        </w:r>
      </w:ins>
      <w:del w:id="72" w:author="COLPIZZI ILARIA" w:date="2025-01-22T15:52:00Z" w16du:dateUtc="2025-01-22T14:52:00Z">
        <w:r w:rsidRPr="0059761B" w:rsidDel="0062187C">
          <w:rPr>
            <w:lang w:val="en-US"/>
          </w:rPr>
          <w:delText>Participants rated the valence of events since the last notification on a 5-point scale (1 = extremely unpleasant, 5 = extremely pleasant).</w:delText>
        </w:r>
      </w:del>
      <w:r w:rsidRPr="0059761B">
        <w:rPr>
          <w:lang w:val="en-US"/>
        </w:rPr>
        <w:t xml:space="preserve"> </w:t>
      </w:r>
    </w:p>
    <w:p w14:paraId="57C98D15" w14:textId="498BD411" w:rsidR="0062187C" w:rsidRDefault="00874ADE" w:rsidP="001A187C">
      <w:pPr>
        <w:spacing w:line="480" w:lineRule="auto"/>
        <w:ind w:firstLine="680"/>
        <w:rPr>
          <w:ins w:id="73" w:author="COLPIZZI ILARIA" w:date="2025-01-22T15:51:00Z" w16du:dateUtc="2025-01-22T14:51:00Z"/>
          <w:lang w:val="en-US"/>
        </w:rPr>
      </w:pPr>
      <w:r w:rsidRPr="0059761B">
        <w:rPr>
          <w:rStyle w:val="Strong"/>
          <w:rFonts w:eastAsiaTheme="majorEastAsia"/>
          <w:b w:val="0"/>
          <w:bCs w:val="0"/>
          <w:i/>
          <w:iCs/>
          <w:lang w:val="en-US"/>
          <w:rPrChange w:id="74" w:author="COLPIZZI ILARIA" w:date="2025-01-22T16:00:00Z" w16du:dateUtc="2025-01-22T15:00:00Z">
            <w:rPr>
              <w:rStyle w:val="Strong"/>
              <w:rFonts w:eastAsiaTheme="majorEastAsia"/>
              <w:lang w:val="en-US"/>
            </w:rPr>
          </w:rPrChange>
        </w:rPr>
        <w:t>Positive and Negative Affect</w:t>
      </w:r>
      <w:r w:rsidRPr="0059761B">
        <w:rPr>
          <w:i/>
          <w:iCs/>
          <w:lang w:val="en-US"/>
          <w:rPrChange w:id="75" w:author="COLPIZZI ILARIA" w:date="2025-01-22T16:00:00Z" w16du:dateUtc="2025-01-22T15:00:00Z">
            <w:rPr>
              <w:lang w:val="en-US"/>
            </w:rPr>
          </w:rPrChange>
        </w:rPr>
        <w:t>:</w:t>
      </w:r>
      <w:ins w:id="76" w:author="COLPIZZI ILARIA" w:date="2025-01-22T15:53:00Z" w16du:dateUtc="2025-01-22T14:53:00Z">
        <w:r w:rsidR="0062187C" w:rsidRPr="0059761B">
          <w:rPr>
            <w:rFonts w:ascii="-webkit-standard" w:hAnsi="-webkit-standard"/>
            <w:color w:val="000000"/>
            <w:sz w:val="27"/>
            <w:szCs w:val="27"/>
            <w:lang w:val="en-US"/>
            <w:rPrChange w:id="77" w:author="COLPIZZI ILARIA" w:date="2025-01-22T16:00:00Z" w16du:dateUtc="2025-01-22T15:00:00Z">
              <w:rPr>
                <w:rFonts w:ascii="-webkit-standard" w:hAnsi="-webkit-standard"/>
                <w:color w:val="000000"/>
                <w:sz w:val="27"/>
                <w:szCs w:val="27"/>
              </w:rPr>
            </w:rPrChange>
          </w:rPr>
          <w:t xml:space="preserve"> </w:t>
        </w:r>
      </w:ins>
      <w:ins w:id="78" w:author="COLPIZZI ILARIA" w:date="2025-01-22T15:53:00Z">
        <w:r w:rsidR="0062187C" w:rsidRPr="0059761B">
          <w:rPr>
            <w:lang w:val="en-US"/>
            <w:rPrChange w:id="79" w:author="COLPIZZI ILARIA" w:date="2025-01-22T16:00:00Z" w16du:dateUtc="2025-01-22T15:00:00Z">
              <w:rPr>
                <w:i/>
                <w:iCs/>
                <w:highlight w:val="yellow"/>
              </w:rPr>
            </w:rPrChange>
          </w:rPr>
          <w:t xml:space="preserve">Four emotional states were assessed using two negative emotion items from the PANAS (Watson et al., 1988; "Nervous" and "Upset") and two positive emotion items from </w:t>
        </w:r>
        <w:proofErr w:type="spellStart"/>
        <w:r w:rsidR="0062187C" w:rsidRPr="0059761B">
          <w:rPr>
            <w:lang w:val="en-US"/>
            <w:rPrChange w:id="80" w:author="COLPIZZI ILARIA" w:date="2025-01-22T16:00:00Z" w16du:dateUtc="2025-01-22T15:00:00Z">
              <w:rPr>
                <w:i/>
                <w:iCs/>
                <w:highlight w:val="yellow"/>
              </w:rPr>
            </w:rPrChange>
          </w:rPr>
          <w:t>Kuranova</w:t>
        </w:r>
        <w:proofErr w:type="spellEnd"/>
        <w:r w:rsidR="0062187C" w:rsidRPr="0059761B">
          <w:rPr>
            <w:lang w:val="en-US"/>
            <w:rPrChange w:id="81" w:author="COLPIZZI ILARIA" w:date="2025-01-22T16:00:00Z" w16du:dateUtc="2025-01-22T15:00:00Z">
              <w:rPr>
                <w:i/>
                <w:iCs/>
                <w:highlight w:val="yellow"/>
              </w:rPr>
            </w:rPrChange>
          </w:rPr>
          <w:t xml:space="preserve"> et al. (2020; "Cheerful" and "Satisfied"). Items were rated on a 5-point Likert scale (1 = not at all, 5 = very). The selected positive items better aligned with the study objectives compared to those in the PANAS. Note: 'Negative affect' here is distinct from the DSM-5 trait of 'negative affectivity' (APA, 2013).</w:t>
        </w:r>
      </w:ins>
      <w:r w:rsidRPr="0059761B">
        <w:rPr>
          <w:lang w:val="en-US"/>
        </w:rPr>
        <w:t xml:space="preserve"> </w:t>
      </w:r>
      <w:del w:id="82" w:author="COLPIZZI ILARIA" w:date="2025-01-22T15:53:00Z" w16du:dateUtc="2025-01-22T14:53:00Z">
        <w:r w:rsidRPr="0059761B" w:rsidDel="0062187C">
          <w:rPr>
            <w:lang w:val="en-US"/>
          </w:rPr>
          <w:delText>Using items adapted from the PANAS (Watson et al., 1988; Kuranova et al., 2020), negative affect included "nervous" and "upset," and positive affect included "cheerful" and "satisfied." Ratings were made on a 5-point Likert scale (1 = not at all, 5 = very).</w:delText>
        </w:r>
      </w:del>
    </w:p>
    <w:p w14:paraId="4CB17E5C" w14:textId="34951EC0" w:rsidR="00874ADE" w:rsidRPr="00874ADE" w:rsidRDefault="00874ADE">
      <w:pPr>
        <w:spacing w:line="480" w:lineRule="auto"/>
        <w:ind w:firstLine="680"/>
        <w:rPr>
          <w:lang w:val="en-US"/>
        </w:rPr>
        <w:pPrChange w:id="83" w:author="COLPIZZI ILARIA" w:date="2025-01-22T15:48:00Z" w16du:dateUtc="2025-01-22T14:48:00Z">
          <w:pPr>
            <w:pStyle w:val="NormalWeb"/>
            <w:spacing w:line="480" w:lineRule="auto"/>
            <w:ind w:firstLine="360"/>
          </w:pPr>
        </w:pPrChange>
      </w:pPr>
      <w:del w:id="84" w:author="COLPIZZI ILARIA" w:date="2025-01-22T15:51:00Z" w16du:dateUtc="2025-01-22T14:51:00Z">
        <w:r w:rsidDel="0062187C">
          <w:rPr>
            <w:lang w:val="en-US"/>
          </w:rPr>
          <w:delText xml:space="preserve"> (3) </w:delText>
        </w:r>
      </w:del>
      <w:r w:rsidRPr="0062187C">
        <w:rPr>
          <w:rStyle w:val="Strong"/>
          <w:rFonts w:eastAsiaTheme="majorEastAsia"/>
          <w:b w:val="0"/>
          <w:bCs w:val="0"/>
          <w:i/>
          <w:iCs/>
          <w:lang w:val="en-US"/>
          <w:rPrChange w:id="85" w:author="COLPIZZI ILARIA" w:date="2025-01-22T15:50:00Z" w16du:dateUtc="2025-01-22T14:50:00Z">
            <w:rPr>
              <w:rStyle w:val="Strong"/>
              <w:rFonts w:eastAsiaTheme="majorEastAsia"/>
              <w:b w:val="0"/>
              <w:bCs w:val="0"/>
              <w:lang w:val="en-US"/>
            </w:rPr>
          </w:rPrChange>
        </w:rPr>
        <w:t>State Self-Compassion</w:t>
      </w:r>
      <w:r w:rsidRPr="0062187C">
        <w:rPr>
          <w:i/>
          <w:iCs/>
          <w:lang w:val="en-US"/>
          <w:rPrChange w:id="86" w:author="COLPIZZI ILARIA" w:date="2025-01-22T15:50:00Z" w16du:dateUtc="2025-01-22T14:50:00Z">
            <w:rPr>
              <w:lang w:val="en-US"/>
            </w:rPr>
          </w:rPrChange>
        </w:rPr>
        <w:t>:</w:t>
      </w:r>
      <w:r w:rsidRPr="00874ADE">
        <w:rPr>
          <w:lang w:val="en-US"/>
        </w:rPr>
        <w:t xml:space="preserve"> Measured with the State Self-Compassion Scale–Short Form (SSCS-SF; Neff et al., 2021), augmented by two additional items (one f</w:t>
      </w:r>
      <w:r w:rsidR="0031218B">
        <w:rPr>
          <w:lang w:val="en-US"/>
        </w:rPr>
        <w:t xml:space="preserve">or </w:t>
      </w:r>
      <w:r w:rsidRPr="00874ADE">
        <w:rPr>
          <w:lang w:val="en-US"/>
        </w:rPr>
        <w:t>CS and one for UCS), ensuring at least four items per dimension</w:t>
      </w:r>
      <w:ins w:id="87" w:author="COLPIZZI ILARIA" w:date="2025-01-22T15:48:00Z" w16du:dateUtc="2025-01-22T14:48:00Z">
        <w:r w:rsidR="001A187C">
          <w:rPr>
            <w:lang w:val="en-US"/>
          </w:rPr>
          <w:t xml:space="preserve">. </w:t>
        </w:r>
      </w:ins>
      <w:del w:id="88" w:author="COLPIZZI ILARIA" w:date="2025-01-22T15:48:00Z" w16du:dateUtc="2025-01-22T14:48:00Z">
        <w:r w:rsidRPr="00874ADE" w:rsidDel="001A187C">
          <w:rPr>
            <w:lang w:val="en-US"/>
          </w:rPr>
          <w:delText xml:space="preserve">. </w:delText>
        </w:r>
      </w:del>
      <w:ins w:id="89" w:author="COLPIZZI ILARIA" w:date="2025-01-22T15:49:00Z">
        <w:r w:rsidR="00E52A97" w:rsidRPr="00E52A97">
          <w:rPr>
            <w:lang w:val="en-US"/>
            <w:rPrChange w:id="90" w:author="COLPIZZI ILARIA" w:date="2025-01-22T15:49:00Z" w16du:dateUtc="2025-01-22T14:49:00Z">
              <w:rPr/>
            </w:rPrChange>
          </w:rPr>
          <w:t>Item selection prioritized those with the highest factor loadings, as identified in a prior factor analysis conducted on a similar sample (</w:t>
        </w:r>
        <w:proofErr w:type="spellStart"/>
        <w:r w:rsidR="00E52A97" w:rsidRPr="00E52A97">
          <w:rPr>
            <w:lang w:val="en-US"/>
            <w:rPrChange w:id="91" w:author="COLPIZZI ILARIA" w:date="2025-01-22T15:49:00Z" w16du:dateUtc="2025-01-22T14:49:00Z">
              <w:rPr/>
            </w:rPrChange>
          </w:rPr>
          <w:t>Colpizzi</w:t>
        </w:r>
        <w:proofErr w:type="spellEnd"/>
        <w:r w:rsidR="00E52A97" w:rsidRPr="00E52A97">
          <w:rPr>
            <w:lang w:val="en-US"/>
            <w:rPrChange w:id="92" w:author="COLPIZZI ILARIA" w:date="2025-01-22T15:49:00Z" w16du:dateUtc="2025-01-22T14:49:00Z">
              <w:rPr/>
            </w:rPrChange>
          </w:rPr>
          <w:t xml:space="preserve"> et al., 2024). For the CS dimension, we added the item, </w:t>
        </w:r>
        <w:r w:rsidR="00E52A97" w:rsidRPr="00E52A97">
          <w:rPr>
            <w:i/>
            <w:iCs/>
            <w:lang w:val="en-US"/>
            <w:rPrChange w:id="93" w:author="COLPIZZI ILARIA" w:date="2025-01-22T15:49:00Z" w16du:dateUtc="2025-01-22T14:49:00Z">
              <w:rPr>
                <w:i/>
                <w:iCs/>
              </w:rPr>
            </w:rPrChange>
          </w:rPr>
          <w:t>“At this moment, I am able to accept my flaws and weaknesses”</w:t>
        </w:r>
        <w:r w:rsidR="00E52A97" w:rsidRPr="00E52A97">
          <w:rPr>
            <w:lang w:val="en-US"/>
            <w:rPrChange w:id="94" w:author="COLPIZZI ILARIA" w:date="2025-01-22T15:49:00Z" w16du:dateUtc="2025-01-22T14:49:00Z">
              <w:rPr/>
            </w:rPrChange>
          </w:rPr>
          <w:t> (</w:t>
        </w:r>
        <w:r w:rsidR="00E52A97" w:rsidRPr="00E52A97">
          <w:rPr>
            <w:i/>
            <w:iCs/>
            <w:lang w:val="en-US"/>
            <w:rPrChange w:id="95" w:author="COLPIZZI ILARIA" w:date="2025-01-22T15:49:00Z" w16du:dateUtc="2025-01-22T14:49:00Z">
              <w:rPr>
                <w:i/>
                <w:iCs/>
              </w:rPr>
            </w:rPrChange>
          </w:rPr>
          <w:t xml:space="preserve">In </w:t>
        </w:r>
        <w:proofErr w:type="spellStart"/>
        <w:r w:rsidR="00E52A97" w:rsidRPr="00E52A97">
          <w:rPr>
            <w:i/>
            <w:iCs/>
            <w:lang w:val="en-US"/>
            <w:rPrChange w:id="96" w:author="COLPIZZI ILARIA" w:date="2025-01-22T15:49:00Z" w16du:dateUtc="2025-01-22T14:49:00Z">
              <w:rPr>
                <w:i/>
                <w:iCs/>
              </w:rPr>
            </w:rPrChange>
          </w:rPr>
          <w:t>questo</w:t>
        </w:r>
        <w:proofErr w:type="spellEnd"/>
        <w:r w:rsidR="00E52A97" w:rsidRPr="00E52A97">
          <w:rPr>
            <w:i/>
            <w:iCs/>
            <w:lang w:val="en-US"/>
            <w:rPrChange w:id="97" w:author="COLPIZZI ILARIA" w:date="2025-01-22T15:49:00Z" w16du:dateUtc="2025-01-22T14:49:00Z">
              <w:rPr>
                <w:i/>
                <w:iCs/>
              </w:rPr>
            </w:rPrChange>
          </w:rPr>
          <w:t xml:space="preserve"> </w:t>
        </w:r>
        <w:proofErr w:type="spellStart"/>
        <w:r w:rsidR="00E52A97" w:rsidRPr="00E52A97">
          <w:rPr>
            <w:i/>
            <w:iCs/>
            <w:lang w:val="en-US"/>
            <w:rPrChange w:id="98" w:author="COLPIZZI ILARIA" w:date="2025-01-22T15:49:00Z" w16du:dateUtc="2025-01-22T14:49:00Z">
              <w:rPr>
                <w:i/>
                <w:iCs/>
              </w:rPr>
            </w:rPrChange>
          </w:rPr>
          <w:t>momento</w:t>
        </w:r>
        <w:proofErr w:type="spellEnd"/>
        <w:r w:rsidR="00E52A97" w:rsidRPr="00E52A97">
          <w:rPr>
            <w:i/>
            <w:iCs/>
            <w:lang w:val="en-US"/>
            <w:rPrChange w:id="99" w:author="COLPIZZI ILARIA" w:date="2025-01-22T15:49:00Z" w16du:dateUtc="2025-01-22T14:49:00Z">
              <w:rPr>
                <w:i/>
                <w:iCs/>
              </w:rPr>
            </w:rPrChange>
          </w:rPr>
          <w:t xml:space="preserve"> </w:t>
        </w:r>
        <w:proofErr w:type="spellStart"/>
        <w:r w:rsidR="00E52A97" w:rsidRPr="00E52A97">
          <w:rPr>
            <w:i/>
            <w:iCs/>
            <w:lang w:val="en-US"/>
            <w:rPrChange w:id="100" w:author="COLPIZZI ILARIA" w:date="2025-01-22T15:49:00Z" w16du:dateUtc="2025-01-22T14:49:00Z">
              <w:rPr>
                <w:i/>
                <w:iCs/>
              </w:rPr>
            </w:rPrChange>
          </w:rPr>
          <w:t>riesco</w:t>
        </w:r>
        <w:proofErr w:type="spellEnd"/>
        <w:r w:rsidR="00E52A97" w:rsidRPr="00E52A97">
          <w:rPr>
            <w:i/>
            <w:iCs/>
            <w:lang w:val="en-US"/>
            <w:rPrChange w:id="101" w:author="COLPIZZI ILARIA" w:date="2025-01-22T15:49:00Z" w16du:dateUtc="2025-01-22T14:49:00Z">
              <w:rPr>
                <w:i/>
                <w:iCs/>
              </w:rPr>
            </w:rPrChange>
          </w:rPr>
          <w:t xml:space="preserve"> </w:t>
        </w:r>
        <w:proofErr w:type="spellStart"/>
        <w:r w:rsidR="00E52A97" w:rsidRPr="00E52A97">
          <w:rPr>
            <w:i/>
            <w:iCs/>
            <w:lang w:val="en-US"/>
            <w:rPrChange w:id="102" w:author="COLPIZZI ILARIA" w:date="2025-01-22T15:49:00Z" w16du:dateUtc="2025-01-22T14:49:00Z">
              <w:rPr>
                <w:i/>
                <w:iCs/>
              </w:rPr>
            </w:rPrChange>
          </w:rPr>
          <w:t>ad</w:t>
        </w:r>
        <w:proofErr w:type="spellEnd"/>
        <w:r w:rsidR="00E52A97" w:rsidRPr="00E52A97">
          <w:rPr>
            <w:i/>
            <w:iCs/>
            <w:lang w:val="en-US"/>
            <w:rPrChange w:id="103" w:author="COLPIZZI ILARIA" w:date="2025-01-22T15:49:00Z" w16du:dateUtc="2025-01-22T14:49:00Z">
              <w:rPr>
                <w:i/>
                <w:iCs/>
              </w:rPr>
            </w:rPrChange>
          </w:rPr>
          <w:t xml:space="preserve"> </w:t>
        </w:r>
        <w:proofErr w:type="spellStart"/>
        <w:r w:rsidR="00E52A97" w:rsidRPr="00E52A97">
          <w:rPr>
            <w:i/>
            <w:iCs/>
            <w:lang w:val="en-US"/>
            <w:rPrChange w:id="104" w:author="COLPIZZI ILARIA" w:date="2025-01-22T15:49:00Z" w16du:dateUtc="2025-01-22T14:49:00Z">
              <w:rPr>
                <w:i/>
                <w:iCs/>
              </w:rPr>
            </w:rPrChange>
          </w:rPr>
          <w:t>accettare</w:t>
        </w:r>
        <w:proofErr w:type="spellEnd"/>
        <w:r w:rsidR="00E52A97" w:rsidRPr="00E52A97">
          <w:rPr>
            <w:i/>
            <w:iCs/>
            <w:lang w:val="en-US"/>
            <w:rPrChange w:id="105" w:author="COLPIZZI ILARIA" w:date="2025-01-22T15:49:00Z" w16du:dateUtc="2025-01-22T14:49:00Z">
              <w:rPr>
                <w:i/>
                <w:iCs/>
              </w:rPr>
            </w:rPrChange>
          </w:rPr>
          <w:t xml:space="preserve"> </w:t>
        </w:r>
        <w:proofErr w:type="spellStart"/>
        <w:r w:rsidR="00E52A97" w:rsidRPr="00E52A97">
          <w:rPr>
            <w:i/>
            <w:iCs/>
            <w:lang w:val="en-US"/>
            <w:rPrChange w:id="106" w:author="COLPIZZI ILARIA" w:date="2025-01-22T15:49:00Z" w16du:dateUtc="2025-01-22T14:49:00Z">
              <w:rPr>
                <w:i/>
                <w:iCs/>
              </w:rPr>
            </w:rPrChange>
          </w:rPr>
          <w:t>i</w:t>
        </w:r>
        <w:proofErr w:type="spellEnd"/>
        <w:r w:rsidR="00E52A97" w:rsidRPr="00E52A97">
          <w:rPr>
            <w:i/>
            <w:iCs/>
            <w:lang w:val="en-US"/>
            <w:rPrChange w:id="107" w:author="COLPIZZI ILARIA" w:date="2025-01-22T15:49:00Z" w16du:dateUtc="2025-01-22T14:49:00Z">
              <w:rPr>
                <w:i/>
                <w:iCs/>
              </w:rPr>
            </w:rPrChange>
          </w:rPr>
          <w:t xml:space="preserve"> </w:t>
        </w:r>
        <w:proofErr w:type="spellStart"/>
        <w:r w:rsidR="00E52A97" w:rsidRPr="00E52A97">
          <w:rPr>
            <w:i/>
            <w:iCs/>
            <w:lang w:val="en-US"/>
            <w:rPrChange w:id="108" w:author="COLPIZZI ILARIA" w:date="2025-01-22T15:49:00Z" w16du:dateUtc="2025-01-22T14:49:00Z">
              <w:rPr>
                <w:i/>
                <w:iCs/>
              </w:rPr>
            </w:rPrChange>
          </w:rPr>
          <w:t>miei</w:t>
        </w:r>
        <w:proofErr w:type="spellEnd"/>
        <w:r w:rsidR="00E52A97" w:rsidRPr="00E52A97">
          <w:rPr>
            <w:i/>
            <w:iCs/>
            <w:lang w:val="en-US"/>
            <w:rPrChange w:id="109" w:author="COLPIZZI ILARIA" w:date="2025-01-22T15:49:00Z" w16du:dateUtc="2025-01-22T14:49:00Z">
              <w:rPr>
                <w:i/>
                <w:iCs/>
              </w:rPr>
            </w:rPrChange>
          </w:rPr>
          <w:t xml:space="preserve"> </w:t>
        </w:r>
        <w:proofErr w:type="spellStart"/>
        <w:r w:rsidR="00E52A97" w:rsidRPr="00E52A97">
          <w:rPr>
            <w:i/>
            <w:iCs/>
            <w:lang w:val="en-US"/>
            <w:rPrChange w:id="110" w:author="COLPIZZI ILARIA" w:date="2025-01-22T15:49:00Z" w16du:dateUtc="2025-01-22T14:49:00Z">
              <w:rPr>
                <w:i/>
                <w:iCs/>
              </w:rPr>
            </w:rPrChange>
          </w:rPr>
          <w:t>difetti</w:t>
        </w:r>
        <w:proofErr w:type="spellEnd"/>
        <w:r w:rsidR="00E52A97" w:rsidRPr="00E52A97">
          <w:rPr>
            <w:i/>
            <w:iCs/>
            <w:lang w:val="en-US"/>
            <w:rPrChange w:id="111" w:author="COLPIZZI ILARIA" w:date="2025-01-22T15:49:00Z" w16du:dateUtc="2025-01-22T14:49:00Z">
              <w:rPr>
                <w:i/>
                <w:iCs/>
              </w:rPr>
            </w:rPrChange>
          </w:rPr>
          <w:t xml:space="preserve"> e </w:t>
        </w:r>
        <w:proofErr w:type="spellStart"/>
        <w:r w:rsidR="00E52A97" w:rsidRPr="00E52A97">
          <w:rPr>
            <w:i/>
            <w:iCs/>
            <w:lang w:val="en-US"/>
            <w:rPrChange w:id="112" w:author="COLPIZZI ILARIA" w:date="2025-01-22T15:49:00Z" w16du:dateUtc="2025-01-22T14:49:00Z">
              <w:rPr>
                <w:i/>
                <w:iCs/>
              </w:rPr>
            </w:rPrChange>
          </w:rPr>
          <w:t>debolezze</w:t>
        </w:r>
        <w:proofErr w:type="spellEnd"/>
        <w:r w:rsidR="00E52A97" w:rsidRPr="00E52A97">
          <w:rPr>
            <w:lang w:val="en-US"/>
            <w:rPrChange w:id="113" w:author="COLPIZZI ILARIA" w:date="2025-01-22T15:49:00Z" w16du:dateUtc="2025-01-22T14:49:00Z">
              <w:rPr/>
            </w:rPrChange>
          </w:rPr>
          <w:t>). For the UCS dimension, we included the item, </w:t>
        </w:r>
        <w:r w:rsidR="00E52A97" w:rsidRPr="00E52A97">
          <w:rPr>
            <w:i/>
            <w:iCs/>
            <w:lang w:val="en-US"/>
            <w:rPrChange w:id="114" w:author="COLPIZZI ILARIA" w:date="2025-01-22T15:49:00Z" w16du:dateUtc="2025-01-22T14:49:00Z">
              <w:rPr>
                <w:i/>
                <w:iCs/>
              </w:rPr>
            </w:rPrChange>
          </w:rPr>
          <w:t>“At this moment, I let myself be carried away by my emotions”</w:t>
        </w:r>
        <w:r w:rsidR="00E52A97" w:rsidRPr="00E52A97">
          <w:rPr>
            <w:lang w:val="en-US"/>
            <w:rPrChange w:id="115" w:author="COLPIZZI ILARIA" w:date="2025-01-22T15:49:00Z" w16du:dateUtc="2025-01-22T14:49:00Z">
              <w:rPr/>
            </w:rPrChange>
          </w:rPr>
          <w:t> (</w:t>
        </w:r>
        <w:r w:rsidR="00E52A97" w:rsidRPr="00E52A97">
          <w:rPr>
            <w:i/>
            <w:iCs/>
            <w:lang w:val="en-US"/>
            <w:rPrChange w:id="116" w:author="COLPIZZI ILARIA" w:date="2025-01-22T15:49:00Z" w16du:dateUtc="2025-01-22T14:49:00Z">
              <w:rPr>
                <w:i/>
                <w:iCs/>
              </w:rPr>
            </w:rPrChange>
          </w:rPr>
          <w:t xml:space="preserve">In </w:t>
        </w:r>
        <w:proofErr w:type="spellStart"/>
        <w:r w:rsidR="00E52A97" w:rsidRPr="00E52A97">
          <w:rPr>
            <w:i/>
            <w:iCs/>
            <w:lang w:val="en-US"/>
            <w:rPrChange w:id="117" w:author="COLPIZZI ILARIA" w:date="2025-01-22T15:49:00Z" w16du:dateUtc="2025-01-22T14:49:00Z">
              <w:rPr>
                <w:i/>
                <w:iCs/>
              </w:rPr>
            </w:rPrChange>
          </w:rPr>
          <w:t>questo</w:t>
        </w:r>
        <w:proofErr w:type="spellEnd"/>
        <w:r w:rsidR="00E52A97" w:rsidRPr="00E52A97">
          <w:rPr>
            <w:i/>
            <w:iCs/>
            <w:lang w:val="en-US"/>
            <w:rPrChange w:id="118" w:author="COLPIZZI ILARIA" w:date="2025-01-22T15:49:00Z" w16du:dateUtc="2025-01-22T14:49:00Z">
              <w:rPr>
                <w:i/>
                <w:iCs/>
              </w:rPr>
            </w:rPrChange>
          </w:rPr>
          <w:t xml:space="preserve"> </w:t>
        </w:r>
        <w:proofErr w:type="spellStart"/>
        <w:r w:rsidR="00E52A97" w:rsidRPr="00E52A97">
          <w:rPr>
            <w:i/>
            <w:iCs/>
            <w:lang w:val="en-US"/>
            <w:rPrChange w:id="119" w:author="COLPIZZI ILARIA" w:date="2025-01-22T15:49:00Z" w16du:dateUtc="2025-01-22T14:49:00Z">
              <w:rPr>
                <w:i/>
                <w:iCs/>
              </w:rPr>
            </w:rPrChange>
          </w:rPr>
          <w:t>momento</w:t>
        </w:r>
        <w:proofErr w:type="spellEnd"/>
        <w:r w:rsidR="00E52A97" w:rsidRPr="00E52A97">
          <w:rPr>
            <w:i/>
            <w:iCs/>
            <w:lang w:val="en-US"/>
            <w:rPrChange w:id="120" w:author="COLPIZZI ILARIA" w:date="2025-01-22T15:49:00Z" w16du:dateUtc="2025-01-22T14:49:00Z">
              <w:rPr>
                <w:i/>
                <w:iCs/>
              </w:rPr>
            </w:rPrChange>
          </w:rPr>
          <w:t xml:space="preserve"> mi </w:t>
        </w:r>
        <w:proofErr w:type="spellStart"/>
        <w:r w:rsidR="00E52A97" w:rsidRPr="00E52A97">
          <w:rPr>
            <w:i/>
            <w:iCs/>
            <w:lang w:val="en-US"/>
            <w:rPrChange w:id="121" w:author="COLPIZZI ILARIA" w:date="2025-01-22T15:49:00Z" w16du:dateUtc="2025-01-22T14:49:00Z">
              <w:rPr>
                <w:i/>
                <w:iCs/>
              </w:rPr>
            </w:rPrChange>
          </w:rPr>
          <w:t>lascio</w:t>
        </w:r>
        <w:proofErr w:type="spellEnd"/>
        <w:r w:rsidR="00E52A97" w:rsidRPr="00E52A97">
          <w:rPr>
            <w:i/>
            <w:iCs/>
            <w:lang w:val="en-US"/>
            <w:rPrChange w:id="122" w:author="COLPIZZI ILARIA" w:date="2025-01-22T15:49:00Z" w16du:dateUtc="2025-01-22T14:49:00Z">
              <w:rPr>
                <w:i/>
                <w:iCs/>
              </w:rPr>
            </w:rPrChange>
          </w:rPr>
          <w:t xml:space="preserve"> </w:t>
        </w:r>
        <w:proofErr w:type="spellStart"/>
        <w:r w:rsidR="00E52A97" w:rsidRPr="00E52A97">
          <w:rPr>
            <w:i/>
            <w:iCs/>
            <w:lang w:val="en-US"/>
            <w:rPrChange w:id="123" w:author="COLPIZZI ILARIA" w:date="2025-01-22T15:49:00Z" w16du:dateUtc="2025-01-22T14:49:00Z">
              <w:rPr>
                <w:i/>
                <w:iCs/>
              </w:rPr>
            </w:rPrChange>
          </w:rPr>
          <w:t>trasportare</w:t>
        </w:r>
        <w:proofErr w:type="spellEnd"/>
        <w:r w:rsidR="00E52A97" w:rsidRPr="00E52A97">
          <w:rPr>
            <w:i/>
            <w:iCs/>
            <w:lang w:val="en-US"/>
            <w:rPrChange w:id="124" w:author="COLPIZZI ILARIA" w:date="2025-01-22T15:49:00Z" w16du:dateUtc="2025-01-22T14:49:00Z">
              <w:rPr>
                <w:i/>
                <w:iCs/>
              </w:rPr>
            </w:rPrChange>
          </w:rPr>
          <w:t xml:space="preserve"> </w:t>
        </w:r>
        <w:proofErr w:type="spellStart"/>
        <w:r w:rsidR="00E52A97" w:rsidRPr="00E52A97">
          <w:rPr>
            <w:i/>
            <w:iCs/>
            <w:lang w:val="en-US"/>
            <w:rPrChange w:id="125" w:author="COLPIZZI ILARIA" w:date="2025-01-22T15:49:00Z" w16du:dateUtc="2025-01-22T14:49:00Z">
              <w:rPr>
                <w:i/>
                <w:iCs/>
              </w:rPr>
            </w:rPrChange>
          </w:rPr>
          <w:t>dalle</w:t>
        </w:r>
        <w:proofErr w:type="spellEnd"/>
        <w:r w:rsidR="00E52A97" w:rsidRPr="00E52A97">
          <w:rPr>
            <w:i/>
            <w:iCs/>
            <w:lang w:val="en-US"/>
            <w:rPrChange w:id="126" w:author="COLPIZZI ILARIA" w:date="2025-01-22T15:49:00Z" w16du:dateUtc="2025-01-22T14:49:00Z">
              <w:rPr>
                <w:i/>
                <w:iCs/>
              </w:rPr>
            </w:rPrChange>
          </w:rPr>
          <w:t xml:space="preserve"> </w:t>
        </w:r>
        <w:proofErr w:type="spellStart"/>
        <w:r w:rsidR="00E52A97" w:rsidRPr="00E52A97">
          <w:rPr>
            <w:i/>
            <w:iCs/>
            <w:lang w:val="en-US"/>
            <w:rPrChange w:id="127" w:author="COLPIZZI ILARIA" w:date="2025-01-22T15:49:00Z" w16du:dateUtc="2025-01-22T14:49:00Z">
              <w:rPr>
                <w:i/>
                <w:iCs/>
              </w:rPr>
            </w:rPrChange>
          </w:rPr>
          <w:t>mie</w:t>
        </w:r>
        <w:proofErr w:type="spellEnd"/>
        <w:r w:rsidR="00E52A97" w:rsidRPr="00E52A97">
          <w:rPr>
            <w:i/>
            <w:iCs/>
            <w:lang w:val="en-US"/>
            <w:rPrChange w:id="128" w:author="COLPIZZI ILARIA" w:date="2025-01-22T15:49:00Z" w16du:dateUtc="2025-01-22T14:49:00Z">
              <w:rPr>
                <w:i/>
                <w:iCs/>
              </w:rPr>
            </w:rPrChange>
          </w:rPr>
          <w:t xml:space="preserve"> </w:t>
        </w:r>
        <w:proofErr w:type="spellStart"/>
        <w:r w:rsidR="00E52A97" w:rsidRPr="00E52A97">
          <w:rPr>
            <w:i/>
            <w:iCs/>
            <w:lang w:val="en-US"/>
            <w:rPrChange w:id="129" w:author="COLPIZZI ILARIA" w:date="2025-01-22T15:49:00Z" w16du:dateUtc="2025-01-22T14:49:00Z">
              <w:rPr>
                <w:i/>
                <w:iCs/>
              </w:rPr>
            </w:rPrChange>
          </w:rPr>
          <w:t>emozioni</w:t>
        </w:r>
        <w:proofErr w:type="spellEnd"/>
        <w:r w:rsidR="00E52A97" w:rsidRPr="00E52A97">
          <w:rPr>
            <w:lang w:val="en-US"/>
            <w:rPrChange w:id="130" w:author="COLPIZZI ILARIA" w:date="2025-01-22T15:49:00Z" w16du:dateUtc="2025-01-22T14:49:00Z">
              <w:rPr/>
            </w:rPrChange>
          </w:rPr>
          <w:t>). All items were rated on a 6-point Likert scale (1 = extremely false, 6 = extremely true).</w:t>
        </w:r>
      </w:ins>
      <w:del w:id="131" w:author="COLPIZZI ILARIA" w:date="2025-01-22T15:49:00Z" w16du:dateUtc="2025-01-22T14:49:00Z">
        <w:r w:rsidRPr="00874ADE" w:rsidDel="00E52A97">
          <w:rPr>
            <w:lang w:val="en-US"/>
          </w:rPr>
          <w:delText>Items were rated on a 6-point Likert scale (1 = extremely false, 6 = extremely true).</w:delText>
        </w:r>
      </w:del>
    </w:p>
    <w:p w14:paraId="4B4DF2B2" w14:textId="77777777" w:rsidR="00874ADE" w:rsidDel="00E517C1" w:rsidRDefault="00874ADE" w:rsidP="00134E16">
      <w:pPr>
        <w:pStyle w:val="NormalWeb"/>
        <w:spacing w:line="480" w:lineRule="auto"/>
        <w:ind w:firstLine="360"/>
        <w:rPr>
          <w:del w:id="132" w:author="COLPIZZI ILARIA" w:date="2025-01-22T16:00:00Z" w16du:dateUtc="2025-01-22T15:00:00Z"/>
          <w:lang w:val="en-US"/>
        </w:rPr>
      </w:pPr>
      <w:r w:rsidRPr="00874ADE">
        <w:rPr>
          <w:lang w:val="en-US"/>
        </w:rPr>
        <w:t>As no validated Italian version of the SSCS-SF was available at the time, the scale was translated into Italian by two independent researchers. Back-translation into English was conducted by a bilingual expert with psychological expertise. Discrepancies between back-translations were resolved, yielding the final Italian version of the SSCS-SF.</w:t>
      </w:r>
    </w:p>
    <w:p w14:paraId="6B99CC4C" w14:textId="77777777" w:rsidR="00E517C1" w:rsidRDefault="00E517C1" w:rsidP="00874ADE">
      <w:pPr>
        <w:pStyle w:val="NormalWeb"/>
        <w:spacing w:line="480" w:lineRule="auto"/>
        <w:ind w:firstLine="360"/>
        <w:rPr>
          <w:lang w:val="en-US"/>
        </w:rPr>
      </w:pPr>
    </w:p>
    <w:p w14:paraId="7C49BB97" w14:textId="77777777" w:rsidR="00E517C1" w:rsidRDefault="00E517C1" w:rsidP="00874ADE">
      <w:pPr>
        <w:pStyle w:val="NormalWeb"/>
        <w:spacing w:line="480" w:lineRule="auto"/>
        <w:ind w:firstLine="360"/>
        <w:rPr>
          <w:lang w:val="en-US"/>
        </w:rPr>
      </w:pPr>
    </w:p>
    <w:p w14:paraId="6C979623" w14:textId="5F02FEDA" w:rsidR="00E517C1" w:rsidRPr="00E517C1" w:rsidRDefault="00E517C1" w:rsidP="003032E3">
      <w:pPr>
        <w:spacing w:line="480" w:lineRule="auto"/>
        <w:ind w:firstLine="708"/>
        <w:rPr>
          <w:lang w:val="en-US"/>
          <w:rPrChange w:id="133" w:author="COLPIZZI ILARIA" w:date="2025-01-22T16:28:00Z" w16du:dateUtc="2025-01-22T15:28:00Z">
            <w:rPr/>
          </w:rPrChange>
        </w:rPr>
      </w:pPr>
      <w:r w:rsidRPr="00E517C1">
        <w:rPr>
          <w:b/>
          <w:bCs/>
          <w:lang w:val="en-US"/>
          <w:rPrChange w:id="134" w:author="COLPIZZI ILARIA" w:date="2025-01-22T16:28:00Z" w16du:dateUtc="2025-01-22T15:28:00Z">
            <w:rPr>
              <w:b/>
              <w:bCs/>
            </w:rPr>
          </w:rPrChange>
        </w:rPr>
        <w:lastRenderedPageBreak/>
        <w:t>Data Analysis.</w:t>
      </w:r>
      <w:r w:rsidR="00996CA8">
        <w:rPr>
          <w:b/>
          <w:bCs/>
          <w:lang w:val="en-US"/>
        </w:rPr>
        <w:t xml:space="preserve"> </w:t>
      </w:r>
      <w:r w:rsidR="000F53C4" w:rsidRPr="000F53C4">
        <w:rPr>
          <w:lang w:val="en-US"/>
        </w:rPr>
        <w:t xml:space="preserve">Hypothesis </w:t>
      </w:r>
      <w:r w:rsidR="000F53C4" w:rsidRPr="000F53C4">
        <w:rPr>
          <w:b/>
          <w:bCs/>
          <w:lang w:val="en-US"/>
          <w:rPrChange w:id="135" w:author="COLPIZZI ILARIA" w:date="2025-01-23T10:24:00Z" w16du:dateUtc="2025-01-23T09:24:00Z">
            <w:rPr>
              <w:lang w:val="en-US"/>
            </w:rPr>
          </w:rPrChange>
        </w:rPr>
        <w:t>H1</w:t>
      </w:r>
      <w:r w:rsidR="000F53C4" w:rsidRPr="000F53C4">
        <w:rPr>
          <w:lang w:val="en-US"/>
        </w:rPr>
        <w:t xml:space="preserve"> was tested using multilevel structural equation modeling (SEM) with maximum likelihood estimation in </w:t>
      </w:r>
      <w:proofErr w:type="spellStart"/>
      <w:r w:rsidR="000F53C4" w:rsidRPr="000F53C4">
        <w:rPr>
          <w:lang w:val="en-US"/>
        </w:rPr>
        <w:t>Mplus</w:t>
      </w:r>
      <w:proofErr w:type="spellEnd"/>
      <w:r w:rsidR="000F53C4" w:rsidRPr="000F53C4">
        <w:rPr>
          <w:lang w:val="en-US"/>
        </w:rPr>
        <w:t>, employing a two-level (within and between) approach. Data from both studies were combined to enhance sample size and improve parameter precision in confirmatory factor analyses.</w:t>
      </w:r>
      <w:r w:rsidR="000F53C4">
        <w:rPr>
          <w:lang w:val="en-US"/>
        </w:rPr>
        <w:t xml:space="preserve"> </w:t>
      </w:r>
      <w:r w:rsidRPr="00E517C1">
        <w:rPr>
          <w:lang w:val="en-US"/>
          <w:rPrChange w:id="136" w:author="COLPIZZI ILARIA" w:date="2025-01-22T16:28:00Z" w16du:dateUtc="2025-01-22T15:28:00Z">
            <w:rPr/>
          </w:rPrChange>
        </w:rPr>
        <w:t xml:space="preserve">Hypotheses </w:t>
      </w:r>
      <w:r w:rsidRPr="00E517C1">
        <w:rPr>
          <w:b/>
          <w:bCs/>
          <w:lang w:val="en-US"/>
          <w:rPrChange w:id="137" w:author="COLPIZZI ILARIA" w:date="2025-01-22T16:28:00Z" w16du:dateUtc="2025-01-22T15:28:00Z">
            <w:rPr>
              <w:b/>
              <w:bCs/>
            </w:rPr>
          </w:rPrChange>
        </w:rPr>
        <w:t>H2</w:t>
      </w:r>
      <w:r w:rsidRPr="00E517C1">
        <w:rPr>
          <w:lang w:val="en-US"/>
          <w:rPrChange w:id="138" w:author="COLPIZZI ILARIA" w:date="2025-01-22T16:28:00Z" w16du:dateUtc="2025-01-22T15:28:00Z">
            <w:rPr/>
          </w:rPrChange>
        </w:rPr>
        <w:t xml:space="preserve">, and </w:t>
      </w:r>
      <w:r w:rsidRPr="00E517C1">
        <w:rPr>
          <w:b/>
          <w:bCs/>
          <w:lang w:val="en-US"/>
          <w:rPrChange w:id="139" w:author="COLPIZZI ILARIA" w:date="2025-01-22T16:28:00Z" w16du:dateUtc="2025-01-22T15:28:00Z">
            <w:rPr>
              <w:b/>
              <w:bCs/>
            </w:rPr>
          </w:rPrChange>
        </w:rPr>
        <w:t>H3</w:t>
      </w:r>
      <w:r w:rsidRPr="00E517C1">
        <w:rPr>
          <w:lang w:val="en-US"/>
          <w:rPrChange w:id="140" w:author="COLPIZZI ILARIA" w:date="2025-01-22T16:28:00Z" w16du:dateUtc="2025-01-22T15:28:00Z">
            <w:rPr/>
          </w:rPrChange>
        </w:rPr>
        <w:t xml:space="preserve"> were tested using Bayesian multilevel models via Markov Chain Monte Carlo (MCMC) methods, specifically Hamiltonian Monte Carlo in Stan (Stan Development Team, 2020). Weakly informative priors were applied, with posterior distributions estimated from 2,000 samples per chain across four chains, following a 1,000-step warm-up phase. </w:t>
      </w:r>
      <w:r w:rsidRPr="00E517C1">
        <w:rPr>
          <w:lang w:val="en-US"/>
          <w:rPrChange w:id="141" w:author="COLPIZZI ILARIA" w:date="2025-01-22T16:30:00Z" w16du:dateUtc="2025-01-22T15:30:00Z">
            <w:rPr/>
          </w:rPrChange>
        </w:rPr>
        <w:t xml:space="preserve">Model complexity was incrementally increased in a stepwise manner, starting with simple structures and gradually adding fixed and random effects as needed. </w:t>
      </w:r>
      <w:r w:rsidRPr="00E517C1">
        <w:rPr>
          <w:lang w:val="en-US"/>
          <w:rPrChange w:id="142" w:author="COLPIZZI ILARIA" w:date="2025-01-22T16:28:00Z" w16du:dateUtc="2025-01-22T15:28:00Z">
            <w:rPr/>
          </w:rPrChange>
        </w:rPr>
        <w:t>Model comparison was guided by Expected Log Predictive Density (ELPD) using Leave-One-Out Cross-Validation (</w:t>
      </w:r>
      <w:r w:rsidRPr="00E517C1">
        <w:rPr>
          <w:i/>
          <w:iCs/>
          <w:lang w:val="en-US"/>
          <w:rPrChange w:id="143" w:author="COLPIZZI ILARIA" w:date="2025-01-22T16:30:00Z" w16du:dateUtc="2025-01-22T15:30:00Z">
            <w:rPr/>
          </w:rPrChange>
        </w:rPr>
        <w:t>LOO</w:t>
      </w:r>
      <w:r w:rsidRPr="00E517C1">
        <w:rPr>
          <w:lang w:val="en-US"/>
          <w:rPrChange w:id="144" w:author="COLPIZZI ILARIA" w:date="2025-01-22T16:28:00Z" w16du:dateUtc="2025-01-22T15:28:00Z">
            <w:rPr/>
          </w:rPrChange>
        </w:rPr>
        <w:t xml:space="preserve">) via the </w:t>
      </w:r>
      <w:r w:rsidRPr="00E517C1">
        <w:rPr>
          <w:rFonts w:ascii="Consolas" w:hAnsi="Consolas" w:cs="Consolas"/>
          <w:lang w:val="en-US"/>
          <w:rPrChange w:id="145" w:author="COLPIZZI ILARIA" w:date="2025-01-22T16:30:00Z" w16du:dateUtc="2025-01-22T15:30:00Z">
            <w:rPr/>
          </w:rPrChange>
        </w:rPr>
        <w:t>loo</w:t>
      </w:r>
      <w:r w:rsidRPr="00E517C1">
        <w:rPr>
          <w:lang w:val="en-US"/>
          <w:rPrChange w:id="146" w:author="COLPIZZI ILARIA" w:date="2025-01-22T16:28:00Z" w16du:dateUtc="2025-01-22T15:28:00Z">
            <w:rPr/>
          </w:rPrChange>
        </w:rPr>
        <w:t xml:space="preserve"> R package, with lower </w:t>
      </w:r>
      <w:r w:rsidRPr="00E517C1">
        <w:rPr>
          <w:i/>
          <w:iCs/>
          <w:lang w:val="en-US"/>
          <w:rPrChange w:id="147" w:author="COLPIZZI ILARIA" w:date="2025-01-22T16:30:00Z" w16du:dateUtc="2025-01-22T15:30:00Z">
            <w:rPr/>
          </w:rPrChange>
        </w:rPr>
        <w:t>LOO</w:t>
      </w:r>
      <w:r w:rsidRPr="00E517C1">
        <w:rPr>
          <w:lang w:val="en-US"/>
          <w:rPrChange w:id="148" w:author="COLPIZZI ILARIA" w:date="2025-01-22T16:28:00Z" w16du:dateUtc="2025-01-22T15:28:00Z">
            <w:rPr/>
          </w:rPrChange>
        </w:rPr>
        <w:t xml:space="preserve"> values indicating better fit and predictive accuracy. Continuous predictors were standardized (mean = 0, </w:t>
      </w:r>
      <w:r w:rsidRPr="00E517C1">
        <w:rPr>
          <w:i/>
          <w:iCs/>
          <w:lang w:val="en-US"/>
          <w:rPrChange w:id="149" w:author="COLPIZZI ILARIA" w:date="2025-01-22T16:30:00Z" w16du:dateUtc="2025-01-22T15:30:00Z">
            <w:rPr/>
          </w:rPrChange>
        </w:rPr>
        <w:t>SD</w:t>
      </w:r>
      <w:r w:rsidRPr="00E517C1">
        <w:rPr>
          <w:lang w:val="en-US"/>
          <w:rPrChange w:id="150" w:author="COLPIZZI ILARIA" w:date="2025-01-22T16:28:00Z" w16du:dateUtc="2025-01-22T15:28:00Z">
            <w:rPr/>
          </w:rPrChange>
        </w:rPr>
        <w:t xml:space="preserve"> = 1) to improve comparability and interpretability.  </w:t>
      </w:r>
    </w:p>
    <w:p w14:paraId="0E67B221" w14:textId="77777777" w:rsidR="00E517C1" w:rsidRPr="00E517C1" w:rsidRDefault="00E517C1" w:rsidP="00E517C1">
      <w:pPr>
        <w:spacing w:line="480" w:lineRule="auto"/>
        <w:ind w:firstLine="708"/>
        <w:rPr>
          <w:lang w:val="en-US"/>
          <w:rPrChange w:id="151" w:author="COLPIZZI ILARIA" w:date="2025-01-22T16:28:00Z" w16du:dateUtc="2025-01-22T15:28:00Z">
            <w:rPr/>
          </w:rPrChange>
        </w:rPr>
      </w:pPr>
      <w:r w:rsidRPr="00E517C1">
        <w:rPr>
          <w:lang w:val="en-US"/>
          <w:rPrChange w:id="152" w:author="COLPIZZI ILARIA" w:date="2025-01-22T16:28:00Z" w16du:dateUtc="2025-01-22T15:28:00Z">
            <w:rPr/>
          </w:rPrChange>
        </w:rPr>
        <w:t>Model evaluation included posterior predictive checks (pp-checks) and Gelman-Rubin diagnostics (</w:t>
      </w:r>
      <w:r w:rsidRPr="00E517C1">
        <w:rPr>
          <w:i/>
          <w:iCs/>
          <w:lang w:val="en-US"/>
          <w:rPrChange w:id="153" w:author="COLPIZZI ILARIA" w:date="2025-01-22T16:30:00Z" w16du:dateUtc="2025-01-22T15:30:00Z">
            <w:rPr/>
          </w:rPrChange>
        </w:rPr>
        <w:t>R-hat</w:t>
      </w:r>
      <w:r w:rsidRPr="00E517C1">
        <w:rPr>
          <w:lang w:val="en-US"/>
          <w:rPrChange w:id="154" w:author="COLPIZZI ILARIA" w:date="2025-01-22T16:28:00Z" w16du:dateUtc="2025-01-22T15:28:00Z">
            <w:rPr/>
          </w:rPrChange>
        </w:rPr>
        <w:t xml:space="preserve"> values), ensuring satisfactory convergence (</w:t>
      </w:r>
      <w:r w:rsidRPr="00E517C1">
        <w:rPr>
          <w:i/>
          <w:iCs/>
          <w:lang w:val="en-US"/>
          <w:rPrChange w:id="155" w:author="COLPIZZI ILARIA" w:date="2025-01-22T16:30:00Z" w16du:dateUtc="2025-01-22T15:30:00Z">
            <w:rPr/>
          </w:rPrChange>
        </w:rPr>
        <w:t>R-hat</w:t>
      </w:r>
      <w:r w:rsidRPr="00E517C1">
        <w:rPr>
          <w:lang w:val="en-US"/>
          <w:rPrChange w:id="156" w:author="COLPIZZI ILARIA" w:date="2025-01-22T16:28:00Z" w16du:dateUtc="2025-01-22T15:28:00Z">
            <w:rPr/>
          </w:rPrChange>
        </w:rPr>
        <w:t xml:space="preserve"> &lt; 1.01). Error distributions were optimized for posterior predictive performance, and pp-checks confirmed robust model fit. Results are reported as posterior means (</w:t>
      </w:r>
      <w:r w:rsidRPr="00E517C1">
        <w:rPr>
          <w:i/>
          <w:iCs/>
          <w:rPrChange w:id="157" w:author="COLPIZZI ILARIA" w:date="2025-01-22T16:31:00Z" w16du:dateUtc="2025-01-22T15:31:00Z">
            <w:rPr/>
          </w:rPrChange>
        </w:rPr>
        <w:t>β</w:t>
      </w:r>
      <w:r w:rsidRPr="00E517C1">
        <w:rPr>
          <w:lang w:val="en-US"/>
          <w:rPrChange w:id="158" w:author="COLPIZZI ILARIA" w:date="2025-01-22T16:28:00Z" w16du:dateUtc="2025-01-22T15:28:00Z">
            <w:rPr/>
          </w:rPrChange>
        </w:rPr>
        <w:t>) with 89% credibility intervals (</w:t>
      </w:r>
      <w:r w:rsidRPr="00E517C1">
        <w:rPr>
          <w:i/>
          <w:iCs/>
          <w:lang w:val="en-US"/>
          <w:rPrChange w:id="159" w:author="COLPIZZI ILARIA" w:date="2025-01-22T16:31:00Z" w16du:dateUtc="2025-01-22T15:31:00Z">
            <w:rPr/>
          </w:rPrChange>
        </w:rPr>
        <w:t>CIs</w:t>
      </w:r>
      <w:r w:rsidRPr="00E517C1">
        <w:rPr>
          <w:lang w:val="en-US"/>
          <w:rPrChange w:id="160" w:author="COLPIZZI ILARIA" w:date="2025-01-22T16:28:00Z" w16du:dateUtc="2025-01-22T15:28:00Z">
            <w:rPr/>
          </w:rPrChange>
        </w:rPr>
        <w:t>) to align with Bayesian principles, emphasizing estimation over hypothesis testing (</w:t>
      </w:r>
      <w:proofErr w:type="spellStart"/>
      <w:r w:rsidRPr="00E517C1">
        <w:rPr>
          <w:lang w:val="en-US"/>
          <w:rPrChange w:id="161" w:author="COLPIZZI ILARIA" w:date="2025-01-22T16:28:00Z" w16du:dateUtc="2025-01-22T15:28:00Z">
            <w:rPr/>
          </w:rPrChange>
        </w:rPr>
        <w:t>McElreath</w:t>
      </w:r>
      <w:proofErr w:type="spellEnd"/>
      <w:r w:rsidRPr="00E517C1">
        <w:rPr>
          <w:lang w:val="en-US"/>
          <w:rPrChange w:id="162" w:author="COLPIZZI ILARIA" w:date="2025-01-22T16:28:00Z" w16du:dateUtc="2025-01-22T15:28:00Z">
            <w:rPr/>
          </w:rPrChange>
        </w:rPr>
        <w:t xml:space="preserve">, 2020). Contrasts were calculated to estimate differences between predictor levels, reported with 89% highest posterior density intervals (HPDI). The 89% </w:t>
      </w:r>
      <w:r w:rsidRPr="00E517C1">
        <w:rPr>
          <w:i/>
          <w:iCs/>
          <w:lang w:val="en-US"/>
          <w:rPrChange w:id="163" w:author="COLPIZZI ILARIA" w:date="2025-01-22T16:31:00Z" w16du:dateUtc="2025-01-22T15:31:00Z">
            <w:rPr/>
          </w:rPrChange>
        </w:rPr>
        <w:t>CI</w:t>
      </w:r>
      <w:r w:rsidRPr="00E517C1">
        <w:rPr>
          <w:lang w:val="en-US"/>
          <w:rPrChange w:id="164" w:author="COLPIZZI ILARIA" w:date="2025-01-22T16:28:00Z" w16du:dateUtc="2025-01-22T15:28:00Z">
            <w:rPr/>
          </w:rPrChange>
        </w:rPr>
        <w:t xml:space="preserve"> provides a probabilistic interpretation of parameter estimates, reducing the likelihood of Type I errors compared to frequentist methods. Additional details on model specifications, priors, and diagnostics are available in the SI.  </w:t>
      </w:r>
    </w:p>
    <w:p w14:paraId="7F6D5944" w14:textId="77777777" w:rsidR="00DD7BD8" w:rsidRDefault="00E517C1">
      <w:pPr>
        <w:spacing w:line="480" w:lineRule="auto"/>
        <w:rPr>
          <w:lang w:val="en-US"/>
        </w:rPr>
      </w:pPr>
      <w:r w:rsidRPr="00E517C1">
        <w:rPr>
          <w:lang w:val="en-US"/>
          <w:rPrChange w:id="165" w:author="COLPIZZI ILARIA" w:date="2025-01-22T16:28:00Z" w16du:dateUtc="2025-01-22T15:28:00Z">
            <w:rPr/>
          </w:rPrChange>
        </w:rPr>
        <w:t xml:space="preserve">Hypothesis </w:t>
      </w:r>
      <w:r w:rsidRPr="00996CA8">
        <w:rPr>
          <w:b/>
          <w:bCs/>
          <w:lang w:val="en-US"/>
          <w:rPrChange w:id="166" w:author="COLPIZZI ILARIA" w:date="2025-01-23T10:13:00Z" w16du:dateUtc="2025-01-23T09:13:00Z">
            <w:rPr/>
          </w:rPrChange>
        </w:rPr>
        <w:t>H4</w:t>
      </w:r>
      <w:r w:rsidRPr="00E517C1">
        <w:rPr>
          <w:lang w:val="en-US"/>
          <w:rPrChange w:id="167" w:author="COLPIZZI ILARIA" w:date="2025-01-22T16:28:00Z" w16du:dateUtc="2025-01-22T15:28:00Z">
            <w:rPr/>
          </w:rPrChange>
        </w:rPr>
        <w:t xml:space="preserve"> was tested using a two-stage </w:t>
      </w:r>
      <w:proofErr w:type="spellStart"/>
      <w:r w:rsidRPr="00E517C1">
        <w:rPr>
          <w:lang w:val="en-US"/>
          <w:rPrChange w:id="168" w:author="COLPIZZI ILARIA" w:date="2025-01-22T16:28:00Z" w16du:dateUtc="2025-01-22T15:28:00Z">
            <w:rPr/>
          </w:rPrChange>
        </w:rPr>
        <w:t>idionomic</w:t>
      </w:r>
      <w:proofErr w:type="spellEnd"/>
      <w:r w:rsidRPr="00E517C1">
        <w:rPr>
          <w:lang w:val="en-US"/>
          <w:rPrChange w:id="169" w:author="COLPIZZI ILARIA" w:date="2025-01-22T16:28:00Z" w16du:dateUtc="2025-01-22T15:28:00Z">
            <w:rPr/>
          </w:rPrChange>
        </w:rPr>
        <w:t xml:space="preserve"> analysis. First, an idiographic approach employed a hierarchical Bayesian model in Stan to estimate within-person relationships between </w:t>
      </w:r>
      <w:r w:rsidRPr="00E517C1">
        <w:rPr>
          <w:lang w:val="en-US"/>
          <w:rPrChange w:id="170" w:author="COLPIZZI ILARIA" w:date="2025-01-22T16:28:00Z" w16du:dateUtc="2025-01-22T15:28:00Z">
            <w:rPr/>
          </w:rPrChange>
        </w:rPr>
        <w:lastRenderedPageBreak/>
        <w:t xml:space="preserve">UCS and CS for each participant. Second, a nomothetic approach used a hierarchical model in the </w:t>
      </w:r>
      <w:r w:rsidRPr="00E517C1">
        <w:rPr>
          <w:rFonts w:ascii="Consolas" w:hAnsi="Consolas" w:cs="Consolas"/>
          <w:lang w:val="en-US"/>
          <w:rPrChange w:id="171" w:author="COLPIZZI ILARIA" w:date="2025-01-22T16:31:00Z" w16du:dateUtc="2025-01-22T15:31:00Z">
            <w:rPr/>
          </w:rPrChange>
        </w:rPr>
        <w:t>brms</w:t>
      </w:r>
      <w:r w:rsidRPr="00E517C1">
        <w:rPr>
          <w:lang w:val="en-US"/>
          <w:rPrChange w:id="172" w:author="COLPIZZI ILARIA" w:date="2025-01-22T16:28:00Z" w16du:dateUtc="2025-01-22T15:28:00Z">
            <w:rPr/>
          </w:rPrChange>
        </w:rPr>
        <w:t xml:space="preserve"> package (R) to identify group-level patterns and quantify variability in UCS–CS associations (e.g., </w:t>
      </w:r>
      <w:proofErr w:type="spellStart"/>
      <w:r w:rsidRPr="00E517C1">
        <w:rPr>
          <w:lang w:val="en-US"/>
          <w:rPrChange w:id="173" w:author="COLPIZZI ILARIA" w:date="2025-01-22T16:28:00Z" w16du:dateUtc="2025-01-22T15:28:00Z">
            <w:rPr/>
          </w:rPrChange>
        </w:rPr>
        <w:t>Sahdra</w:t>
      </w:r>
      <w:proofErr w:type="spellEnd"/>
      <w:r w:rsidRPr="00E517C1">
        <w:rPr>
          <w:lang w:val="en-US"/>
          <w:rPrChange w:id="174" w:author="COLPIZZI ILARIA" w:date="2025-01-22T16:28:00Z" w16du:dateUtc="2025-01-22T15:28:00Z">
            <w:rPr/>
          </w:rPrChange>
        </w:rPr>
        <w:t xml:space="preserve"> et al., 2024). While traditional multilevel modeling separates within- and between-person variance, it can underestimate individual-level heterogeneity due to shrinkage toward the group mean. In contrast, the </w:t>
      </w:r>
      <w:proofErr w:type="spellStart"/>
      <w:r w:rsidRPr="00E517C1">
        <w:rPr>
          <w:lang w:val="en-US"/>
          <w:rPrChange w:id="175" w:author="COLPIZZI ILARIA" w:date="2025-01-22T16:28:00Z" w16du:dateUtc="2025-01-22T15:28:00Z">
            <w:rPr/>
          </w:rPrChange>
        </w:rPr>
        <w:t>idionomic</w:t>
      </w:r>
      <w:proofErr w:type="spellEnd"/>
      <w:r w:rsidRPr="00E517C1">
        <w:rPr>
          <w:lang w:val="en-US"/>
          <w:rPrChange w:id="176" w:author="COLPIZZI ILARIA" w:date="2025-01-22T16:28:00Z" w16du:dateUtc="2025-01-22T15:28:00Z">
            <w:rPr/>
          </w:rPrChange>
        </w:rPr>
        <w:t xml:space="preserve"> framework integrates idiographic and nomothetic perspectives, preserving individual variability while identifying shared patterns. This approach provides a nuanced understanding of individual differences and contextual dynamics in EMA studies.  </w:t>
      </w:r>
    </w:p>
    <w:p w14:paraId="236666D5" w14:textId="3AA8F936" w:rsidR="00772091" w:rsidRPr="00B1414B" w:rsidDel="001E1ABB" w:rsidRDefault="00E517C1">
      <w:pPr>
        <w:spacing w:before="100" w:beforeAutospacing="1" w:after="100" w:afterAutospacing="1" w:line="480" w:lineRule="auto"/>
        <w:ind w:firstLine="680"/>
        <w:jc w:val="center"/>
        <w:rPr>
          <w:del w:id="177" w:author="COLPIZZI ILARIA" w:date="2025-01-23T10:25:00Z" w16du:dateUtc="2025-01-23T09:25:00Z"/>
          <w:lang w:val="en-US"/>
          <w:rPrChange w:id="178" w:author="COLPIZZI ILARIA" w:date="2025-01-23T10:26:00Z" w16du:dateUtc="2025-01-23T09:26:00Z">
            <w:rPr>
              <w:del w:id="179" w:author="COLPIZZI ILARIA" w:date="2025-01-23T10:25:00Z" w16du:dateUtc="2025-01-23T09:25:00Z"/>
              <w:b/>
              <w:bCs/>
              <w:lang w:val="en-US"/>
            </w:rPr>
          </w:rPrChange>
        </w:rPr>
        <w:pPrChange w:id="180" w:author="COLPIZZI ILARIA" w:date="2025-01-23T12:35:00Z" w16du:dateUtc="2025-01-23T11:35:00Z">
          <w:pPr>
            <w:spacing w:before="100" w:beforeAutospacing="1" w:after="100" w:afterAutospacing="1" w:line="480" w:lineRule="auto"/>
            <w:jc w:val="center"/>
          </w:pPr>
        </w:pPrChange>
      </w:pPr>
      <w:r w:rsidRPr="00E517C1">
        <w:rPr>
          <w:lang w:val="en-US"/>
          <w:rPrChange w:id="181" w:author="COLPIZZI ILARIA" w:date="2025-01-22T16:28:00Z" w16du:dateUtc="2025-01-22T15:28:00Z">
            <w:rPr/>
          </w:rPrChange>
        </w:rPr>
        <w:t xml:space="preserve">To ensure data quality, we conducted a thorough assessment to identify inattentive or insufficient effort responses. Metrics included compliance rates, survey completion times, and response variability indices (e.g., </w:t>
      </w:r>
      <w:proofErr w:type="spellStart"/>
      <w:r w:rsidRPr="00E517C1">
        <w:rPr>
          <w:lang w:val="en-US"/>
          <w:rPrChange w:id="182" w:author="COLPIZZI ILARIA" w:date="2025-01-22T16:28:00Z" w16du:dateUtc="2025-01-22T15:28:00Z">
            <w:rPr/>
          </w:rPrChange>
        </w:rPr>
        <w:t>Longstring</w:t>
      </w:r>
      <w:proofErr w:type="spellEnd"/>
      <w:r w:rsidRPr="00E517C1">
        <w:rPr>
          <w:lang w:val="en-US"/>
          <w:rPrChange w:id="183" w:author="COLPIZZI ILARIA" w:date="2025-01-22T16:28:00Z" w16du:dateUtc="2025-01-22T15:28:00Z">
            <w:rPr/>
          </w:rPrChange>
        </w:rPr>
        <w:t xml:space="preserve"> Index, Intra-Individual Response Variability). Participants with compliance rates below 50% were excluded. Momentary lapses in engagement were identified using occasion-level analyses, which flagged &lt;2% of occasions for potential inattention. Reanalysis of flagged data showed no substantial impact on primary outcomes, confirming the robustness of the dataset (for details, see SI).</w:t>
      </w:r>
      <w:del w:id="184" w:author="COLPIZZI ILARIA" w:date="2025-01-23T10:25:00Z" w16du:dateUtc="2025-01-23T09:25:00Z">
        <w:r w:rsidR="00772091" w:rsidRPr="00656876" w:rsidDel="001E1ABB">
          <w:rPr>
            <w:b/>
            <w:bCs/>
            <w:lang w:val="en-US"/>
          </w:rPr>
          <w:delText xml:space="preserve">Multilevel Dimensionality Analysis  </w:delText>
        </w:r>
      </w:del>
    </w:p>
    <w:p w14:paraId="2A83C535" w14:textId="670FD77A" w:rsidR="00772091" w:rsidDel="001E1ABB" w:rsidRDefault="00772091">
      <w:pPr>
        <w:spacing w:before="100" w:beforeAutospacing="1" w:after="100" w:afterAutospacing="1" w:line="480" w:lineRule="auto"/>
        <w:ind w:firstLine="680"/>
        <w:rPr>
          <w:del w:id="185" w:author="COLPIZZI ILARIA" w:date="2025-01-23T10:25:00Z" w16du:dateUtc="2025-01-23T09:25:00Z"/>
          <w:lang w:val="en-US"/>
        </w:rPr>
        <w:pPrChange w:id="186" w:author="COLPIZZI ILARIA" w:date="2025-01-23T12:35:00Z" w16du:dateUtc="2025-01-23T11:35:00Z">
          <w:pPr>
            <w:spacing w:before="100" w:beforeAutospacing="1" w:after="100" w:afterAutospacing="1" w:line="480" w:lineRule="auto"/>
            <w:ind w:firstLine="720"/>
          </w:pPr>
        </w:pPrChange>
      </w:pPr>
      <w:del w:id="187" w:author="COLPIZZI ILARIA" w:date="2025-01-23T10:25:00Z" w16du:dateUtc="2025-01-23T09:25:00Z">
        <w:r w:rsidRPr="000577D2" w:rsidDel="001E1ABB">
          <w:rPr>
            <w:lang w:val="en-US"/>
          </w:rPr>
          <w:delText xml:space="preserve">Building on prior evidence for the Bipolar Continuum Hypothesis in </w:delText>
        </w:r>
        <w:r w:rsidRPr="00A747B8" w:rsidDel="001E1ABB">
          <w:rPr>
            <w:b/>
            <w:bCs/>
            <w:lang w:val="en-US"/>
          </w:rPr>
          <w:delText>trait</w:delText>
        </w:r>
        <w:r w:rsidRPr="000577D2" w:rsidDel="001E1ABB">
          <w:rPr>
            <w:lang w:val="en-US"/>
          </w:rPr>
          <w:delText xml:space="preserve"> self-compassion, we assessed the dimensionality of </w:delText>
        </w:r>
        <w:r w:rsidRPr="00A747B8" w:rsidDel="001E1ABB">
          <w:rPr>
            <w:b/>
            <w:bCs/>
            <w:lang w:val="en-US"/>
          </w:rPr>
          <w:delText>state</w:delText>
        </w:r>
        <w:r w:rsidRPr="000577D2" w:rsidDel="001E1ABB">
          <w:rPr>
            <w:lang w:val="en-US"/>
          </w:rPr>
          <w:delText xml:space="preserve"> self-compassion </w:delText>
        </w:r>
        <w:r w:rsidDel="001E1ABB">
          <w:rPr>
            <w:lang w:val="en-US"/>
          </w:rPr>
          <w:delText>using</w:delText>
        </w:r>
        <w:r w:rsidRPr="000577D2" w:rsidDel="001E1ABB">
          <w:rPr>
            <w:lang w:val="en-US"/>
          </w:rPr>
          <w:delText xml:space="preserve"> multilevel confirmatory factor analysis (</w:delText>
        </w:r>
        <w:r w:rsidRPr="00A747B8" w:rsidDel="001E1ABB">
          <w:rPr>
            <w:b/>
            <w:bCs/>
            <w:lang w:val="en-US"/>
          </w:rPr>
          <w:delText>H1</w:delText>
        </w:r>
        <w:r w:rsidDel="001E1ABB">
          <w:rPr>
            <w:lang w:val="en-US"/>
          </w:rPr>
          <w:delText>)</w:delText>
        </w:r>
        <w:r w:rsidRPr="00A747B8" w:rsidDel="001E1ABB">
          <w:rPr>
            <w:lang w:val="en-US"/>
          </w:rPr>
          <w:delText xml:space="preserve"> applied to the combined datasets from both studies. </w:delText>
        </w:r>
      </w:del>
      <w:del w:id="188" w:author="COLPIZZI ILARIA" w:date="2025-01-23T10:24:00Z" w16du:dateUtc="2025-01-23T09:24:00Z">
        <w:r w:rsidRPr="004C67E7" w:rsidDel="001E1ABB">
          <w:rPr>
            <w:lang w:val="en-US"/>
          </w:rPr>
          <w:delText>Combining these datasets provided a larger sample, allowing for more precise parameter estimates in confirmatory factor analyses.</w:delText>
        </w:r>
        <w:r w:rsidDel="001E1ABB">
          <w:rPr>
            <w:lang w:val="en-US"/>
          </w:rPr>
          <w:delText xml:space="preserve"> </w:delText>
        </w:r>
      </w:del>
      <w:del w:id="189" w:author="COLPIZZI ILARIA" w:date="2025-01-23T10:25:00Z" w16du:dateUtc="2025-01-23T09:25:00Z">
        <w:r w:rsidRPr="000577D2" w:rsidDel="001E1ABB">
          <w:rPr>
            <w:lang w:val="en-US"/>
          </w:rPr>
          <w:delText>We compared three theoretical models:</w:delText>
        </w:r>
        <w:r w:rsidDel="001E1ABB">
          <w:rPr>
            <w:lang w:val="en-US"/>
          </w:rPr>
          <w:delText xml:space="preserve"> (1) </w:delText>
        </w:r>
        <w:r w:rsidRPr="000577D2" w:rsidDel="001E1ABB">
          <w:rPr>
            <w:lang w:val="en-US"/>
          </w:rPr>
          <w:delText>One-Factor Model positing a single self-compassion dimension</w:delText>
        </w:r>
        <w:r w:rsidDel="001E1ABB">
          <w:rPr>
            <w:lang w:val="en-US"/>
          </w:rPr>
          <w:delText>; (2)</w:delText>
        </w:r>
        <w:r w:rsidRPr="000577D2" w:rsidDel="001E1ABB">
          <w:rPr>
            <w:lang w:val="en-US"/>
          </w:rPr>
          <w:delText xml:space="preserve"> Two-Factor Model distinguishing</w:delText>
        </w:r>
        <w:r w:rsidDel="001E1ABB">
          <w:rPr>
            <w:lang w:val="en-US"/>
          </w:rPr>
          <w:delText xml:space="preserve"> the</w:delText>
        </w:r>
        <w:r w:rsidRPr="000577D2" w:rsidDel="001E1ABB">
          <w:rPr>
            <w:lang w:val="en-US"/>
          </w:rPr>
          <w:delText xml:space="preserve"> CS and UCS components.</w:delText>
        </w:r>
        <w:r w:rsidDel="001E1ABB">
          <w:rPr>
            <w:lang w:val="en-US"/>
          </w:rPr>
          <w:delText xml:space="preserve"> (3) </w:delText>
        </w:r>
        <w:r w:rsidRPr="000577D2" w:rsidDel="001E1ABB">
          <w:rPr>
            <w:lang w:val="en-US"/>
          </w:rPr>
          <w:delText>Bifactor Model incorporating both a general factor and specific CS/UCS factors.</w:delText>
        </w:r>
      </w:del>
    </w:p>
    <w:p w14:paraId="1C315534" w14:textId="24752775" w:rsidR="00772091" w:rsidRPr="00AD3D38" w:rsidDel="001E1ABB" w:rsidRDefault="00772091">
      <w:pPr>
        <w:spacing w:before="100" w:beforeAutospacing="1" w:after="100" w:afterAutospacing="1" w:line="480" w:lineRule="auto"/>
        <w:ind w:firstLine="680"/>
        <w:rPr>
          <w:del w:id="190" w:author="COLPIZZI ILARIA" w:date="2025-01-23T10:25:00Z" w16du:dateUtc="2025-01-23T09:25:00Z"/>
          <w:lang w:val="en-US"/>
        </w:rPr>
        <w:pPrChange w:id="191" w:author="COLPIZZI ILARIA" w:date="2025-01-23T12:35:00Z" w16du:dateUtc="2025-01-23T11:35:00Z">
          <w:pPr>
            <w:spacing w:before="100" w:beforeAutospacing="1" w:after="100" w:afterAutospacing="1" w:line="480" w:lineRule="auto"/>
            <w:ind w:firstLine="720"/>
          </w:pPr>
        </w:pPrChange>
      </w:pPr>
      <w:del w:id="192" w:author="COLPIZZI ILARIA" w:date="2025-01-23T10:25:00Z" w16du:dateUtc="2025-01-23T09:25:00Z">
        <w:r w:rsidRPr="00755488" w:rsidDel="001E1ABB">
          <w:rPr>
            <w:b/>
            <w:bCs/>
            <w:lang w:val="en-US"/>
          </w:rPr>
          <w:delText xml:space="preserve">Results. </w:delText>
        </w:r>
        <w:r w:rsidRPr="00AD3D38" w:rsidDel="001E1ABB">
          <w:rPr>
            <w:lang w:val="en-US"/>
          </w:rPr>
          <w:delText>The Two-Factor Model fit better than the One-Factor Model</w:delText>
        </w:r>
        <w:r w:rsidDel="001E1ABB">
          <w:rPr>
            <w:lang w:val="en-US"/>
          </w:rPr>
          <w:delText xml:space="preserve"> </w:delText>
        </w:r>
        <w:r w:rsidRPr="00AD3D38" w:rsidDel="001E1ABB">
          <w:rPr>
            <w:lang w:val="en-US"/>
          </w:rPr>
          <w:delText xml:space="preserve">(LRT = 1068.792, </w:delText>
        </w:r>
        <w:r w:rsidRPr="00A314C6" w:rsidDel="001E1ABB">
          <w:rPr>
            <w:i/>
            <w:iCs/>
            <w:lang w:val="en-US"/>
          </w:rPr>
          <w:delText>df</w:delText>
        </w:r>
        <w:r w:rsidRPr="00AD3D38" w:rsidDel="001E1ABB">
          <w:rPr>
            <w:lang w:val="en-US"/>
          </w:rPr>
          <w:delText xml:space="preserve"> = 5, </w:delText>
        </w:r>
        <w:r w:rsidRPr="00A314C6" w:rsidDel="001E1ABB">
          <w:rPr>
            <w:i/>
            <w:iCs/>
            <w:lang w:val="en-US"/>
          </w:rPr>
          <w:delText>p</w:delText>
        </w:r>
        <w:r w:rsidRPr="00AD3D38" w:rsidDel="001E1ABB">
          <w:rPr>
            <w:lang w:val="en-US"/>
          </w:rPr>
          <w:delText xml:space="preserve"> &lt; 0.001), supporting distinct CS and UCS dimensions, while the Bifactor Model demonstrated an even better fit</w:delText>
        </w:r>
        <w:r w:rsidDel="001E1ABB">
          <w:rPr>
            <w:lang w:val="en-US"/>
          </w:rPr>
          <w:delText xml:space="preserve"> </w:delText>
        </w:r>
        <w:r w:rsidRPr="00AD3D38" w:rsidDel="001E1ABB">
          <w:rPr>
            <w:lang w:val="en-US"/>
          </w:rPr>
          <w:delText xml:space="preserve">(LRT = 506.656, </w:delText>
        </w:r>
        <w:r w:rsidRPr="00A314C6" w:rsidDel="001E1ABB">
          <w:rPr>
            <w:i/>
            <w:iCs/>
            <w:lang w:val="en-US"/>
          </w:rPr>
          <w:delText>df</w:delText>
        </w:r>
        <w:r w:rsidRPr="00AD3D38" w:rsidDel="001E1ABB">
          <w:rPr>
            <w:lang w:val="en-US"/>
          </w:rPr>
          <w:delText xml:space="preserve"> = 17, </w:delText>
        </w:r>
        <w:r w:rsidRPr="00A314C6" w:rsidDel="001E1ABB">
          <w:rPr>
            <w:i/>
            <w:iCs/>
            <w:lang w:val="en-US"/>
          </w:rPr>
          <w:delText>p</w:delText>
        </w:r>
        <w:r w:rsidRPr="00AD3D38" w:rsidDel="001E1ABB">
          <w:rPr>
            <w:lang w:val="en-US"/>
          </w:rPr>
          <w:delText xml:space="preserve"> &lt; 0.001). The Bifactor Model identified a robust general factor—particularly at the between-subject level—indicating that most items reflect a unidimensional construct. UCS-specific items captured unique variance, whereas CS-specific factors showed weaker loadings, underscoring the prominence of a general factor and the unique role of UCS items in explaining individual differences.</w:delText>
        </w:r>
      </w:del>
    </w:p>
    <w:p w14:paraId="2B9E624A" w14:textId="7C2D20BD" w:rsidR="00772091" w:rsidRPr="00AD3D38" w:rsidDel="001E1ABB" w:rsidRDefault="00772091">
      <w:pPr>
        <w:spacing w:before="100" w:beforeAutospacing="1" w:after="100" w:afterAutospacing="1" w:line="480" w:lineRule="auto"/>
        <w:ind w:firstLine="680"/>
        <w:rPr>
          <w:del w:id="193" w:author="COLPIZZI ILARIA" w:date="2025-01-23T10:25:00Z" w16du:dateUtc="2025-01-23T09:25:00Z"/>
          <w:lang w:val="en-US"/>
        </w:rPr>
        <w:pPrChange w:id="194" w:author="COLPIZZI ILARIA" w:date="2025-01-23T12:35:00Z" w16du:dateUtc="2025-01-23T11:35:00Z">
          <w:pPr>
            <w:spacing w:before="100" w:beforeAutospacing="1" w:after="100" w:afterAutospacing="1" w:line="480" w:lineRule="auto"/>
            <w:ind w:firstLine="720"/>
          </w:pPr>
        </w:pPrChange>
      </w:pPr>
      <w:del w:id="195" w:author="COLPIZZI ILARIA" w:date="2025-01-23T10:25:00Z" w16du:dateUtc="2025-01-23T09:25:00Z">
        <w:r w:rsidRPr="00AD3D38" w:rsidDel="001E1ABB">
          <w:rPr>
            <w:lang w:val="en-US"/>
          </w:rPr>
          <w:delText>Factor intercorrelations in the Two-Factor Model were 0.437 (</w:delText>
        </w:r>
        <w:r w:rsidRPr="00AD3D38" w:rsidDel="001E1ABB">
          <w:rPr>
            <w:i/>
            <w:iCs/>
            <w:lang w:val="en-US"/>
          </w:rPr>
          <w:delText>SE</w:delText>
        </w:r>
        <w:r w:rsidRPr="00AD3D38" w:rsidDel="001E1ABB">
          <w:rPr>
            <w:lang w:val="en-US"/>
          </w:rPr>
          <w:delText xml:space="preserve"> = 0.009) at the within level and 0.720 (</w:delText>
        </w:r>
        <w:r w:rsidRPr="00AD3D38" w:rsidDel="001E1ABB">
          <w:rPr>
            <w:i/>
            <w:iCs/>
            <w:lang w:val="en-US"/>
          </w:rPr>
          <w:delText>SE</w:delText>
        </w:r>
        <w:r w:rsidRPr="00AD3D38" w:rsidDel="001E1ABB">
          <w:rPr>
            <w:lang w:val="en-US"/>
          </w:rPr>
          <w:delText xml:space="preserve"> = 0.059) at the between level. Table 1 presents standardized factor loadings for the Bifactor Model, while Table 2 reports goodness-of-fit indices for the three CFA models. The hierarchical ω values revealed that the general factor explained more variance than the specific factors at both levels. Specifically, at the within level: ω</w:delText>
        </w:r>
        <w:r w:rsidRPr="00D31D28" w:rsidDel="001E1ABB">
          <w:rPr>
            <w:vertAlign w:val="subscript"/>
            <w:lang w:val="en-US"/>
          </w:rPr>
          <w:delText>h,gen</w:delText>
        </w:r>
        <w:r w:rsidDel="001E1ABB">
          <w:rPr>
            <w:vertAlign w:val="subscript"/>
            <w:lang w:val="en-US"/>
          </w:rPr>
          <w:delText>,</w:delText>
        </w:r>
        <w:r w:rsidRPr="00D31D28" w:rsidDel="001E1ABB">
          <w:rPr>
            <w:vertAlign w:val="subscript"/>
            <w:lang w:val="en-US"/>
          </w:rPr>
          <w:delText>w</w:delText>
        </w:r>
        <w:r w:rsidRPr="00AD3D38" w:rsidDel="001E1ABB">
          <w:rPr>
            <w:lang w:val="en-US"/>
          </w:rPr>
          <w:delText xml:space="preserve"> = 0.26, ω</w:delText>
        </w:r>
        <w:r w:rsidRPr="00D31D28" w:rsidDel="001E1ABB">
          <w:rPr>
            <w:vertAlign w:val="subscript"/>
            <w:lang w:val="en-US"/>
          </w:rPr>
          <w:delText>h,cs,w</w:delText>
        </w:r>
        <w:r w:rsidRPr="00AD3D38" w:rsidDel="001E1ABB">
          <w:rPr>
            <w:lang w:val="en-US"/>
          </w:rPr>
          <w:delText xml:space="preserve"> = 0.10, ω</w:delText>
        </w:r>
        <w:r w:rsidRPr="00D31D28" w:rsidDel="001E1ABB">
          <w:rPr>
            <w:vertAlign w:val="subscript"/>
            <w:lang w:val="en-US"/>
          </w:rPr>
          <w:delText>h,ucs,w</w:delText>
        </w:r>
        <w:r w:rsidRPr="00AD3D38" w:rsidDel="001E1ABB">
          <w:rPr>
            <w:lang w:val="en-US"/>
          </w:rPr>
          <w:delText xml:space="preserve"> = 0.04; and at the between level: ω</w:delText>
        </w:r>
        <w:r w:rsidRPr="00D31D28" w:rsidDel="001E1ABB">
          <w:rPr>
            <w:vertAlign w:val="subscript"/>
            <w:lang w:val="en-US"/>
          </w:rPr>
          <w:delText>h,gen,b</w:delText>
        </w:r>
        <w:r w:rsidRPr="00AD3D38" w:rsidDel="001E1ABB">
          <w:rPr>
            <w:lang w:val="en-US"/>
          </w:rPr>
          <w:delText xml:space="preserve"> = 0.5</w:delText>
        </w:r>
        <w:r w:rsidDel="001E1ABB">
          <w:rPr>
            <w:lang w:val="en-US"/>
          </w:rPr>
          <w:delText>1</w:delText>
        </w:r>
        <w:r w:rsidRPr="00AD3D38" w:rsidDel="001E1ABB">
          <w:rPr>
            <w:lang w:val="en-US"/>
          </w:rPr>
          <w:delText>, ω</w:delText>
        </w:r>
        <w:r w:rsidRPr="00D31D28" w:rsidDel="001E1ABB">
          <w:rPr>
            <w:vertAlign w:val="subscript"/>
            <w:lang w:val="en-US"/>
          </w:rPr>
          <w:delText>h,cs,b</w:delText>
        </w:r>
        <w:r w:rsidRPr="00AD3D38" w:rsidDel="001E1ABB">
          <w:rPr>
            <w:lang w:val="en-US"/>
          </w:rPr>
          <w:delText xml:space="preserve"> = 0.07, ω</w:delText>
        </w:r>
        <w:r w:rsidRPr="00D31D28" w:rsidDel="001E1ABB">
          <w:rPr>
            <w:vertAlign w:val="subscript"/>
            <w:lang w:val="en-US"/>
          </w:rPr>
          <w:delText>h,ucs,b</w:delText>
        </w:r>
        <w:r w:rsidRPr="00AD3D38" w:rsidDel="001E1ABB">
          <w:rPr>
            <w:lang w:val="en-US"/>
          </w:rPr>
          <w:delText xml:space="preserve"> = 0.21.</w:delText>
        </w:r>
      </w:del>
    </w:p>
    <w:p w14:paraId="762D85C6" w14:textId="454711A2" w:rsidR="00772091" w:rsidRPr="00AD3D38" w:rsidDel="001E1ABB" w:rsidRDefault="00772091">
      <w:pPr>
        <w:spacing w:before="100" w:beforeAutospacing="1" w:after="100" w:afterAutospacing="1" w:line="480" w:lineRule="auto"/>
        <w:ind w:firstLine="680"/>
        <w:rPr>
          <w:del w:id="196" w:author="COLPIZZI ILARIA" w:date="2025-01-23T10:25:00Z" w16du:dateUtc="2025-01-23T09:25:00Z"/>
          <w:lang w:val="en-US"/>
        </w:rPr>
        <w:pPrChange w:id="197" w:author="COLPIZZI ILARIA" w:date="2025-01-23T12:35:00Z" w16du:dateUtc="2025-01-23T11:35:00Z">
          <w:pPr>
            <w:spacing w:before="100" w:beforeAutospacing="1" w:after="100" w:afterAutospacing="1" w:line="480" w:lineRule="auto"/>
            <w:ind w:firstLine="720"/>
          </w:pPr>
        </w:pPrChange>
      </w:pPr>
      <w:del w:id="198" w:author="COLPIZZI ILARIA" w:date="2025-01-23T10:25:00Z" w16du:dateUtc="2025-01-23T09:25:00Z">
        <w:r w:rsidRPr="00AD3D38" w:rsidDel="001E1ABB">
          <w:rPr>
            <w:lang w:val="en-US"/>
          </w:rPr>
          <w:delText>While the Bifactor Model provided the best statistical fit, it may overestimate fit (Bonifay et al., 2017)</w:delText>
        </w:r>
        <w:r w:rsidDel="001E1ABB">
          <w:rPr>
            <w:lang w:val="en-US"/>
          </w:rPr>
          <w:delText xml:space="preserve">, </w:delText>
        </w:r>
        <w:r w:rsidRPr="000577D2" w:rsidDel="001E1ABB">
          <w:rPr>
            <w:lang w:val="en-US"/>
          </w:rPr>
          <w:delText>so these results alone do not confirm the Bipolar Continuum Hypothesis</w:delText>
        </w:r>
        <w:r w:rsidRPr="00AD3D38" w:rsidDel="001E1ABB">
          <w:rPr>
            <w:lang w:val="en-US"/>
          </w:rPr>
          <w:delText xml:space="preserve">. </w:delText>
        </w:r>
        <w:r w:rsidRPr="000577D2" w:rsidDel="001E1ABB">
          <w:rPr>
            <w:lang w:val="en-US"/>
          </w:rPr>
          <w:delText>Importantly, multilevel CFA reflects stable, person-level relationships and may not fully capture the dynamic CS and UCS interplay across contexts</w:delText>
        </w:r>
        <w:r w:rsidRPr="00AD3D38" w:rsidDel="001E1ABB">
          <w:rPr>
            <w:lang w:val="en-US"/>
          </w:rPr>
          <w:delText xml:space="preserve">. </w:delText>
        </w:r>
      </w:del>
    </w:p>
    <w:p w14:paraId="70F02636" w14:textId="7F17EEE6" w:rsidR="00DC6AF1" w:rsidRPr="00DC6AF1" w:rsidDel="00DC6AF1" w:rsidRDefault="00772091">
      <w:pPr>
        <w:spacing w:before="100" w:beforeAutospacing="1" w:after="100" w:afterAutospacing="1" w:line="276" w:lineRule="auto"/>
        <w:ind w:firstLine="680"/>
        <w:rPr>
          <w:del w:id="199" w:author="COLPIZZI ILARIA" w:date="2025-01-22T18:20:00Z" w16du:dateUtc="2025-01-22T17:20:00Z"/>
          <w:i/>
          <w:iCs/>
          <w:lang w:val="en-US"/>
          <w:rPrChange w:id="200" w:author="COLPIZZI ILARIA" w:date="2025-01-22T18:14:00Z" w16du:dateUtc="2025-01-22T17:14:00Z">
            <w:rPr>
              <w:del w:id="201" w:author="COLPIZZI ILARIA" w:date="2025-01-22T18:20:00Z" w16du:dateUtc="2025-01-22T17:20:00Z"/>
              <w:lang w:val="en-US"/>
            </w:rPr>
          </w:rPrChange>
        </w:rPr>
        <w:pPrChange w:id="202" w:author="COLPIZZI ILARIA" w:date="2025-01-23T12:35:00Z" w16du:dateUtc="2025-01-23T11:35:00Z">
          <w:pPr>
            <w:spacing w:before="100" w:beforeAutospacing="1" w:after="100" w:afterAutospacing="1" w:line="480" w:lineRule="auto"/>
          </w:pPr>
        </w:pPrChange>
      </w:pPr>
      <w:del w:id="203" w:author="COLPIZZI ILARIA" w:date="2025-01-23T10:25:00Z" w16du:dateUtc="2025-01-23T09:25:00Z">
        <w:r w:rsidRPr="002C2F26" w:rsidDel="001E1ABB">
          <w:rPr>
            <w:b/>
            <w:bCs/>
            <w:lang w:val="en-US"/>
          </w:rPr>
          <w:delText>Table 1</w:delText>
        </w:r>
      </w:del>
      <w:del w:id="204" w:author="COLPIZZI ILARIA" w:date="2025-01-22T17:53:00Z" w16du:dateUtc="2025-01-22T16:53:00Z">
        <w:r w:rsidRPr="002C2F26" w:rsidDel="00587B5D">
          <w:rPr>
            <w:b/>
            <w:bCs/>
            <w:lang w:val="en-US"/>
          </w:rPr>
          <w:delText>.</w:delText>
        </w:r>
        <w:r w:rsidRPr="00172C57" w:rsidDel="00587B5D">
          <w:rPr>
            <w:lang w:val="en-US"/>
          </w:rPr>
          <w:delText xml:space="preserve"> </w:delText>
        </w:r>
      </w:del>
      <w:del w:id="205" w:author="COLPIZZI ILARIA" w:date="2025-01-23T10:25:00Z" w16du:dateUtc="2025-01-23T09:25:00Z">
        <w:r w:rsidRPr="00587B5D" w:rsidDel="001E1ABB">
          <w:rPr>
            <w:i/>
            <w:iCs/>
            <w:lang w:val="en-US"/>
            <w:rPrChange w:id="206" w:author="COLPIZZI ILARIA" w:date="2025-01-22T17:53:00Z" w16du:dateUtc="2025-01-22T16:53:00Z">
              <w:rPr>
                <w:lang w:val="en-US"/>
              </w:rPr>
            </w:rPrChange>
          </w:rPr>
          <w:delText xml:space="preserve">Standardized Factor Loadings for Multilevel Bifactor Model. </w:delText>
        </w:r>
      </w:del>
    </w:p>
    <w:p w14:paraId="6DE0C057" w14:textId="7C7B31D6" w:rsidR="00772091" w:rsidDel="00DC6AF1" w:rsidRDefault="00772091">
      <w:pPr>
        <w:spacing w:before="100" w:beforeAutospacing="1" w:after="100" w:afterAutospacing="1" w:line="276" w:lineRule="auto"/>
        <w:ind w:firstLine="680"/>
        <w:rPr>
          <w:del w:id="207" w:author="COLPIZZI ILARIA" w:date="2025-01-22T18:20:00Z" w16du:dateUtc="2025-01-22T17:20:00Z"/>
          <w:lang w:val="en-US"/>
        </w:rPr>
        <w:pPrChange w:id="208" w:author="COLPIZZI ILARIA" w:date="2025-01-23T12:35:00Z" w16du:dateUtc="2025-01-23T11:35:00Z">
          <w:pPr>
            <w:spacing w:before="100" w:beforeAutospacing="1" w:after="100" w:afterAutospacing="1" w:line="480" w:lineRule="auto"/>
            <w:jc w:val="center"/>
          </w:pPr>
        </w:pPrChange>
      </w:pPr>
      <w:del w:id="209" w:author="COLPIZZI ILARIA" w:date="2025-01-22T18:19:00Z" w16du:dateUtc="2025-01-22T17:19:00Z">
        <w:r w:rsidDel="00DC6AF1">
          <w:rPr>
            <w:noProof/>
            <w:lang w:val="en-US"/>
            <w14:ligatures w14:val="standardContextual"/>
          </w:rPr>
          <w:drawing>
            <wp:inline distT="0" distB="0" distL="0" distR="0" wp14:anchorId="4FC5FE73" wp14:editId="0B479E79">
              <wp:extent cx="4655945" cy="2848708"/>
              <wp:effectExtent l="0" t="0" r="5080" b="0"/>
              <wp:docPr id="1797940469"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0007" name="Picture 1" descr="A table with numbers and a number of object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2082" cy="3029897"/>
                      </a:xfrm>
                      <a:prstGeom prst="rect">
                        <a:avLst/>
                      </a:prstGeom>
                    </pic:spPr>
                  </pic:pic>
                </a:graphicData>
              </a:graphic>
            </wp:inline>
          </w:drawing>
        </w:r>
      </w:del>
    </w:p>
    <w:p w14:paraId="4A2BD02F" w14:textId="2D6DB3E9" w:rsidR="00587B5D" w:rsidRPr="00D20BE9" w:rsidDel="00BB63A6" w:rsidRDefault="00772091">
      <w:pPr>
        <w:spacing w:line="480" w:lineRule="auto"/>
        <w:ind w:firstLine="680"/>
        <w:rPr>
          <w:del w:id="210" w:author="COLPIZZI ILARIA" w:date="2025-01-22T18:14:00Z" w16du:dateUtc="2025-01-22T17:14:00Z"/>
          <w:iCs/>
          <w:lang w:val="en-US"/>
          <w:rPrChange w:id="211" w:author="COLPIZZI ILARIA" w:date="2025-01-22T18:13:00Z" w16du:dateUtc="2025-01-22T17:13:00Z">
            <w:rPr>
              <w:del w:id="212" w:author="COLPIZZI ILARIA" w:date="2025-01-22T18:14:00Z" w16du:dateUtc="2025-01-22T17:14:00Z"/>
              <w:lang w:val="en-US"/>
            </w:rPr>
          </w:rPrChange>
        </w:rPr>
        <w:pPrChange w:id="213" w:author="COLPIZZI ILARIA" w:date="2025-01-23T12:35:00Z" w16du:dateUtc="2025-01-23T11:35:00Z">
          <w:pPr>
            <w:spacing w:before="100" w:beforeAutospacing="1" w:after="100" w:afterAutospacing="1" w:line="480" w:lineRule="auto"/>
          </w:pPr>
        </w:pPrChange>
      </w:pPr>
      <w:del w:id="214" w:author="COLPIZZI ILARIA" w:date="2025-01-23T10:25:00Z" w16du:dateUtc="2025-01-23T09:25:00Z">
        <w:r w:rsidRPr="00587B5D" w:rsidDel="001E1ABB">
          <w:rPr>
            <w:b/>
            <w:bCs/>
            <w:i/>
            <w:iCs/>
            <w:lang w:val="en-US"/>
            <w:rPrChange w:id="215" w:author="COLPIZZI ILARIA" w:date="2025-01-22T17:54:00Z" w16du:dateUtc="2025-01-22T16:54:00Z">
              <w:rPr>
                <w:b/>
                <w:bCs/>
                <w:lang w:val="en-US"/>
              </w:rPr>
            </w:rPrChange>
          </w:rPr>
          <w:delText>Table 2</w:delText>
        </w:r>
      </w:del>
      <w:del w:id="216" w:author="COLPIZZI ILARIA" w:date="2025-01-22T17:53:00Z" w16du:dateUtc="2025-01-22T16:53:00Z">
        <w:r w:rsidRPr="00587B5D" w:rsidDel="00587B5D">
          <w:rPr>
            <w:b/>
            <w:bCs/>
            <w:i/>
            <w:iCs/>
            <w:lang w:val="en-US"/>
            <w:rPrChange w:id="217" w:author="COLPIZZI ILARIA" w:date="2025-01-22T17:54:00Z" w16du:dateUtc="2025-01-22T16:54:00Z">
              <w:rPr>
                <w:b/>
                <w:bCs/>
                <w:lang w:val="en-US"/>
              </w:rPr>
            </w:rPrChange>
          </w:rPr>
          <w:delText>.</w:delText>
        </w:r>
      </w:del>
      <w:del w:id="218" w:author="COLPIZZI ILARIA" w:date="2025-01-23T10:25:00Z" w16du:dateUtc="2025-01-23T09:25:00Z">
        <w:r w:rsidRPr="00587B5D" w:rsidDel="001E1ABB">
          <w:rPr>
            <w:i/>
            <w:iCs/>
            <w:lang w:val="en-US"/>
            <w:rPrChange w:id="219" w:author="COLPIZZI ILARIA" w:date="2025-01-22T17:54:00Z" w16du:dateUtc="2025-01-22T16:54:00Z">
              <w:rPr>
                <w:lang w:val="en-US"/>
              </w:rPr>
            </w:rPrChange>
          </w:rPr>
          <w:delText xml:space="preserve"> Goodness-of-Fit Indices for CFA Models</w:delText>
        </w:r>
      </w:del>
    </w:p>
    <w:p w14:paraId="447B7861" w14:textId="7FA3A3C9" w:rsidR="00772091" w:rsidRPr="000577D2" w:rsidDel="00772091" w:rsidRDefault="00772091">
      <w:pPr>
        <w:spacing w:before="100" w:beforeAutospacing="1" w:after="100" w:afterAutospacing="1" w:line="480" w:lineRule="auto"/>
        <w:ind w:firstLine="680"/>
        <w:rPr>
          <w:del w:id="220" w:author="COLPIZZI ILARIA" w:date="2025-01-22T16:50:00Z" w16du:dateUtc="2025-01-22T15:50:00Z"/>
          <w:lang w:val="en-US"/>
        </w:rPr>
        <w:pPrChange w:id="221" w:author="COLPIZZI ILARIA" w:date="2025-01-23T12:35:00Z" w16du:dateUtc="2025-01-23T11:35:00Z">
          <w:pPr>
            <w:spacing w:before="100" w:beforeAutospacing="1" w:after="100" w:afterAutospacing="1" w:line="480" w:lineRule="auto"/>
            <w:jc w:val="center"/>
          </w:pPr>
        </w:pPrChange>
      </w:pPr>
      <w:del w:id="222" w:author="COLPIZZI ILARIA" w:date="2025-01-22T17:56:00Z" w16du:dateUtc="2025-01-22T16:56:00Z">
        <w:r w:rsidDel="00587B5D">
          <w:rPr>
            <w:noProof/>
            <w:lang w:val="en-US"/>
            <w14:ligatures w14:val="standardContextual"/>
          </w:rPr>
          <w:drawing>
            <wp:inline distT="0" distB="0" distL="0" distR="0" wp14:anchorId="3CF110A8" wp14:editId="0718DC1E">
              <wp:extent cx="5972810" cy="843915"/>
              <wp:effectExtent l="0" t="0" r="0" b="0"/>
              <wp:docPr id="1327412955"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41775" name="Picture 3" descr="A table with numbers and symbol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843915"/>
                      </a:xfrm>
                      <a:prstGeom prst="rect">
                        <a:avLst/>
                      </a:prstGeom>
                    </pic:spPr>
                  </pic:pic>
                </a:graphicData>
              </a:graphic>
            </wp:inline>
          </w:drawing>
        </w:r>
      </w:del>
    </w:p>
    <w:p w14:paraId="29F7B891" w14:textId="77777777" w:rsidR="00772091" w:rsidRDefault="00772091">
      <w:pPr>
        <w:spacing w:line="480" w:lineRule="auto"/>
        <w:ind w:firstLine="680"/>
        <w:rPr>
          <w:ins w:id="223" w:author="COLPIZZI ILARIA" w:date="2025-01-22T16:20:00Z" w16du:dateUtc="2025-01-22T15:20:00Z"/>
          <w:lang w:val="en-US"/>
        </w:rPr>
        <w:pPrChange w:id="224" w:author="COLPIZZI ILARIA" w:date="2025-01-23T12:35:00Z" w16du:dateUtc="2025-01-23T11:35:00Z">
          <w:pPr>
            <w:pStyle w:val="NormalWeb"/>
            <w:spacing w:line="480" w:lineRule="auto"/>
            <w:ind w:firstLine="360"/>
          </w:pPr>
        </w:pPrChange>
      </w:pPr>
    </w:p>
    <w:p w14:paraId="4552C954" w14:textId="73D55A25" w:rsidR="00AA7495" w:rsidRPr="00F0478F" w:rsidDel="008C7F8D" w:rsidRDefault="007B4AE6">
      <w:pPr>
        <w:pStyle w:val="NormalWeb"/>
        <w:spacing w:line="480" w:lineRule="auto"/>
        <w:ind w:firstLine="360"/>
        <w:rPr>
          <w:del w:id="225" w:author="COLPIZZI ILARIA" w:date="2025-01-22T16:21:00Z" w16du:dateUtc="2025-01-22T15:21:00Z"/>
          <w:lang w:val="en-US"/>
          <w:rPrChange w:id="226" w:author="COLPIZZI ILARIA" w:date="2025-01-22T16:13:00Z" w16du:dateUtc="2025-01-22T15:13:00Z">
            <w:rPr>
              <w:del w:id="227" w:author="COLPIZZI ILARIA" w:date="2025-01-22T16:21:00Z" w16du:dateUtc="2025-01-22T15:21:00Z"/>
              <w:b/>
              <w:bCs/>
              <w:lang w:val="en-US"/>
            </w:rPr>
          </w:rPrChange>
        </w:rPr>
        <w:pPrChange w:id="228" w:author="COLPIZZI ILARIA" w:date="2025-01-22T16:13:00Z" w16du:dateUtc="2025-01-22T15:13:00Z">
          <w:pPr>
            <w:spacing w:before="100" w:beforeAutospacing="1" w:after="100" w:afterAutospacing="1" w:line="480" w:lineRule="auto"/>
            <w:ind w:firstLine="720"/>
          </w:pPr>
        </w:pPrChange>
      </w:pPr>
      <w:del w:id="229" w:author="COLPIZZI ILARIA" w:date="2025-01-22T16:21:00Z" w16du:dateUtc="2025-01-22T15:21:00Z">
        <w:r w:rsidRPr="007B4AE6" w:rsidDel="008C7F8D">
          <w:rPr>
            <w:b/>
            <w:bCs/>
            <w:lang w:val="en-US"/>
          </w:rPr>
          <w:delText>Data Analysis</w:delText>
        </w:r>
        <w:r w:rsidR="005B19EC" w:rsidDel="008C7F8D">
          <w:rPr>
            <w:b/>
            <w:bCs/>
            <w:lang w:val="en-US"/>
          </w:rPr>
          <w:delText xml:space="preserve">. </w:delText>
        </w:r>
        <w:r w:rsidRPr="007B4AE6" w:rsidDel="008C7F8D">
          <w:rPr>
            <w:lang w:val="en-US"/>
          </w:rPr>
          <w:delText xml:space="preserve">Hypothesis </w:delText>
        </w:r>
        <w:r w:rsidRPr="007B4AE6" w:rsidDel="008C7F8D">
          <w:rPr>
            <w:b/>
            <w:bCs/>
            <w:lang w:val="en-US"/>
          </w:rPr>
          <w:delText>H1</w:delText>
        </w:r>
        <w:r w:rsidDel="008C7F8D">
          <w:rPr>
            <w:lang w:val="en-US"/>
          </w:rPr>
          <w:delText xml:space="preserve">, </w:delText>
        </w:r>
        <w:r w:rsidRPr="007B4AE6" w:rsidDel="008C7F8D">
          <w:rPr>
            <w:b/>
            <w:bCs/>
            <w:lang w:val="en-US"/>
          </w:rPr>
          <w:delText>H2</w:delText>
        </w:r>
        <w:r w:rsidRPr="007B4AE6" w:rsidDel="008C7F8D">
          <w:rPr>
            <w:lang w:val="en-US"/>
          </w:rPr>
          <w:delText xml:space="preserve"> and </w:delText>
        </w:r>
        <w:r w:rsidRPr="007B4AE6" w:rsidDel="008C7F8D">
          <w:rPr>
            <w:b/>
            <w:bCs/>
            <w:lang w:val="en-US"/>
          </w:rPr>
          <w:delText>H3</w:delText>
        </w:r>
        <w:r w:rsidRPr="007B4AE6" w:rsidDel="008C7F8D">
          <w:rPr>
            <w:lang w:val="en-US"/>
          </w:rPr>
          <w:delText xml:space="preserve"> were tested using Bayesian multilevel models, run via Markov Chain Monte Carlo (MCMC) methods (specifically Hamiltonian Monte Carlo in Stan; Stan Development Team, 2020). Weakly informative priors were used, and posterior distributions were estimated from a minimum of 2,000 samples per chain across four chains, following a 1,000-step warm-up phase. </w:delText>
        </w:r>
        <w:r w:rsidRPr="005E7196" w:rsidDel="008C7F8D">
          <w:rPr>
            <w:highlight w:val="yellow"/>
            <w:lang w:val="en-US"/>
            <w:rPrChange w:id="230" w:author="COLPIZZI ILARIA" w:date="2025-01-22T16:16:00Z" w16du:dateUtc="2025-01-22T15:16:00Z">
              <w:rPr>
                <w:lang w:val="en-US"/>
              </w:rPr>
            </w:rPrChange>
          </w:rPr>
          <w:delText>We compared possible fixed and random effects structures using Leave-One-Out Cross-Validation (LOO).</w:delText>
        </w:r>
        <w:r w:rsidRPr="007B4AE6" w:rsidDel="008C7F8D">
          <w:rPr>
            <w:lang w:val="en-US"/>
          </w:rPr>
          <w:delText xml:space="preserve"> All continuous predictors were standardized (mean 0, SD 1) for interpretability of coefficients. </w:delText>
        </w:r>
      </w:del>
      <w:del w:id="231" w:author="COLPIZZI ILARIA" w:date="2025-01-22T16:12:00Z" w16du:dateUtc="2025-01-22T15:12:00Z">
        <w:r w:rsidRPr="007B4AE6" w:rsidDel="002B5856">
          <w:rPr>
            <w:lang w:val="en-US"/>
          </w:rPr>
          <w:delText>We present posterior distributions using means (β) and 89% credibility intervals (</w:delText>
        </w:r>
        <w:r w:rsidRPr="00134E16" w:rsidDel="002B5856">
          <w:rPr>
            <w:i/>
            <w:iCs/>
            <w:lang w:val="en-US"/>
            <w:rPrChange w:id="232" w:author="COLPIZZI ILARIA" w:date="2025-01-22T16:01:00Z" w16du:dateUtc="2025-01-22T15:01:00Z">
              <w:rPr>
                <w:lang w:val="en-US"/>
              </w:rPr>
            </w:rPrChange>
          </w:rPr>
          <w:delText>CI</w:delText>
        </w:r>
        <w:r w:rsidRPr="007B4AE6" w:rsidDel="002B5856">
          <w:rPr>
            <w:lang w:val="en-US"/>
          </w:rPr>
          <w:delText>), with contrasts reported as 89% highest posterior density intervals (HPDI). This choice aligns with Bayesian approaches that prioritize estimation over hypothesis testing (McElreath, 2020). Additional analytic details—such as model specifications, priors, and convergence diagnostics—are reported in the SI.</w:delText>
        </w:r>
      </w:del>
    </w:p>
    <w:p w14:paraId="2475E596" w14:textId="374F095E" w:rsidR="007B4AE6" w:rsidRPr="007B4AE6" w:rsidDel="00134E16" w:rsidRDefault="007B4AE6" w:rsidP="005B19EC">
      <w:pPr>
        <w:spacing w:before="100" w:beforeAutospacing="1" w:after="100" w:afterAutospacing="1" w:line="480" w:lineRule="auto"/>
        <w:ind w:firstLine="720"/>
        <w:rPr>
          <w:del w:id="233" w:author="COLPIZZI ILARIA" w:date="2025-01-22T16:02:00Z" w16du:dateUtc="2025-01-22T15:02:00Z"/>
          <w:lang w:val="en-US"/>
        </w:rPr>
      </w:pPr>
      <w:del w:id="234" w:author="COLPIZZI ILARIA" w:date="2025-01-22T16:02:00Z" w16du:dateUtc="2025-01-22T15:02:00Z">
        <w:r w:rsidRPr="00134E16" w:rsidDel="00134E16">
          <w:rPr>
            <w:highlight w:val="yellow"/>
            <w:lang w:val="en-US"/>
            <w:rPrChange w:id="235" w:author="COLPIZZI ILARIA" w:date="2025-01-22T16:02:00Z" w16du:dateUtc="2025-01-22T15:02:00Z">
              <w:rPr>
                <w:lang w:val="en-US"/>
              </w:rPr>
            </w:rPrChange>
          </w:rPr>
          <w:delText xml:space="preserve">To ensure the integrity of the data, we conducted a comprehensive quality assessment to identify inattentive or </w:delText>
        </w:r>
      </w:del>
      <w:del w:id="236" w:author="COLPIZZI ILARIA" w:date="2025-01-22T16:01:00Z" w16du:dateUtc="2025-01-22T15:01:00Z">
        <w:r w:rsidRPr="00134E16" w:rsidDel="00134E16">
          <w:rPr>
            <w:highlight w:val="yellow"/>
            <w:lang w:val="en-US"/>
            <w:rPrChange w:id="237" w:author="COLPIZZI ILARIA" w:date="2025-01-22T16:02:00Z" w16du:dateUtc="2025-01-22T15:02:00Z">
              <w:rPr>
                <w:lang w:val="en-US"/>
              </w:rPr>
            </w:rPrChange>
          </w:rPr>
          <w:delText>insufficient-effort</w:delText>
        </w:r>
      </w:del>
      <w:del w:id="238" w:author="COLPIZZI ILARIA" w:date="2025-01-22T16:02:00Z" w16du:dateUtc="2025-01-22T15:02:00Z">
        <w:r w:rsidRPr="00134E16" w:rsidDel="00134E16">
          <w:rPr>
            <w:highlight w:val="yellow"/>
            <w:lang w:val="en-US"/>
            <w:rPrChange w:id="239" w:author="COLPIZZI ILARIA" w:date="2025-01-22T16:02:00Z" w16du:dateUtc="2025-01-22T15:02:00Z">
              <w:rPr>
                <w:lang w:val="en-US"/>
              </w:rPr>
            </w:rPrChange>
          </w:rPr>
          <w:delText xml:space="preserve"> responding. Metrics such as compliance rate, survey completion times, and response variability indices (e.g., Longstring Index, Intra-Individual Response Variability) were evaluated. Participants with a compliance rate below 50% were excluded. Momentary lapses in engagement were identified using occasion-level analyses, which flagged &lt;2% of occasions for potential inattention. Reanalysis of flagged data showed no substantial impact on primary outcomes, confirming the robustness of the dataset (for details, see SI).</w:delText>
        </w:r>
      </w:del>
    </w:p>
    <w:p w14:paraId="376E2911" w14:textId="39A0D637" w:rsidR="007B4AE6" w:rsidRPr="007B4AE6" w:rsidDel="00E517C1" w:rsidRDefault="007B4AE6" w:rsidP="007B4AE6">
      <w:pPr>
        <w:spacing w:before="100" w:beforeAutospacing="1" w:after="100" w:afterAutospacing="1" w:line="480" w:lineRule="auto"/>
        <w:ind w:firstLine="720"/>
        <w:rPr>
          <w:del w:id="240" w:author="COLPIZZI ILARIA" w:date="2025-01-22T16:32:00Z" w16du:dateUtc="2025-01-22T15:32:00Z"/>
          <w:lang w:val="en-US"/>
        </w:rPr>
      </w:pPr>
      <w:del w:id="241" w:author="COLPIZZI ILARIA" w:date="2025-01-22T16:32:00Z" w16du:dateUtc="2025-01-22T15:32:00Z">
        <w:r w:rsidRPr="007B4AE6" w:rsidDel="00E517C1">
          <w:rPr>
            <w:lang w:val="en-US"/>
          </w:rPr>
          <w:delText xml:space="preserve">Hypothesis </w:delText>
        </w:r>
        <w:r w:rsidRPr="007B4AE6" w:rsidDel="00E517C1">
          <w:rPr>
            <w:b/>
            <w:bCs/>
            <w:lang w:val="en-US"/>
          </w:rPr>
          <w:delText>H4</w:delText>
        </w:r>
        <w:r w:rsidRPr="007B4AE6" w:rsidDel="00E517C1">
          <w:rPr>
            <w:lang w:val="en-US"/>
          </w:rPr>
          <w:delText xml:space="preserve"> was tested using a two-stage idionomic analysis. First, we adopted an idiographic approach, using a hierarchical Bayesian model in Stan to estimate the within-person relationship between UCS and CS for each participant. Second, a nomothetic approach employed a hierarchical model in the </w:delText>
        </w:r>
        <w:r w:rsidRPr="00EC6A44" w:rsidDel="00E517C1">
          <w:rPr>
            <w:rFonts w:ascii="Consolas" w:hAnsi="Consolas" w:cs="Consolas"/>
            <w:b/>
            <w:bCs/>
            <w:lang w:val="en-US"/>
            <w:rPrChange w:id="242" w:author="COLPIZZI ILARIA" w:date="2025-01-22T16:23:00Z" w16du:dateUtc="2025-01-22T15:23:00Z">
              <w:rPr>
                <w:b/>
                <w:bCs/>
                <w:lang w:val="en-US"/>
              </w:rPr>
            </w:rPrChange>
          </w:rPr>
          <w:delText>brms</w:delText>
        </w:r>
        <w:r w:rsidRPr="007B4AE6" w:rsidDel="00E517C1">
          <w:rPr>
            <w:lang w:val="en-US"/>
          </w:rPr>
          <w:delText xml:space="preserve"> package (R) to identify group-level patterns and quantify the variability in UCS–CS associations across participants (e.g., Sahdra et al., 2024).</w:delText>
        </w:r>
      </w:del>
    </w:p>
    <w:p w14:paraId="00AB8F02" w14:textId="5A625071" w:rsidR="00134E16" w:rsidRPr="00EB6DD6" w:rsidDel="00EB3A1E" w:rsidRDefault="007B4AE6" w:rsidP="00EB3A1E">
      <w:pPr>
        <w:spacing w:before="100" w:beforeAutospacing="1" w:after="100" w:afterAutospacing="1" w:line="480" w:lineRule="auto"/>
        <w:ind w:firstLine="720"/>
        <w:rPr>
          <w:del w:id="243" w:author="COLPIZZI ILARIA" w:date="2025-01-22T16:05:00Z" w16du:dateUtc="2025-01-22T15:05:00Z"/>
          <w:lang w:val="en-US"/>
        </w:rPr>
      </w:pPr>
      <w:del w:id="244" w:author="COLPIZZI ILARIA" w:date="2025-01-22T16:32:00Z" w16du:dateUtc="2025-01-22T15:32:00Z">
        <w:r w:rsidRPr="007B4AE6" w:rsidDel="00E517C1">
          <w:rPr>
            <w:lang w:val="en-US"/>
          </w:rPr>
          <w:delText>Traditional multilevel modeling (MLM), while useful for separating within-person and between-person variance, often underestimates individual-level heterogeneity due to shrinkage towards the group mean. In contrast, the idionomic framework integrates idiographic and nomothetic insights, preserving individual variability while identifying shared patterns. This approach allows a more nuanced understanding of individual differences and contextual dynamics in EMA studies, combining detailed within-person analyses with group-level generalizations.</w:delText>
        </w:r>
      </w:del>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45" w:name="methods"/>
    </w:p>
    <w:p w14:paraId="54A25014" w14:textId="3DE4AA78" w:rsidR="0007003E" w:rsidRPr="00822F74" w:rsidRDefault="003F7AD0" w:rsidP="00822F74">
      <w:pPr>
        <w:spacing w:line="480" w:lineRule="auto"/>
        <w:ind w:firstLine="680"/>
        <w:rPr>
          <w:lang w:val="en-US"/>
          <w:rPrChange w:id="246" w:author="COLPIZZI ILARIA" w:date="2025-01-23T10:41:00Z" w16du:dateUtc="2025-01-23T09:41:00Z">
            <w:rPr>
              <w:rFonts w:eastAsiaTheme="minorHAnsi"/>
              <w:lang w:val="en-US" w:eastAsia="en-US"/>
            </w:rPr>
          </w:rPrChange>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173C7A">
        <w:rPr>
          <w:rFonts w:eastAsiaTheme="minorHAnsi"/>
          <w:lang w:val="en-US" w:eastAsia="en-US"/>
        </w:rPr>
        <w:t>.</w:t>
      </w:r>
      <w:r w:rsidR="00077944">
        <w:rPr>
          <w:rFonts w:eastAsiaTheme="minorHAnsi"/>
          <w:lang w:val="en-US" w:eastAsia="en-US"/>
        </w:rPr>
        <w:t xml:space="preserve"> </w:t>
      </w:r>
      <w:r w:rsidR="00077944" w:rsidRPr="00077944">
        <w:rPr>
          <w:lang w:val="en-US"/>
        </w:rPr>
        <w:t xml:space="preserve">According to </w:t>
      </w:r>
      <w:r w:rsidR="00077944" w:rsidRPr="00077944">
        <w:rPr>
          <w:rStyle w:val="Strong"/>
          <w:rFonts w:eastAsiaTheme="majorEastAsia"/>
          <w:lang w:val="en-US"/>
        </w:rPr>
        <w:t>H2</w:t>
      </w:r>
      <w:r w:rsidR="00077944" w:rsidRPr="00077944">
        <w:rPr>
          <w:lang w:val="en-US"/>
        </w:rPr>
        <w:t xml:space="preserve">, contextual factors such as negative affect and event unpleasantness should produce opposing effects on the CS and UCS components. </w:t>
      </w:r>
      <w:ins w:id="247" w:author="COLPIZZI ILARIA" w:date="2025-01-23T10:40:00Z">
        <w:r w:rsidR="00822F74" w:rsidRPr="00822F74">
          <w:rPr>
            <w:lang w:val="en-US"/>
            <w:rPrChange w:id="248" w:author="COLPIZZI ILARIA" w:date="2025-01-23T10:41:00Z" w16du:dateUtc="2025-01-23T09:41:00Z">
              <w:rPr/>
            </w:rPrChange>
          </w:rPr>
          <w:t xml:space="preserve">Regarding H1, </w:t>
        </w:r>
      </w:ins>
      <w:ins w:id="249" w:author="COLPIZZI ILARIA" w:date="2025-01-23T10:42:00Z" w16du:dateUtc="2025-01-23T09:42:00Z">
        <w:r w:rsidR="00822F74">
          <w:rPr>
            <w:lang w:val="en-US"/>
          </w:rPr>
          <w:t>we asked whether</w:t>
        </w:r>
      </w:ins>
      <w:ins w:id="250" w:author="COLPIZZI ILARIA" w:date="2025-01-23T10:43:00Z" w16du:dateUtc="2025-01-23T09:43:00Z">
        <w:r w:rsidR="00822F74">
          <w:rPr>
            <w:lang w:val="en-US"/>
          </w:rPr>
          <w:t xml:space="preserve"> the reliability of</w:t>
        </w:r>
      </w:ins>
      <w:ins w:id="251" w:author="COLPIZZI ILARIA" w:date="2025-01-23T10:42:00Z" w16du:dateUtc="2025-01-23T09:42:00Z">
        <w:r w:rsidR="00822F74">
          <w:rPr>
            <w:lang w:val="en-US"/>
          </w:rPr>
          <w:t xml:space="preserve"> state </w:t>
        </w:r>
      </w:ins>
      <w:ins w:id="252" w:author="COLPIZZI ILARIA" w:date="2025-01-23T10:40:00Z">
        <w:r w:rsidR="00822F74" w:rsidRPr="00822F74">
          <w:rPr>
            <w:lang w:val="en-US"/>
            <w:rPrChange w:id="253" w:author="COLPIZZI ILARIA" w:date="2025-01-23T10:41:00Z" w16du:dateUtc="2025-01-23T09:41:00Z">
              <w:rPr/>
            </w:rPrChange>
          </w:rPr>
          <w:t xml:space="preserve">self-compassion </w:t>
        </w:r>
      </w:ins>
      <w:ins w:id="254" w:author="COLPIZZI ILARIA" w:date="2025-01-23T10:43:00Z" w16du:dateUtc="2025-01-23T09:43:00Z">
        <w:r w:rsidR="00822F74">
          <w:rPr>
            <w:lang w:val="en-US"/>
          </w:rPr>
          <w:t xml:space="preserve">varies across </w:t>
        </w:r>
      </w:ins>
      <w:ins w:id="255" w:author="COLPIZZI ILARIA" w:date="2025-01-23T10:40:00Z">
        <w:r w:rsidR="00822F74" w:rsidRPr="00822F74">
          <w:rPr>
            <w:lang w:val="en-US"/>
            <w:rPrChange w:id="256" w:author="COLPIZZI ILARIA" w:date="2025-01-23T10:41:00Z" w16du:dateUtc="2025-01-23T09:41:00Z">
              <w:rPr/>
            </w:rPrChange>
          </w:rPr>
          <w:t xml:space="preserve">state (dynamic) and trait (stable) </w:t>
        </w:r>
        <w:r w:rsidR="00822F74" w:rsidRPr="00822F74">
          <w:rPr>
            <w:lang w:val="en-US"/>
            <w:rPrChange w:id="257" w:author="COLPIZZI ILARIA" w:date="2025-01-23T10:41:00Z" w16du:dateUtc="2025-01-23T09:41:00Z">
              <w:rPr/>
            </w:rPrChange>
          </w:rPr>
          <w:lastRenderedPageBreak/>
          <w:t>levels</w:t>
        </w:r>
      </w:ins>
      <w:ins w:id="258" w:author="COLPIZZI ILARIA" w:date="2025-01-23T10:42:00Z" w16du:dateUtc="2025-01-23T09:42:00Z">
        <w:r w:rsidR="00822F74">
          <w:rPr>
            <w:lang w:val="en-US"/>
          </w:rPr>
          <w:t xml:space="preserve">. </w:t>
        </w:r>
      </w:ins>
      <w:del w:id="259" w:author="COLPIZZI ILARIA" w:date="2025-01-23T10:29:00Z" w16du:dateUtc="2025-01-23T09:29:00Z">
        <w:r w:rsidR="00077944" w:rsidRPr="00077944" w:rsidDel="00B1414B">
          <w:rPr>
            <w:lang w:val="en-US"/>
          </w:rPr>
          <w:delText xml:space="preserve">Furthermore, </w:delText>
        </w:r>
        <w:r w:rsidR="00077944" w:rsidRPr="00077944" w:rsidDel="00B1414B">
          <w:rPr>
            <w:rStyle w:val="Strong"/>
            <w:rFonts w:eastAsiaTheme="majorEastAsia"/>
            <w:lang w:val="en-US"/>
          </w:rPr>
          <w:delText>H3</w:delText>
        </w:r>
        <w:r w:rsidR="00077944" w:rsidRPr="00077944" w:rsidDel="00B1414B">
          <w:rPr>
            <w:lang w:val="en-US"/>
          </w:rPr>
          <w:delText xml:space="preserve"> posited that emotionally salient contexts, characterized by heightened negative affect or significant personal relevance, may amplify the bipolar relationship between CS and UCS, intensifying the emotional distinction between these two components (Dejonckheere et al., 2021; Ferrari et al., 2022).</w:delText>
        </w:r>
        <w:r w:rsidR="00282A9C" w:rsidRPr="00EB6DD6" w:rsidDel="00B1414B">
          <w:rPr>
            <w:rFonts w:eastAsiaTheme="minorHAnsi"/>
            <w:lang w:val="en-US" w:eastAsia="en-US"/>
          </w:rPr>
          <w:delText> </w:delText>
        </w:r>
      </w:del>
      <w:r w:rsidR="00E30BBD" w:rsidRPr="00EB6DD6">
        <w:rPr>
          <w:rFonts w:eastAsiaTheme="minorHAnsi"/>
          <w:lang w:val="en-US" w:eastAsia="en-US"/>
        </w:rPr>
        <w:t>Study 1 tested these predictions through intensive longitudinal assessment of daily experiences.</w:t>
      </w:r>
    </w:p>
    <w:p w14:paraId="4F56E119" w14:textId="446713E1" w:rsidR="0007003E" w:rsidRDefault="00BF136A" w:rsidP="0007003E">
      <w:pPr>
        <w:spacing w:line="480" w:lineRule="auto"/>
        <w:ind w:firstLine="680"/>
        <w:jc w:val="center"/>
        <w:rPr>
          <w:b/>
          <w:bCs/>
          <w:lang w:val="en-US"/>
        </w:rPr>
      </w:pPr>
      <w:ins w:id="260" w:author="COLPIZZI ILARIA" w:date="2025-01-22T16:33:00Z" w16du:dateUtc="2025-01-22T15:33:00Z">
        <w:r w:rsidRPr="00EB6DD6">
          <w:rPr>
            <w:b/>
            <w:bCs/>
            <w:lang w:val="en-US"/>
          </w:rPr>
          <w:t>Study 1:</w:t>
        </w:r>
        <w:r>
          <w:rPr>
            <w:b/>
            <w:bCs/>
            <w:lang w:val="en-US"/>
          </w:rPr>
          <w:t xml:space="preserve"> </w:t>
        </w:r>
      </w:ins>
      <w:ins w:id="261" w:author="COLPIZZI ILARIA" w:date="2025-01-23T10:27:00Z" w16du:dateUtc="2025-01-23T09:27:00Z">
        <w:r w:rsidR="00B1414B">
          <w:rPr>
            <w:b/>
            <w:bCs/>
            <w:lang w:val="en-US"/>
          </w:rPr>
          <w:t xml:space="preserve">Specific </w:t>
        </w:r>
      </w:ins>
      <w:del w:id="262" w:author="COLPIZZI ILARIA" w:date="2025-01-22T16:33:00Z" w16du:dateUtc="2025-01-22T15:33:00Z">
        <w:r w:rsidR="00D9669A" w:rsidDel="00BF136A">
          <w:rPr>
            <w:b/>
            <w:bCs/>
            <w:lang w:val="en-US"/>
          </w:rPr>
          <w:delText xml:space="preserve">Specific </w:delText>
        </w:r>
      </w:del>
      <w:r w:rsidR="00EB6DD6" w:rsidRPr="0007003E">
        <w:rPr>
          <w:b/>
          <w:bCs/>
          <w:lang w:val="en-US"/>
        </w:rPr>
        <w:t>Method</w:t>
      </w:r>
    </w:p>
    <w:p w14:paraId="596DEB2A" w14:textId="77777777" w:rsidR="0007003E" w:rsidRDefault="00EB6DD6" w:rsidP="0007003E">
      <w:pPr>
        <w:spacing w:line="480" w:lineRule="auto"/>
        <w:ind w:firstLine="680"/>
        <w:rPr>
          <w:lang w:val="en-US"/>
        </w:rPr>
      </w:pPr>
      <w:r w:rsidRPr="0007003E">
        <w:rPr>
          <w:b/>
          <w:bCs/>
          <w:lang w:val="en-US"/>
        </w:rPr>
        <w:t>Design and Procedure</w:t>
      </w:r>
      <w:r w:rsidR="0007003E" w:rsidRPr="0007003E">
        <w:rPr>
          <w:b/>
          <w:bCs/>
          <w:lang w:val="en-US"/>
        </w:rPr>
        <w:t>.</w:t>
      </w:r>
      <w:r w:rsidR="0007003E">
        <w:rPr>
          <w:lang w:val="en-US"/>
        </w:rPr>
        <w:t xml:space="preserve"> </w:t>
      </w:r>
      <w:r w:rsidRPr="0007003E">
        <w:rPr>
          <w:rStyle w:val="Strong"/>
          <w:rFonts w:eastAsiaTheme="majorEastAsia"/>
          <w:b w:val="0"/>
          <w:bCs w:val="0"/>
          <w:lang w:val="en-US"/>
        </w:rPr>
        <w:t>Study 1</w:t>
      </w:r>
      <w:r w:rsidRPr="00EB6DD6">
        <w:rPr>
          <w:lang w:val="en-US"/>
        </w:rPr>
        <w:t xml:space="preserve"> examined fluctuations in state self-compassion (CS vs. UCS) across everyday experiences over three months. Data collection occurred on </w:t>
      </w:r>
      <w:r w:rsidRPr="0007003E">
        <w:rPr>
          <w:rStyle w:val="Strong"/>
          <w:rFonts w:eastAsiaTheme="majorEastAsia"/>
          <w:b w:val="0"/>
          <w:bCs w:val="0"/>
          <w:lang w:val="en-US"/>
        </w:rPr>
        <w:t>10 specific days</w:t>
      </w:r>
      <w:r w:rsidRPr="00EB6DD6">
        <w:rPr>
          <w:lang w:val="en-US"/>
        </w:rPr>
        <w:t xml:space="preserve">, once per week, and the five daily prompts were delivered </w:t>
      </w:r>
      <w:r w:rsidRPr="0007003E">
        <w:rPr>
          <w:rStyle w:val="Strong"/>
          <w:rFonts w:eastAsiaTheme="majorEastAsia"/>
          <w:b w:val="0"/>
          <w:bCs w:val="0"/>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522C3B11" w14:textId="68ABDBBA" w:rsidR="0007003E" w:rsidRPr="0007003E" w:rsidRDefault="00EB6DD6" w:rsidP="0007003E">
      <w:pPr>
        <w:spacing w:line="480" w:lineRule="auto"/>
        <w:ind w:firstLine="680"/>
        <w:rPr>
          <w:lang w:val="en-US"/>
        </w:rPr>
      </w:pPr>
      <w:r w:rsidRPr="0007003E">
        <w:rPr>
          <w:b/>
          <w:bCs/>
          <w:lang w:val="en-US"/>
        </w:rPr>
        <w:t>Sample and Compliance</w:t>
      </w:r>
      <w:r w:rsidR="0007003E" w:rsidRPr="0007003E">
        <w:rPr>
          <w:b/>
          <w:bCs/>
          <w:lang w:val="en-US"/>
        </w:rPr>
        <w:t xml:space="preserve">. </w:t>
      </w:r>
      <w:bookmarkStart w:id="263" w:name="descriptive-statistics"/>
      <w:bookmarkStart w:id="264" w:name="data-analysis"/>
      <w:bookmarkEnd w:id="245"/>
      <w:r w:rsidR="0007003E" w:rsidRPr="0007003E">
        <w:rPr>
          <w:lang w:val="en-US"/>
        </w:rPr>
        <w:t>The initial sample consisted of students meeting the specified eligibility criteria. Participants who provided data for at least four of the ten EMA days were included in the final analysis, resulting in a sample of 326 individuals (M</w:t>
      </w:r>
      <w:r w:rsidR="0007003E">
        <w:rPr>
          <w:lang w:val="en-US"/>
        </w:rPr>
        <w:t xml:space="preserve">ean </w:t>
      </w:r>
      <w:r w:rsidR="0007003E" w:rsidRPr="0007003E">
        <w:rPr>
          <w:lang w:val="en-US"/>
        </w:rPr>
        <w:t xml:space="preserve">age = 24.08 years, </w:t>
      </w:r>
      <w:r w:rsidR="0007003E" w:rsidRPr="0007003E">
        <w:rPr>
          <w:i/>
          <w:iCs/>
          <w:lang w:val="en-US"/>
        </w:rPr>
        <w:t>SD</w:t>
      </w:r>
      <w:r w:rsidR="0007003E" w:rsidRPr="0007003E">
        <w:rPr>
          <w:lang w:val="en-US"/>
        </w:rPr>
        <w:t xml:space="preserve"> = 7.88). Seven participants were excluded for failing to meet the 50% response threshold. Compliance was high, with participants responding to 85% of daily prompts and completing an average of 8.7 out of 10 study days.</w:t>
      </w:r>
    </w:p>
    <w:p w14:paraId="17094223" w14:textId="0DA51AF1" w:rsidR="006D693C" w:rsidRPr="006D693C" w:rsidRDefault="00C57C59" w:rsidP="0052360C">
      <w:pPr>
        <w:spacing w:line="480" w:lineRule="auto"/>
        <w:ind w:firstLine="680"/>
        <w:jc w:val="center"/>
        <w:rPr>
          <w:b/>
          <w:bCs/>
          <w:lang w:val="en-US"/>
        </w:rPr>
      </w:pPr>
      <w:ins w:id="265" w:author="COLPIZZI ILARIA" w:date="2025-01-22T16:36:00Z" w16du:dateUtc="2025-01-22T15:36:00Z">
        <w:r>
          <w:rPr>
            <w:b/>
            <w:bCs/>
            <w:lang w:val="en-US"/>
          </w:rPr>
          <w:t xml:space="preserve">Study 1: </w:t>
        </w:r>
      </w:ins>
      <w:r w:rsidR="00C90323" w:rsidRPr="00EB6DD6">
        <w:rPr>
          <w:b/>
          <w:bCs/>
          <w:lang w:val="en-US"/>
        </w:rPr>
        <w:t>Results</w:t>
      </w:r>
      <w:bookmarkStart w:id="266" w:name="multilevel-reliability"/>
      <w:bookmarkEnd w:id="263"/>
      <w:r w:rsidR="0052360C">
        <w:rPr>
          <w:b/>
          <w:bCs/>
          <w:lang w:val="en-US"/>
        </w:rPr>
        <w:t xml:space="preserve"> </w:t>
      </w:r>
      <w:del w:id="267" w:author="COLPIZZI ILARIA" w:date="2025-01-22T16:36:00Z" w16du:dateUtc="2025-01-22T15:36:00Z">
        <w:r w:rsidR="0052360C" w:rsidDel="00C57C59">
          <w:rPr>
            <w:b/>
            <w:bCs/>
            <w:lang w:val="en-US"/>
          </w:rPr>
          <w:delText>of Statistical Analyses</w:delText>
        </w:r>
      </w:del>
    </w:p>
    <w:p w14:paraId="5F4F21CA" w14:textId="51339C30" w:rsidR="00403C79" w:rsidDel="005D498F" w:rsidRDefault="00403C79" w:rsidP="005D498F">
      <w:pPr>
        <w:pStyle w:val="FirstParagraph"/>
        <w:rPr>
          <w:del w:id="268" w:author="COLPIZZI ILARIA" w:date="2025-01-22T16:37:00Z" w16du:dateUtc="2025-01-22T15:37:00Z"/>
          <w:rFonts w:cs="Times New Roman"/>
        </w:rPr>
      </w:pPr>
      <w:r>
        <w:rPr>
          <w:rFonts w:cs="Times New Roman"/>
          <w:b/>
          <w:bCs/>
        </w:rPr>
        <w:t xml:space="preserve">Analysis 1: </w:t>
      </w:r>
      <w:r w:rsidRPr="00EB6DD6">
        <w:rPr>
          <w:rFonts w:cs="Times New Roman"/>
          <w:b/>
          <w:bCs/>
        </w:rPr>
        <w:t xml:space="preserve">Multilevel Reliability. </w:t>
      </w:r>
      <w:r>
        <w:t>To assess the reliability of the State Self-Compassion Scale and its components (CS and UCS), we conducted a multilevel reliability analysis using Lai’s (2021) procedure. For the CS component, the between-subject reliability</w:t>
      </w:r>
      <w:r w:rsidRPr="00EB6DD6">
        <w:rPr>
          <w:rFonts w:cs="Times New Roman"/>
        </w:rPr>
        <w:t xml:space="preserve">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Pr="00403C79">
        <w:rPr>
          <w:rFonts w:cs="Times New Roman"/>
          <w:iCs/>
        </w:rPr>
        <w:t>)</w:t>
      </w:r>
      <w:r w:rsidRPr="00EB6DD6">
        <w:rPr>
          <w:rFonts w:cs="Times New Roman"/>
        </w:rPr>
        <w:t xml:space="preserve"> was 0.82, </w:t>
      </w:r>
      <w:r>
        <w:t xml:space="preserve">indicating the scale’s robustness in capturing stable individual differences. Within-subject reliability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Pr="00EB6DD6">
        <w:rPr>
          <w:rFonts w:cs="Times New Roman"/>
        </w:rPr>
        <w:t xml:space="preserve">) was 0.63, </w:t>
      </w:r>
      <w:r>
        <w:rPr>
          <w:rFonts w:cs="Times New Roman"/>
        </w:rPr>
        <w:t>r</w:t>
      </w:r>
      <w:r>
        <w:t xml:space="preserve">eflecting moderate consistency across measurement occasions and the dynamic nature of self-compassion as a state. The composite reliability </w:t>
      </w:r>
      <w:r w:rsidRPr="00EB6DD6">
        <w:rPr>
          <w:rFonts w:cs="Times New Roman"/>
        </w:rPr>
        <w:t>(</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Pr="00EB6DD6">
        <w:rPr>
          <w:rFonts w:cs="Times New Roman"/>
        </w:rPr>
        <w:t xml:space="preserve">) for CS was 0.79, </w:t>
      </w:r>
      <w:r>
        <w:t xml:space="preserve">demonstrating the reliable integration of between- and within-subject variabilities. Similarly, for the UCS component, the between-subject reliability was high </w:t>
      </w:r>
      <w:r w:rsidRPr="00EB6DD6">
        <w:rPr>
          <w:rFonts w:cs="Times New Roman"/>
        </w:rPr>
        <w:t>(</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Pr>
          <w:rFonts w:eastAsiaTheme="minorEastAsia" w:cs="Times New Roman"/>
        </w:rPr>
        <w:t xml:space="preserve"> = 0.88</w:t>
      </w:r>
      <w:r w:rsidRPr="00403C79">
        <w:rPr>
          <w:rFonts w:cs="Times New Roman"/>
          <w:iCs/>
        </w:rPr>
        <w:t>)</w:t>
      </w:r>
      <w:del w:id="269" w:author="COLPIZZI ILARIA" w:date="2025-01-22T16:37:00Z" w16du:dateUtc="2025-01-22T15:37:00Z">
        <w:r w:rsidDel="005D498F">
          <w:rPr>
            <w:rFonts w:cs="Times New Roman"/>
            <w:iCs/>
          </w:rPr>
          <w:delText xml:space="preserve">, </w:delText>
        </w:r>
        <w:r w:rsidDel="005D498F">
          <w:delText>,</w:delText>
        </w:r>
      </w:del>
      <w:ins w:id="270" w:author="COLPIZZI ILARIA" w:date="2025-01-22T16:37:00Z" w16du:dateUtc="2025-01-22T15:37:00Z">
        <w:r w:rsidR="005D498F">
          <w:rPr>
            <w:rFonts w:cs="Times New Roman"/>
            <w:iCs/>
          </w:rPr>
          <w:t>,</w:t>
        </w:r>
      </w:ins>
      <w:r>
        <w:t xml:space="preserve"> within-subject reliability was slightly higher than CS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Pr>
          <w:rFonts w:eastAsiaTheme="minorEastAsia" w:cs="Times New Roman"/>
        </w:rPr>
        <w:t xml:space="preserve"> = 0.68</w:t>
      </w:r>
      <w:r w:rsidRPr="00EB6DD6">
        <w:rPr>
          <w:rFonts w:cs="Times New Roman"/>
        </w:rPr>
        <w:t>)</w:t>
      </w:r>
      <w:r>
        <w:t>, and the composite reliability was robust</w:t>
      </w:r>
      <w:r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Pr>
          <w:rFonts w:eastAsiaTheme="minorEastAsia" w:cs="Times New Roman"/>
        </w:rPr>
        <w:t xml:space="preserve"> </w:t>
      </w:r>
      <w:r>
        <w:rPr>
          <w:rFonts w:eastAsiaTheme="minorEastAsia" w:cs="Times New Roman"/>
        </w:rPr>
        <w:lastRenderedPageBreak/>
        <w:t>= 0.83</w:t>
      </w:r>
      <w:r w:rsidRPr="00EB6DD6">
        <w:rPr>
          <w:rFonts w:cs="Times New Roman"/>
        </w:rPr>
        <w:t>)</w:t>
      </w:r>
      <w:r>
        <w:rPr>
          <w:rFonts w:cs="Times New Roman"/>
        </w:rPr>
        <w:t xml:space="preserve">. </w:t>
      </w:r>
      <w:r w:rsidRPr="00403C79">
        <w:rPr>
          <w:rFonts w:cs="Times New Roman"/>
        </w:rPr>
        <w:t>These findings suggest that the scale is effective in capturing both stable individual differences and dynamic, context-dependent fluctuations in self-compassion over time.</w:t>
      </w:r>
    </w:p>
    <w:p w14:paraId="2D18CF01" w14:textId="77777777" w:rsidR="005D498F" w:rsidRPr="005D498F" w:rsidRDefault="005D498F">
      <w:pPr>
        <w:pStyle w:val="BodyText"/>
        <w:rPr>
          <w:ins w:id="271" w:author="COLPIZZI ILARIA" w:date="2025-01-22T16:37:00Z" w16du:dateUtc="2025-01-22T15:37:00Z"/>
        </w:rPr>
        <w:pPrChange w:id="272" w:author="COLPIZZI ILARIA" w:date="2025-01-22T16:37:00Z" w16du:dateUtc="2025-01-22T15:37:00Z">
          <w:pPr>
            <w:pStyle w:val="FirstParagraph"/>
          </w:pPr>
        </w:pPrChange>
      </w:pPr>
    </w:p>
    <w:p w14:paraId="6B5AFCF1" w14:textId="266B5299" w:rsidR="003F5BB7" w:rsidDel="00AE684B" w:rsidRDefault="003F5BB7">
      <w:pPr>
        <w:pStyle w:val="FirstParagraph"/>
        <w:rPr>
          <w:moveFrom w:id="273" w:author="COLPIZZI ILARIA" w:date="2025-01-23T10:45:00Z" w16du:dateUtc="2025-01-23T09:45:00Z"/>
        </w:rPr>
        <w:pPrChange w:id="274" w:author="COLPIZZI ILARIA" w:date="2025-01-22T16:37:00Z" w16du:dateUtc="2025-01-22T15:37:00Z">
          <w:pPr>
            <w:pStyle w:val="BodyText"/>
          </w:pPr>
        </w:pPrChange>
      </w:pPr>
      <w:moveFromRangeStart w:id="275" w:author="COLPIZZI ILARIA" w:date="2025-01-23T10:45:00Z" w:name="move188521548"/>
      <w:moveFrom w:id="276" w:author="COLPIZZI ILARIA" w:date="2025-01-23T10:45:00Z" w16du:dateUtc="2025-01-23T09:45:00Z">
        <w:r w:rsidDel="00AE684B">
          <w:t xml:space="preserve">These findings provide a preliminary foundation for testing the study’s hypotheses. </w:t>
        </w:r>
        <w:r w:rsidRPr="005D498F" w:rsidDel="00AE684B">
          <w:rPr>
            <w:highlight w:val="yellow"/>
            <w:rPrChange w:id="277" w:author="COLPIZZI ILARIA" w:date="2025-01-22T16:40:00Z" w16du:dateUtc="2025-01-22T15:40:00Z">
              <w:rPr/>
            </w:rPrChange>
          </w:rPr>
          <w:t xml:space="preserve">Regarding </w:t>
        </w:r>
        <w:r w:rsidRPr="005D498F" w:rsidDel="00AE684B">
          <w:rPr>
            <w:b/>
            <w:bCs/>
            <w:highlight w:val="yellow"/>
            <w:rPrChange w:id="278" w:author="COLPIZZI ILARIA" w:date="2025-01-22T16:40:00Z" w16du:dateUtc="2025-01-22T15:40:00Z">
              <w:rPr>
                <w:b/>
                <w:bCs/>
              </w:rPr>
            </w:rPrChange>
          </w:rPr>
          <w:t>H1</w:t>
        </w:r>
        <w:r w:rsidRPr="005D498F" w:rsidDel="00AE684B">
          <w:rPr>
            <w:highlight w:val="yellow"/>
            <w:rPrChange w:id="279" w:author="COLPIZZI ILARIA" w:date="2025-01-22T16:40:00Z" w16du:dateUtc="2025-01-22T15:40:00Z">
              <w:rPr/>
            </w:rPrChange>
          </w:rPr>
          <w:t>, the reliability metrics suggest that cross-sectional psychometric approaches may be insufficient for fully capturing the dimensionality of self-compassion. The moderate within-subject reliability emphasizes the importance of temporal dynamics and underscores the limitations of relying exclusively on cross-sectional data, which may overlook the contextual and dynamic shifts integral to self-compassion. In contrast, the high between-subject reliability confirms the scale’s ability to distinguish stable, trait-level differences in self-compassion across individuals.</w:t>
        </w:r>
      </w:moveFrom>
    </w:p>
    <w:p w14:paraId="5B695648" w14:textId="3E7AB1B7" w:rsidR="003F5BB7" w:rsidRPr="003F5BB7" w:rsidDel="00AE684B" w:rsidRDefault="003F5BB7" w:rsidP="003F5BB7">
      <w:pPr>
        <w:pStyle w:val="BodyText"/>
        <w:rPr>
          <w:moveFrom w:id="280" w:author="COLPIZZI ILARIA" w:date="2025-01-23T10:45:00Z" w16du:dateUtc="2025-01-23T09:45:00Z"/>
        </w:rPr>
      </w:pPr>
      <w:moveFrom w:id="281" w:author="COLPIZZI ILARIA" w:date="2025-01-23T10:45:00Z" w16du:dateUtc="2025-01-23T09:45:00Z">
        <w:r w:rsidDel="00AE684B">
          <w:t xml:space="preserve">The moderate within-subject reliability also highlights the dynamic state-level fluctuations that align with </w:t>
        </w:r>
        <w:r w:rsidRPr="003F5BB7" w:rsidDel="00AE684B">
          <w:rPr>
            <w:b/>
            <w:bCs/>
          </w:rPr>
          <w:t>H2</w:t>
        </w:r>
        <w:r w:rsidDel="00AE684B">
          <w:t>, where contextual factors are hypothesized to drive moment-to-moment changes in CS and UCS. Furthermore, these fluctuations provide a critical foundation for examining how emotional arousal levels influence self-compassion dynamics (</w:t>
        </w:r>
        <w:r w:rsidRPr="003F5BB7" w:rsidDel="00AE684B">
          <w:rPr>
            <w:b/>
            <w:bCs/>
          </w:rPr>
          <w:t>H3</w:t>
        </w:r>
        <w:r w:rsidDel="00AE684B">
          <w:t>) and for evaluating the inter-individual variability in the CS-UCS relationship (</w:t>
        </w:r>
        <w:r w:rsidRPr="003F5BB7" w:rsidDel="00AE684B">
          <w:rPr>
            <w:b/>
            <w:bCs/>
          </w:rPr>
          <w:t>H4</w:t>
        </w:r>
        <w:r w:rsidDel="00AE684B">
          <w:t>).</w:t>
        </w:r>
      </w:moveFrom>
    </w:p>
    <w:moveFromRangeEnd w:id="275"/>
    <w:p w14:paraId="12B18DA8" w14:textId="61136E0D" w:rsidR="0093087A" w:rsidRPr="0093087A" w:rsidRDefault="0093087A" w:rsidP="0093087A">
      <w:pPr>
        <w:pStyle w:val="FirstParagraph"/>
        <w:rPr>
          <w:rFonts w:cs="Times New Roman"/>
        </w:rPr>
      </w:pPr>
      <w:r w:rsidRPr="0093087A">
        <w:rPr>
          <w:rFonts w:cs="Times New Roman"/>
          <w:b/>
          <w:bCs/>
        </w:rPr>
        <w:t xml:space="preserve">Analysis </w:t>
      </w:r>
      <w:r w:rsidR="00403C79">
        <w:rPr>
          <w:rFonts w:cs="Times New Roman"/>
          <w:b/>
          <w:bCs/>
        </w:rPr>
        <w:t>2</w:t>
      </w:r>
      <w:r w:rsidRPr="0093087A">
        <w:rPr>
          <w:rFonts w:cs="Times New Roman"/>
          <w:b/>
          <w:bCs/>
        </w:rPr>
        <w:t>: Correlations Between the CS and UCS Components.</w:t>
      </w:r>
      <w:r w:rsidR="00195185">
        <w:rPr>
          <w:rFonts w:cs="Times New Roman"/>
          <w:b/>
          <w:bCs/>
        </w:rPr>
        <w:t xml:space="preserve"> </w:t>
      </w:r>
      <w:r w:rsidR="00195185">
        <w:t xml:space="preserve">This analysis examined the relationship between the components of state self-compassion (CS and UCS) at both trait and state levels, providing a preliminary test of the Bipolar Continuum Hypothesis. At the </w:t>
      </w:r>
      <w:r w:rsidR="00195185">
        <w:rPr>
          <w:rStyle w:val="Strong"/>
        </w:rPr>
        <w:t>trait level</w:t>
      </w:r>
      <w:r w:rsidR="00195185">
        <w:t xml:space="preserve">, using the Self-Compassion Scale administered at the study's onset, a robust </w:t>
      </w:r>
      <w:r w:rsidR="00195185" w:rsidRPr="00195185">
        <w:rPr>
          <w:i/>
          <w:iCs/>
        </w:rPr>
        <w:t>t</w:t>
      </w:r>
      <w:r w:rsidR="00195185">
        <w:t>-distribution-based analysis revealed a strongly negative correlation between CS and UCS (</w:t>
      </w:r>
      <w:r w:rsidR="00195185" w:rsidRPr="00195185">
        <w:rPr>
          <w:i/>
          <w:iCs/>
        </w:rPr>
        <w:t>r</w:t>
      </w:r>
      <w:r w:rsidR="00195185">
        <w:t xml:space="preserve"> = -0.66; 89% CI: [-0.73, -0.60]). At the </w:t>
      </w:r>
      <w:r w:rsidR="00195185">
        <w:rPr>
          <w:rStyle w:val="Strong"/>
        </w:rPr>
        <w:t>state level</w:t>
      </w:r>
      <w:r w:rsidR="00195185">
        <w:t>, a multilevel analysis accounting for the nested structure of the EMA data (measurements nested within days and days nested within participants) indicated a moderately negative correlation between CS and UCS (</w:t>
      </w:r>
      <w:r w:rsidR="00195185" w:rsidRPr="00195185">
        <w:rPr>
          <w:i/>
          <w:iCs/>
        </w:rPr>
        <w:t>r</w:t>
      </w:r>
      <w:r w:rsidR="00195185">
        <w:t xml:space="preserve"> = -0.48; 89% CI: [-0.49, -0.47]).</w:t>
      </w:r>
      <w:r w:rsidRPr="0093087A">
        <w:rPr>
          <w:rFonts w:cs="Times New Roman"/>
          <w:b/>
          <w:bCs/>
        </w:rPr>
        <w:t xml:space="preserve"> </w:t>
      </w:r>
      <w:r w:rsidRPr="0093087A">
        <w:rPr>
          <w:rFonts w:cs="Times New Roman"/>
        </w:rPr>
        <w:t>However, the lagged correlation between state CS at a given time point and state UCS at the immediately preceding time point was considerably weaker (</w:t>
      </w:r>
      <w:r w:rsidRPr="002871C7">
        <w:rPr>
          <w:rFonts w:cs="Times New Roman"/>
          <w:i/>
          <w:iCs/>
          <w:rPrChange w:id="282" w:author="COLPIZZI ILARIA" w:date="2025-01-23T10:52:00Z" w16du:dateUtc="2025-01-23T09:52:00Z">
            <w:rPr>
              <w:rFonts w:cs="Times New Roman"/>
            </w:rPr>
          </w:rPrChange>
        </w:rPr>
        <w:t>r</w:t>
      </w:r>
      <w:r w:rsidRPr="0093087A">
        <w:rPr>
          <w:rFonts w:cs="Times New Roman"/>
        </w:rPr>
        <w:t xml:space="preserve"> = -0.10; 89% CI: [-0.12, -0.08]).  </w:t>
      </w:r>
    </w:p>
    <w:p w14:paraId="05F47696" w14:textId="35396634" w:rsidR="0093087A" w:rsidDel="002871C7" w:rsidRDefault="0093087A" w:rsidP="00FE765F">
      <w:pPr>
        <w:pStyle w:val="FirstParagraph"/>
        <w:rPr>
          <w:moveFrom w:id="283" w:author="COLPIZZI ILARIA" w:date="2025-01-23T10:54:00Z" w16du:dateUtc="2025-01-23T09:54:00Z"/>
          <w:rFonts w:cs="Times New Roman"/>
        </w:rPr>
      </w:pPr>
      <w:moveFromRangeStart w:id="284" w:author="COLPIZZI ILARIA" w:date="2025-01-23T10:54:00Z" w:name="move188521999"/>
      <w:moveFrom w:id="285" w:author="COLPIZZI ILARIA" w:date="2025-01-23T10:54:00Z" w16du:dateUtc="2025-01-23T09:54:00Z">
        <w:r w:rsidRPr="0093087A" w:rsidDel="002871C7">
          <w:rPr>
            <w:rFonts w:cs="Times New Roman"/>
          </w:rPr>
          <w:t xml:space="preserve">These findings are consistent with </w:t>
        </w:r>
        <w:r w:rsidRPr="004879E1" w:rsidDel="002871C7">
          <w:rPr>
            <w:b/>
            <w:bCs/>
            <w:highlight w:val="yellow"/>
            <w:rPrChange w:id="286" w:author="COLPIZZI ILARIA" w:date="2025-01-22T17:15:00Z" w16du:dateUtc="2025-01-22T16:15:00Z">
              <w:rPr>
                <w:b/>
                <w:bCs/>
              </w:rPr>
            </w:rPrChange>
          </w:rPr>
          <w:t>H1</w:t>
        </w:r>
        <w:r w:rsidR="00195185" w:rsidRPr="004879E1" w:rsidDel="002871C7">
          <w:rPr>
            <w:b/>
            <w:bCs/>
            <w:highlight w:val="yellow"/>
            <w:rPrChange w:id="287" w:author="COLPIZZI ILARIA" w:date="2025-01-22T17:15:00Z" w16du:dateUtc="2025-01-22T16:15:00Z">
              <w:rPr>
                <w:b/>
                <w:bCs/>
              </w:rPr>
            </w:rPrChange>
          </w:rPr>
          <w:t xml:space="preserve"> </w:t>
        </w:r>
        <w:r w:rsidR="00195185" w:rsidRPr="004879E1" w:rsidDel="002871C7">
          <w:rPr>
            <w:highlight w:val="yellow"/>
            <w:rPrChange w:id="288" w:author="COLPIZZI ILARIA" w:date="2025-01-22T17:15:00Z" w16du:dateUtc="2025-01-22T16:15:00Z">
              <w:rPr/>
            </w:rPrChange>
          </w:rPr>
          <w:t>and</w:t>
        </w:r>
        <w:r w:rsidR="00195185" w:rsidRPr="004879E1" w:rsidDel="002871C7">
          <w:rPr>
            <w:b/>
            <w:bCs/>
            <w:highlight w:val="yellow"/>
            <w:rPrChange w:id="289" w:author="COLPIZZI ILARIA" w:date="2025-01-22T17:15:00Z" w16du:dateUtc="2025-01-22T16:15:00Z">
              <w:rPr>
                <w:b/>
                <w:bCs/>
              </w:rPr>
            </w:rPrChange>
          </w:rPr>
          <w:t xml:space="preserve"> H2</w:t>
        </w:r>
        <w:r w:rsidRPr="0093087A" w:rsidDel="002871C7">
          <w:rPr>
            <w:rFonts w:cs="Times New Roman"/>
          </w:rPr>
          <w:t>, which posit that state-level self-compassion exhibits dynamic temporal patterns that are critical for understanding its structure. While the strong</w:t>
        </w:r>
        <w:r w:rsidR="00FE765F" w:rsidDel="002871C7">
          <w:rPr>
            <w:rFonts w:cs="Times New Roman"/>
          </w:rPr>
          <w:t>er</w:t>
        </w:r>
        <w:r w:rsidRPr="0093087A" w:rsidDel="002871C7">
          <w:rPr>
            <w:rFonts w:cs="Times New Roman"/>
          </w:rPr>
          <w:t xml:space="preserve"> negative correlation within single moments supports the bipolar relationship between CS and UCS, the weaker lagged correlation suggests that these dynamics are context-dependent and influenced by immediate emotional and situational factors. Taken together, these results underscore the need to investigate the role of situational moderators (e.g., momentary negative affect, contextual valence) to fully understand fluctuations in the relationship between CS and UCS at the state level. </w:t>
        </w:r>
      </w:moveFrom>
    </w:p>
    <w:moveFromRangeEnd w:id="284"/>
    <w:p w14:paraId="6AAAF9FA" w14:textId="5A08454E" w:rsidR="00525C16" w:rsidRDefault="00525C16" w:rsidP="00525C16">
      <w:pPr>
        <w:pStyle w:val="BodyText"/>
      </w:pPr>
      <w:r w:rsidRPr="00525C16">
        <w:rPr>
          <w:b/>
          <w:bCs/>
        </w:rPr>
        <w:t>Analysis 3: Impact of Contextual Influences on CS and UCS.</w:t>
      </w:r>
      <w:r>
        <w:t xml:space="preserve"> To test </w:t>
      </w:r>
      <w:r w:rsidRPr="00525C16">
        <w:rPr>
          <w:b/>
          <w:bCs/>
        </w:rPr>
        <w:t>H2</w:t>
      </w:r>
      <w:r>
        <w:t xml:space="preserve"> and further evaluate the Bipolar Continuum Hypothesis, we applied Bayesian hierarchical models with CS and UCS as dependent variables. These models accounted for variance at three levels: between individuals, between days, and within days. Predictors included negative affect and event unpleasantness, each centered at the momentary, daily, and person levels, allowing for a nuanced examination of how contextual factors influence CS and UCS oppositely across temporal contexts.  </w:t>
      </w:r>
    </w:p>
    <w:p w14:paraId="3670C9C8" w14:textId="5FF4E230" w:rsidR="00525C16" w:rsidRDefault="00525C16" w:rsidP="00525C16">
      <w:pPr>
        <w:pStyle w:val="BodyText"/>
      </w:pPr>
      <w:r w:rsidRPr="004879E1">
        <w:rPr>
          <w:rPrChange w:id="290" w:author="COLPIZZI ILARIA" w:date="2025-01-22T17:16:00Z" w16du:dateUtc="2025-01-22T16:16:00Z">
            <w:rPr>
              <w:b/>
              <w:bCs/>
            </w:rPr>
          </w:rPrChange>
        </w:rPr>
        <w:t>Negative Affect</w:t>
      </w:r>
      <w:r>
        <w:t xml:space="preserve"> exerted strong and opposing effects on CS and UCS at all levels. Higher negative affect was consistently associated with decreased CS and increased UCS, supporting the BCH prediction of symmetric, inverse changes in the two components. For CS, the moment-level </w:t>
      </w:r>
      <w:r>
        <w:lastRenderedPageBreak/>
        <w:t xml:space="preserve">effect was </w:t>
      </w:r>
      <w:r w:rsidRPr="00AF0A30">
        <w:rPr>
          <w:rFonts w:cs="Times New Roman"/>
        </w:rPr>
        <w:t>β</w:t>
      </w:r>
      <w:r>
        <w:t xml:space="preserve"> = -0.24 [89% CI: -0.25, -0.23], day-level </w:t>
      </w:r>
      <w:r w:rsidRPr="00AF0A30">
        <w:rPr>
          <w:rFonts w:cs="Times New Roman"/>
        </w:rPr>
        <w:t>β</w:t>
      </w:r>
      <w:r>
        <w:t xml:space="preserve"> = -0.26 [89% CI: -0.27, -0.25], and person-level</w:t>
      </w:r>
      <w:r w:rsidRPr="00525C16">
        <w:rPr>
          <w:rFonts w:cs="Times New Roman"/>
        </w:rPr>
        <w:t xml:space="preserve"> </w:t>
      </w:r>
      <w:r w:rsidRPr="00AF0A30">
        <w:rPr>
          <w:rFonts w:cs="Times New Roman"/>
        </w:rPr>
        <w:t>β</w:t>
      </w:r>
      <w:r>
        <w:t xml:space="preserve"> = -0.51 [89% CI: -0.57, -0.45]. For UCS, the moment-level effect was </w:t>
      </w:r>
      <w:r w:rsidRPr="00AF0A30">
        <w:rPr>
          <w:rFonts w:cs="Times New Roman"/>
        </w:rPr>
        <w:t>β</w:t>
      </w:r>
      <w:r>
        <w:t xml:space="preserve"> = 0.26 [89% CI: 0.25, 0.27], day-level</w:t>
      </w:r>
      <w:r w:rsidRPr="00525C16">
        <w:rPr>
          <w:rFonts w:cs="Times New Roman"/>
        </w:rPr>
        <w:t xml:space="preserve"> </w:t>
      </w:r>
      <w:r w:rsidRPr="00AF0A30">
        <w:rPr>
          <w:rFonts w:cs="Times New Roman"/>
        </w:rPr>
        <w:t>β</w:t>
      </w:r>
      <w:r>
        <w:t xml:space="preserve"> = 0.31 [89% CI: 0.30, 0.32], and person-level </w:t>
      </w:r>
      <w:r w:rsidRPr="00AF0A30">
        <w:rPr>
          <w:rFonts w:cs="Times New Roman"/>
        </w:rPr>
        <w:t>β</w:t>
      </w:r>
      <w:r>
        <w:t xml:space="preserve"> = 0.65 [89% CI: 0.60, 0.71]. Notably, the effects were strongest at the person level, indicating that enduring individual differences in negative affect have the most pronounced influence.  </w:t>
      </w:r>
    </w:p>
    <w:p w14:paraId="4D8DE32A" w14:textId="39A2C3B0" w:rsidR="00525C16" w:rsidRDefault="00525C16" w:rsidP="00525C16">
      <w:pPr>
        <w:pStyle w:val="BodyText"/>
      </w:pPr>
      <w:r w:rsidRPr="004879E1">
        <w:rPr>
          <w:rPrChange w:id="291" w:author="COLPIZZI ILARIA" w:date="2025-01-22T17:17:00Z" w16du:dateUtc="2025-01-22T16:17:00Z">
            <w:rPr>
              <w:b/>
              <w:bCs/>
            </w:rPr>
          </w:rPrChange>
        </w:rPr>
        <w:t>Event Unpleasantness</w:t>
      </w:r>
      <w:r w:rsidRPr="004879E1">
        <w:t>, in</w:t>
      </w:r>
      <w:r>
        <w:t xml:space="preserve"> contrast, had weaker and less consistent effects. For CS, moment-level </w:t>
      </w:r>
      <w:r w:rsidRPr="00AF0A30">
        <w:rPr>
          <w:rFonts w:cs="Times New Roman"/>
        </w:rPr>
        <w:t>β</w:t>
      </w:r>
      <w:r>
        <w:t xml:space="preserve"> = 0.04 [89% CI: 0.03, 0.05], day-level </w:t>
      </w:r>
      <w:r w:rsidRPr="00AF0A30">
        <w:rPr>
          <w:rFonts w:cs="Times New Roman"/>
        </w:rPr>
        <w:t>β</w:t>
      </w:r>
      <w:r>
        <w:t xml:space="preserve"> = 0.01 [89% CI: -0.00, 0.02], and person-level </w:t>
      </w:r>
      <w:r w:rsidRPr="00AF0A30">
        <w:rPr>
          <w:rFonts w:cs="Times New Roman"/>
        </w:rPr>
        <w:t>β</w:t>
      </w:r>
      <w:r>
        <w:t xml:space="preserve"> = 0.01 [89% CI: -0.05, 0.07]. For UCS, moment-level </w:t>
      </w:r>
      <w:r w:rsidRPr="00AF0A30">
        <w:rPr>
          <w:rFonts w:cs="Times New Roman"/>
        </w:rPr>
        <w:t>β</w:t>
      </w:r>
      <w:r>
        <w:t xml:space="preserve"> = 0.00 [89% CI: -0.01, 0.01], day-level </w:t>
      </w:r>
      <w:r w:rsidRPr="00AF0A30">
        <w:rPr>
          <w:rFonts w:cs="Times New Roman"/>
        </w:rPr>
        <w:t>β</w:t>
      </w:r>
      <w:r>
        <w:t xml:space="preserve"> = 0.04 [89% CI: 0.03, 0.05], and person-level </w:t>
      </w:r>
      <w:r w:rsidRPr="00AF0A30">
        <w:rPr>
          <w:rFonts w:cs="Times New Roman"/>
        </w:rPr>
        <w:t>β</w:t>
      </w:r>
      <w:r>
        <w:t xml:space="preserve"> = 0.12 [89% CI: 0.07, 0.17]. While event unpleasantness had some positive associations, its effects were minor compared to the dominant role of negative affect.  </w:t>
      </w:r>
    </w:p>
    <w:p w14:paraId="7BBCE350" w14:textId="6E6207CB" w:rsidR="00834C48" w:rsidDel="00B24956" w:rsidRDefault="00525C16">
      <w:pPr>
        <w:pStyle w:val="BodyText"/>
        <w:jc w:val="center"/>
        <w:rPr>
          <w:del w:id="292" w:author="COLPIZZI ILARIA" w:date="2025-01-23T10:56:00Z" w16du:dateUtc="2025-01-23T09:56:00Z"/>
        </w:rPr>
        <w:pPrChange w:id="293" w:author="COLPIZZI ILARIA" w:date="2025-01-23T11:07:00Z" w16du:dateUtc="2025-01-23T10:07:00Z">
          <w:pPr>
            <w:pStyle w:val="BodyText"/>
          </w:pPr>
        </w:pPrChange>
      </w:pPr>
      <w:del w:id="294" w:author="COLPIZZI ILARIA" w:date="2025-01-23T10:56:00Z" w16du:dateUtc="2025-01-23T09:56:00Z">
        <w:r w:rsidDel="00B24956">
          <w:delText xml:space="preserve">In summary, these findings provide support for </w:delText>
        </w:r>
        <w:r w:rsidRPr="00525C16" w:rsidDel="00B24956">
          <w:rPr>
            <w:b/>
            <w:bCs/>
          </w:rPr>
          <w:delText>H2</w:delText>
        </w:r>
        <w:r w:rsidDel="00B24956">
          <w:delText xml:space="preserve"> and the BCH, showing that negative affect drives symmetric, opposing trends in CS and UCS. The minimal impact of event unpleasantness suggests that state self-compassion is primarily sensitive to emotional fluctuations rather than evaluations of specific events. These results further emphasize the importance of considering dynamic emotional states as key moderators of self-compassion.</w:delText>
        </w:r>
      </w:del>
    </w:p>
    <w:p w14:paraId="6E47EEEA" w14:textId="06CF76A2" w:rsidR="00834C48" w:rsidDel="002377D2" w:rsidRDefault="004879E1">
      <w:pPr>
        <w:pStyle w:val="BodyText"/>
        <w:jc w:val="center"/>
        <w:rPr>
          <w:del w:id="295" w:author="COLPIZZI ILARIA" w:date="2025-01-23T10:48:00Z" w16du:dateUtc="2025-01-23T09:48:00Z"/>
          <w:b/>
          <w:bCs/>
        </w:rPr>
      </w:pPr>
      <w:ins w:id="296" w:author="COLPIZZI ILARIA" w:date="2025-01-22T17:17:00Z" w16du:dateUtc="2025-01-22T16:17:00Z">
        <w:r>
          <w:rPr>
            <w:b/>
            <w:bCs/>
          </w:rPr>
          <w:t xml:space="preserve">Study 1: </w:t>
        </w:r>
      </w:ins>
      <w:r w:rsidR="00834C48" w:rsidRPr="00834C48">
        <w:rPr>
          <w:b/>
          <w:bCs/>
        </w:rPr>
        <w:t>Discussion</w:t>
      </w:r>
    </w:p>
    <w:p w14:paraId="20F789B3" w14:textId="77777777" w:rsidR="002377D2" w:rsidRPr="002377D2" w:rsidRDefault="002377D2">
      <w:pPr>
        <w:pStyle w:val="BodyText"/>
        <w:ind w:firstLine="0"/>
        <w:jc w:val="center"/>
        <w:rPr>
          <w:ins w:id="297" w:author="COLPIZZI ILARIA" w:date="2025-01-23T10:59:00Z" w16du:dateUtc="2025-01-23T09:59:00Z"/>
          <w:b/>
          <w:bCs/>
        </w:rPr>
        <w:pPrChange w:id="298" w:author="COLPIZZI ILARIA" w:date="2025-01-23T11:07:00Z" w16du:dateUtc="2025-01-23T10:07:00Z">
          <w:pPr>
            <w:pStyle w:val="BodyText"/>
            <w:jc w:val="center"/>
          </w:pPr>
        </w:pPrChange>
      </w:pPr>
    </w:p>
    <w:p w14:paraId="3406F5B0" w14:textId="5C82721C" w:rsidR="002377D2" w:rsidRPr="002377D2" w:rsidRDefault="002377D2">
      <w:pPr>
        <w:pStyle w:val="BodyText"/>
        <w:rPr>
          <w:ins w:id="299" w:author="COLPIZZI ILARIA" w:date="2025-01-23T10:59:00Z" w16du:dateUtc="2025-01-23T09:59:00Z"/>
          <w:b/>
          <w:bCs/>
        </w:rPr>
        <w:pPrChange w:id="300" w:author="COLPIZZI ILARIA" w:date="2025-01-23T11:00:00Z" w16du:dateUtc="2025-01-23T10:00:00Z">
          <w:pPr>
            <w:pStyle w:val="BodyText"/>
            <w:jc w:val="center"/>
          </w:pPr>
        </w:pPrChange>
      </w:pPr>
      <w:ins w:id="301" w:author="COLPIZZI ILARIA" w:date="2025-01-23T10:59:00Z" w16du:dateUtc="2025-01-23T09:59:00Z">
        <w:r>
          <w:t xml:space="preserve">The reliability findings provide a critical foundation for evaluating the study’s hypotheses. </w:t>
        </w:r>
        <w:r w:rsidRPr="002377D2">
          <w:rPr>
            <w:rPrChange w:id="302" w:author="COLPIZZI ILARIA" w:date="2025-01-23T11:00:00Z" w16du:dateUtc="2025-01-23T10:00:00Z">
              <w:rPr>
                <w:b/>
                <w:bCs/>
              </w:rPr>
            </w:rPrChange>
          </w:rPr>
          <w:t xml:space="preserve">Specifically, the moderate within-subject reliability underscores the importance of capturing state-level fluctuations in </w:t>
        </w:r>
      </w:ins>
      <w:ins w:id="303" w:author="COLPIZZI ILARIA" w:date="2025-01-23T11:00:00Z" w16du:dateUtc="2025-01-23T10:00:00Z">
        <w:r w:rsidRPr="002377D2">
          <w:rPr>
            <w:rPrChange w:id="304" w:author="COLPIZZI ILARIA" w:date="2025-01-23T11:00:00Z" w16du:dateUtc="2025-01-23T10:00:00Z">
              <w:rPr>
                <w:b/>
                <w:bCs/>
              </w:rPr>
            </w:rPrChange>
          </w:rPr>
          <w:t xml:space="preserve">state </w:t>
        </w:r>
      </w:ins>
      <w:ins w:id="305" w:author="COLPIZZI ILARIA" w:date="2025-01-23T10:59:00Z" w16du:dateUtc="2025-01-23T09:59:00Z">
        <w:r w:rsidRPr="002377D2">
          <w:rPr>
            <w:rPrChange w:id="306" w:author="COLPIZZI ILARIA" w:date="2025-01-23T11:00:00Z" w16du:dateUtc="2025-01-23T10:00:00Z">
              <w:rPr>
                <w:b/>
                <w:bCs/>
              </w:rPr>
            </w:rPrChange>
          </w:rPr>
          <w:t>self-compassion, thereby highlighting the limitations of using cross-sectional methods alone (</w:t>
        </w:r>
        <w:r w:rsidRPr="002377D2">
          <w:rPr>
            <w:b/>
            <w:bCs/>
          </w:rPr>
          <w:t>H1</w:t>
        </w:r>
        <w:r w:rsidRPr="002377D2">
          <w:rPr>
            <w:rPrChange w:id="307" w:author="COLPIZZI ILARIA" w:date="2025-01-23T11:00:00Z" w16du:dateUtc="2025-01-23T10:00:00Z">
              <w:rPr>
                <w:b/>
                <w:bCs/>
              </w:rPr>
            </w:rPrChange>
          </w:rPr>
          <w:t>). In contrast, the high between-subject reliability confirms the scale’s robustness in distinguishing stable, trait-level differences in self-compassion.</w:t>
        </w:r>
      </w:ins>
    </w:p>
    <w:p w14:paraId="0DDC6826" w14:textId="73C6F90D" w:rsidR="002377D2" w:rsidRPr="002377D2" w:rsidRDefault="002377D2" w:rsidP="002377D2">
      <w:pPr>
        <w:pStyle w:val="BodyText"/>
        <w:rPr>
          <w:ins w:id="308" w:author="COLPIZZI ILARIA" w:date="2025-01-23T10:59:00Z" w16du:dateUtc="2025-01-23T09:59:00Z"/>
          <w:rPrChange w:id="309" w:author="COLPIZZI ILARIA" w:date="2025-01-23T11:03:00Z" w16du:dateUtc="2025-01-23T10:03:00Z">
            <w:rPr>
              <w:ins w:id="310" w:author="COLPIZZI ILARIA" w:date="2025-01-23T10:59:00Z" w16du:dateUtc="2025-01-23T09:59:00Z"/>
              <w:b/>
              <w:bCs/>
            </w:rPr>
          </w:rPrChange>
        </w:rPr>
      </w:pPr>
      <w:ins w:id="311" w:author="COLPIZZI ILARIA" w:date="2025-01-23T10:59:00Z" w16du:dateUtc="2025-01-23T09:59:00Z">
        <w:r w:rsidRPr="002377D2">
          <w:rPr>
            <w:rPrChange w:id="312" w:author="COLPIZZI ILARIA" w:date="2025-01-23T11:03:00Z" w16du:dateUtc="2025-01-23T10:03:00Z">
              <w:rPr>
                <w:b/>
                <w:bCs/>
              </w:rPr>
            </w:rPrChange>
          </w:rPr>
          <w:t xml:space="preserve">These reliability </w:t>
        </w:r>
      </w:ins>
      <w:ins w:id="313" w:author="COLPIZZI ILARIA" w:date="2025-01-23T11:01:00Z" w16du:dateUtc="2025-01-23T10:01:00Z">
        <w:r w:rsidRPr="002377D2">
          <w:rPr>
            <w:rPrChange w:id="314" w:author="COLPIZZI ILARIA" w:date="2025-01-23T11:03:00Z" w16du:dateUtc="2025-01-23T10:03:00Z">
              <w:rPr>
                <w:b/>
                <w:bCs/>
              </w:rPr>
            </w:rPrChange>
          </w:rPr>
          <w:t>estimate</w:t>
        </w:r>
      </w:ins>
      <w:ins w:id="315" w:author="COLPIZZI ILARIA" w:date="2025-01-23T11:03:00Z" w16du:dateUtc="2025-01-23T10:03:00Z">
        <w:r w:rsidRPr="002377D2">
          <w:rPr>
            <w:rPrChange w:id="316" w:author="COLPIZZI ILARIA" w:date="2025-01-23T11:03:00Z" w16du:dateUtc="2025-01-23T10:03:00Z">
              <w:rPr>
                <w:b/>
                <w:bCs/>
              </w:rPr>
            </w:rPrChange>
          </w:rPr>
          <w:t>s</w:t>
        </w:r>
      </w:ins>
      <w:ins w:id="317" w:author="COLPIZZI ILARIA" w:date="2025-01-23T10:59:00Z" w16du:dateUtc="2025-01-23T09:59:00Z">
        <w:r w:rsidRPr="002377D2">
          <w:rPr>
            <w:rPrChange w:id="318" w:author="COLPIZZI ILARIA" w:date="2025-01-23T11:03:00Z" w16du:dateUtc="2025-01-23T10:03:00Z">
              <w:rPr>
                <w:b/>
                <w:bCs/>
              </w:rPr>
            </w:rPrChange>
          </w:rPr>
          <w:t xml:space="preserve"> align with </w:t>
        </w:r>
        <w:r w:rsidRPr="002377D2">
          <w:rPr>
            <w:b/>
            <w:bCs/>
          </w:rPr>
          <w:t>H2</w:t>
        </w:r>
        <w:r w:rsidRPr="002377D2">
          <w:rPr>
            <w:rPrChange w:id="319" w:author="COLPIZZI ILARIA" w:date="2025-01-23T11:03:00Z" w16du:dateUtc="2025-01-23T10:03:00Z">
              <w:rPr>
                <w:b/>
                <w:bCs/>
              </w:rPr>
            </w:rPrChange>
          </w:rPr>
          <w:t xml:space="preserve">, suggesting that </w:t>
        </w:r>
      </w:ins>
      <w:ins w:id="320" w:author="COLPIZZI ILARIA" w:date="2025-01-23T11:01:00Z" w16du:dateUtc="2025-01-23T10:01:00Z">
        <w:r w:rsidRPr="002377D2">
          <w:rPr>
            <w:rPrChange w:id="321" w:author="COLPIZZI ILARIA" w:date="2025-01-23T11:03:00Z" w16du:dateUtc="2025-01-23T10:03:00Z">
              <w:rPr>
                <w:b/>
                <w:bCs/>
              </w:rPr>
            </w:rPrChange>
          </w:rPr>
          <w:t xml:space="preserve">state </w:t>
        </w:r>
      </w:ins>
      <w:ins w:id="322" w:author="COLPIZZI ILARIA" w:date="2025-01-23T10:59:00Z" w16du:dateUtc="2025-01-23T09:59:00Z">
        <w:r w:rsidRPr="002377D2">
          <w:rPr>
            <w:rPrChange w:id="323" w:author="COLPIZZI ILARIA" w:date="2025-01-23T11:03:00Z" w16du:dateUtc="2025-01-23T10:03:00Z">
              <w:rPr>
                <w:b/>
                <w:bCs/>
              </w:rPr>
            </w:rPrChange>
          </w:rPr>
          <w:t xml:space="preserve">self-compassion is highly context-dependent and shaped by transient factors. The moderate within-subject reliability points to the dynamic interplay of CS and UCS components, </w:t>
        </w:r>
      </w:ins>
      <w:ins w:id="324" w:author="COLPIZZI ILARIA" w:date="2025-01-23T11:03:00Z">
        <w:r w:rsidRPr="002377D2">
          <w:rPr>
            <w:rPrChange w:id="325" w:author="COLPIZZI ILARIA" w:date="2025-01-23T11:03:00Z" w16du:dateUtc="2025-01-23T10:03:00Z">
              <w:rPr>
                <w:b/>
                <w:bCs/>
                <w:lang w:val="it-IT"/>
              </w:rPr>
            </w:rPrChange>
          </w:rPr>
          <w:t>paving the way for investigating how emotional arousal (</w:t>
        </w:r>
        <w:r w:rsidRPr="002377D2">
          <w:rPr>
            <w:b/>
            <w:bCs/>
            <w:rPrChange w:id="326" w:author="COLPIZZI ILARIA" w:date="2025-01-23T11:03:00Z" w16du:dateUtc="2025-01-23T10:03:00Z">
              <w:rPr>
                <w:b/>
                <w:bCs/>
                <w:lang w:val="it-IT"/>
              </w:rPr>
            </w:rPrChange>
          </w:rPr>
          <w:t>H3</w:t>
        </w:r>
        <w:r w:rsidRPr="002377D2">
          <w:rPr>
            <w:rPrChange w:id="327" w:author="COLPIZZI ILARIA" w:date="2025-01-23T11:03:00Z" w16du:dateUtc="2025-01-23T10:03:00Z">
              <w:rPr>
                <w:b/>
                <w:bCs/>
                <w:lang w:val="it-IT"/>
              </w:rPr>
            </w:rPrChange>
          </w:rPr>
          <w:t>) and individual differences in the CS–UCS relationship (</w:t>
        </w:r>
        <w:r w:rsidRPr="002377D2">
          <w:rPr>
            <w:b/>
            <w:bCs/>
            <w:rPrChange w:id="328" w:author="COLPIZZI ILARIA" w:date="2025-01-23T11:03:00Z" w16du:dateUtc="2025-01-23T10:03:00Z">
              <w:rPr>
                <w:b/>
                <w:bCs/>
                <w:lang w:val="it-IT"/>
              </w:rPr>
            </w:rPrChange>
          </w:rPr>
          <w:t>H4</w:t>
        </w:r>
        <w:r w:rsidRPr="002377D2">
          <w:rPr>
            <w:rPrChange w:id="329" w:author="COLPIZZI ILARIA" w:date="2025-01-23T11:03:00Z" w16du:dateUtc="2025-01-23T10:03:00Z">
              <w:rPr>
                <w:b/>
                <w:bCs/>
                <w:lang w:val="it-IT"/>
              </w:rPr>
            </w:rPrChange>
          </w:rPr>
          <w:t>) shape self-compassion.</w:t>
        </w:r>
      </w:ins>
    </w:p>
    <w:p w14:paraId="5CB14AD0" w14:textId="589AAE33" w:rsidR="002377D2" w:rsidRPr="00D80D57" w:rsidRDefault="002377D2">
      <w:pPr>
        <w:pStyle w:val="BodyText"/>
        <w:rPr>
          <w:ins w:id="330" w:author="COLPIZZI ILARIA" w:date="2025-01-23T10:59:00Z" w16du:dateUtc="2025-01-23T09:59:00Z"/>
          <w:rPrChange w:id="331" w:author="COLPIZZI ILARIA" w:date="2025-01-23T11:04:00Z" w16du:dateUtc="2025-01-23T10:04:00Z">
            <w:rPr>
              <w:ins w:id="332" w:author="COLPIZZI ILARIA" w:date="2025-01-23T10:59:00Z" w16du:dateUtc="2025-01-23T09:59:00Z"/>
              <w:b/>
              <w:bCs/>
            </w:rPr>
          </w:rPrChange>
        </w:rPr>
        <w:pPrChange w:id="333" w:author="COLPIZZI ILARIA" w:date="2025-01-23T11:04:00Z" w16du:dateUtc="2025-01-23T10:04:00Z">
          <w:pPr>
            <w:pStyle w:val="BodyText"/>
            <w:jc w:val="center"/>
          </w:pPr>
        </w:pPrChange>
      </w:pPr>
      <w:ins w:id="334" w:author="COLPIZZI ILARIA" w:date="2025-01-23T10:59:00Z" w16du:dateUtc="2025-01-23T09:59:00Z">
        <w:r w:rsidRPr="00D80D57">
          <w:rPr>
            <w:rPrChange w:id="335" w:author="COLPIZZI ILARIA" w:date="2025-01-23T11:04:00Z" w16du:dateUtc="2025-01-23T10:04:00Z">
              <w:rPr>
                <w:b/>
                <w:bCs/>
              </w:rPr>
            </w:rPrChange>
          </w:rPr>
          <w:lastRenderedPageBreak/>
          <w:t>The correlation analyses further support the Bipolar Continuum Hypothesis by revealing a strong negative correlation between CS and UCS at the trait level (</w:t>
        </w:r>
        <w:r w:rsidRPr="00D80D57">
          <w:rPr>
            <w:i/>
            <w:iCs/>
            <w:rPrChange w:id="336" w:author="COLPIZZI ILARIA" w:date="2025-01-23T11:04:00Z" w16du:dateUtc="2025-01-23T10:04:00Z">
              <w:rPr>
                <w:b/>
                <w:bCs/>
              </w:rPr>
            </w:rPrChange>
          </w:rPr>
          <w:t>r</w:t>
        </w:r>
        <w:r w:rsidRPr="00D80D57">
          <w:rPr>
            <w:rPrChange w:id="337" w:author="COLPIZZI ILARIA" w:date="2025-01-23T11:04:00Z" w16du:dateUtc="2025-01-23T10:04:00Z">
              <w:rPr>
                <w:b/>
                <w:bCs/>
              </w:rPr>
            </w:rPrChange>
          </w:rPr>
          <w:t xml:space="preserve"> = -0.66) and a more moderate one at the state level (</w:t>
        </w:r>
        <w:r w:rsidRPr="00D80D57">
          <w:rPr>
            <w:i/>
            <w:iCs/>
            <w:rPrChange w:id="338" w:author="COLPIZZI ILARIA" w:date="2025-01-23T11:04:00Z" w16du:dateUtc="2025-01-23T10:04:00Z">
              <w:rPr>
                <w:b/>
                <w:bCs/>
              </w:rPr>
            </w:rPrChange>
          </w:rPr>
          <w:t>r</w:t>
        </w:r>
        <w:r w:rsidRPr="00D80D57">
          <w:rPr>
            <w:rPrChange w:id="339" w:author="COLPIZZI ILARIA" w:date="2025-01-23T11:04:00Z" w16du:dateUtc="2025-01-23T10:04:00Z">
              <w:rPr>
                <w:b/>
                <w:bCs/>
              </w:rPr>
            </w:rPrChange>
          </w:rPr>
          <w:t xml:space="preserve"> = -0.48). This discrepancy implies that while self-compassion tends to function as a bipolar construct overall, it can exhibit greater flexibility in real-time. Notably, the weak lagged correlation (</w:t>
        </w:r>
        <w:r w:rsidRPr="00D80D57">
          <w:rPr>
            <w:i/>
            <w:iCs/>
            <w:rPrChange w:id="340" w:author="COLPIZZI ILARIA" w:date="2025-01-23T11:04:00Z" w16du:dateUtc="2025-01-23T10:04:00Z">
              <w:rPr>
                <w:b/>
                <w:bCs/>
              </w:rPr>
            </w:rPrChange>
          </w:rPr>
          <w:t>r</w:t>
        </w:r>
        <w:r w:rsidRPr="00D80D57">
          <w:rPr>
            <w:rPrChange w:id="341" w:author="COLPIZZI ILARIA" w:date="2025-01-23T11:04:00Z" w16du:dateUtc="2025-01-23T10:04:00Z">
              <w:rPr>
                <w:b/>
                <w:bCs/>
              </w:rPr>
            </w:rPrChange>
          </w:rPr>
          <w:t xml:space="preserve"> = -0.10) suggests that these momentary fluctuations are shaped by immediate emotional and situational cues.</w:t>
        </w:r>
      </w:ins>
    </w:p>
    <w:p w14:paraId="651D1B89" w14:textId="471B5A10" w:rsidR="002377D2" w:rsidRPr="00D80D57" w:rsidRDefault="002377D2">
      <w:pPr>
        <w:pStyle w:val="BodyText"/>
        <w:rPr>
          <w:ins w:id="342" w:author="COLPIZZI ILARIA" w:date="2025-01-23T10:59:00Z" w16du:dateUtc="2025-01-23T09:59:00Z"/>
          <w:rPrChange w:id="343" w:author="COLPIZZI ILARIA" w:date="2025-01-23T11:05:00Z" w16du:dateUtc="2025-01-23T10:05:00Z">
            <w:rPr>
              <w:ins w:id="344" w:author="COLPIZZI ILARIA" w:date="2025-01-23T10:59:00Z" w16du:dateUtc="2025-01-23T09:59:00Z"/>
              <w:b/>
              <w:bCs/>
            </w:rPr>
          </w:rPrChange>
        </w:rPr>
        <w:pPrChange w:id="345" w:author="COLPIZZI ILARIA" w:date="2025-01-23T11:05:00Z" w16du:dateUtc="2025-01-23T10:05:00Z">
          <w:pPr>
            <w:pStyle w:val="BodyText"/>
            <w:jc w:val="center"/>
          </w:pPr>
        </w:pPrChange>
      </w:pPr>
      <w:ins w:id="346" w:author="COLPIZZI ILARIA" w:date="2025-01-23T10:59:00Z" w16du:dateUtc="2025-01-23T09:59:00Z">
        <w:r w:rsidRPr="00D80D57">
          <w:rPr>
            <w:rPrChange w:id="347" w:author="COLPIZZI ILARIA" w:date="2025-01-23T11:05:00Z" w16du:dateUtc="2025-01-23T10:05:00Z">
              <w:rPr>
                <w:b/>
                <w:bCs/>
              </w:rPr>
            </w:rPrChange>
          </w:rPr>
          <w:t xml:space="preserve">Contextual factors shed additional light on these dynamics. Negative affect emerged as the primary driver of symmetric, opposing changes in CS and UCS, with stronger effects evident at the person level. These findings indicate that enduring individual differences in negative affect substantially influence </w:t>
        </w:r>
      </w:ins>
      <w:ins w:id="348" w:author="COLPIZZI ILARIA" w:date="2025-01-23T11:05:00Z" w16du:dateUtc="2025-01-23T10:05:00Z">
        <w:r w:rsidR="00D80D57" w:rsidRPr="00D80D57">
          <w:rPr>
            <w:rPrChange w:id="349" w:author="COLPIZZI ILARIA" w:date="2025-01-23T11:05:00Z" w16du:dateUtc="2025-01-23T10:05:00Z">
              <w:rPr>
                <w:b/>
                <w:bCs/>
              </w:rPr>
            </w:rPrChange>
          </w:rPr>
          <w:t xml:space="preserve">state </w:t>
        </w:r>
      </w:ins>
      <w:ins w:id="350" w:author="COLPIZZI ILARIA" w:date="2025-01-23T10:59:00Z" w16du:dateUtc="2025-01-23T09:59:00Z">
        <w:r w:rsidRPr="00D80D57">
          <w:rPr>
            <w:rPrChange w:id="351" w:author="COLPIZZI ILARIA" w:date="2025-01-23T11:05:00Z" w16du:dateUtc="2025-01-23T10:05:00Z">
              <w:rPr>
                <w:b/>
                <w:bCs/>
              </w:rPr>
            </w:rPrChange>
          </w:rPr>
          <w:t>self-compassion across time and contexts. By comparison, event unpleasantness showed minimal effects, implying that internal emotional states may matter more for shaping state self-compassion than do external evaluations of specific events.</w:t>
        </w:r>
      </w:ins>
    </w:p>
    <w:p w14:paraId="16C99247" w14:textId="4AEBAE16" w:rsidR="002871C7" w:rsidRPr="0042019C" w:rsidDel="00B24956" w:rsidRDefault="002377D2">
      <w:pPr>
        <w:pStyle w:val="FirstParagraph"/>
        <w:rPr>
          <w:del w:id="352" w:author="COLPIZZI ILARIA" w:date="2025-01-23T10:55:00Z" w16du:dateUtc="2025-01-23T09:55:00Z"/>
          <w:moveTo w:id="353" w:author="COLPIZZI ILARIA" w:date="2025-01-23T10:54:00Z" w16du:dateUtc="2025-01-23T09:54:00Z"/>
        </w:rPr>
      </w:pPr>
      <w:ins w:id="354" w:author="COLPIZZI ILARIA" w:date="2025-01-23T10:59:00Z" w16du:dateUtc="2025-01-23T09:59:00Z">
        <w:r w:rsidRPr="0042019C">
          <w:rPr>
            <w:rPrChange w:id="355" w:author="COLPIZZI ILARIA" w:date="2025-01-23T11:06:00Z" w16du:dateUtc="2025-01-23T10:06:00Z">
              <w:rPr>
                <w:b/>
                <w:bCs/>
              </w:rPr>
            </w:rPrChange>
          </w:rPr>
          <w:t xml:space="preserve">In summary, Study 1 underscores the importance of considering both stable and fluctuating aspects of </w:t>
        </w:r>
      </w:ins>
      <w:ins w:id="356" w:author="COLPIZZI ILARIA" w:date="2025-01-23T11:05:00Z" w16du:dateUtc="2025-01-23T10:05:00Z">
        <w:r w:rsidR="00D80D57" w:rsidRPr="0042019C">
          <w:rPr>
            <w:rPrChange w:id="357" w:author="COLPIZZI ILARIA" w:date="2025-01-23T11:06:00Z" w16du:dateUtc="2025-01-23T10:06:00Z">
              <w:rPr>
                <w:b/>
                <w:bCs/>
              </w:rPr>
            </w:rPrChange>
          </w:rPr>
          <w:t xml:space="preserve">state </w:t>
        </w:r>
      </w:ins>
      <w:ins w:id="358" w:author="COLPIZZI ILARIA" w:date="2025-01-23T10:59:00Z" w16du:dateUtc="2025-01-23T09:59:00Z">
        <w:r w:rsidRPr="0042019C">
          <w:rPr>
            <w:rPrChange w:id="359" w:author="COLPIZZI ILARIA" w:date="2025-01-23T11:06:00Z" w16du:dateUtc="2025-01-23T10:06:00Z">
              <w:rPr>
                <w:b/>
                <w:bCs/>
              </w:rPr>
            </w:rPrChange>
          </w:rPr>
          <w:t xml:space="preserve">self-compassion. The findings </w:t>
        </w:r>
      </w:ins>
      <w:ins w:id="360" w:author="COLPIZZI ILARIA" w:date="2025-01-23T11:05:00Z" w16du:dateUtc="2025-01-23T10:05:00Z">
        <w:r w:rsidR="008757E6" w:rsidRPr="0042019C">
          <w:t xml:space="preserve">support </w:t>
        </w:r>
      </w:ins>
      <w:ins w:id="361" w:author="COLPIZZI ILARIA" w:date="2025-01-23T10:59:00Z" w16du:dateUtc="2025-01-23T09:59:00Z">
        <w:r w:rsidRPr="0042019C">
          <w:rPr>
            <w:rPrChange w:id="362" w:author="COLPIZZI ILARIA" w:date="2025-01-23T11:06:00Z" w16du:dateUtc="2025-01-23T10:06:00Z">
              <w:rPr>
                <w:b/>
                <w:bCs/>
              </w:rPr>
            </w:rPrChange>
          </w:rPr>
          <w:t xml:space="preserve">the bipolar structure proposed by the </w:t>
        </w:r>
      </w:ins>
      <w:ins w:id="363" w:author="COLPIZZI ILARIA" w:date="2025-01-23T11:06:00Z" w16du:dateUtc="2025-01-23T10:06:00Z">
        <w:r w:rsidR="008757E6" w:rsidRPr="0042019C">
          <w:t xml:space="preserve">Bipolar Continuum Hypothesis </w:t>
        </w:r>
      </w:ins>
      <w:ins w:id="364" w:author="COLPIZZI ILARIA" w:date="2025-01-23T10:59:00Z" w16du:dateUtc="2025-01-23T09:59:00Z">
        <w:r w:rsidRPr="0042019C">
          <w:rPr>
            <w:rPrChange w:id="365" w:author="COLPIZZI ILARIA" w:date="2025-01-23T11:06:00Z" w16du:dateUtc="2025-01-23T10:06:00Z">
              <w:rPr>
                <w:b/>
                <w:bCs/>
              </w:rPr>
            </w:rPrChange>
          </w:rPr>
          <w:t xml:space="preserve">and highlight the role of negative affect in guiding CS and UCS. Collectively, these results affirm the need to account for dynamic emotional states when examining </w:t>
        </w:r>
      </w:ins>
      <w:ins w:id="366" w:author="COLPIZZI ILARIA" w:date="2025-01-23T11:06:00Z" w16du:dateUtc="2025-01-23T10:06:00Z">
        <w:r w:rsidR="0042019C" w:rsidRPr="0042019C">
          <w:rPr>
            <w:rPrChange w:id="367" w:author="COLPIZZI ILARIA" w:date="2025-01-23T11:06:00Z" w16du:dateUtc="2025-01-23T10:06:00Z">
              <w:rPr>
                <w:b/>
                <w:bCs/>
              </w:rPr>
            </w:rPrChange>
          </w:rPr>
          <w:t xml:space="preserve">state </w:t>
        </w:r>
      </w:ins>
      <w:ins w:id="368" w:author="COLPIZZI ILARIA" w:date="2025-01-23T10:59:00Z" w16du:dateUtc="2025-01-23T09:59:00Z">
        <w:r w:rsidRPr="0042019C">
          <w:rPr>
            <w:rPrChange w:id="369" w:author="COLPIZZI ILARIA" w:date="2025-01-23T11:06:00Z" w16du:dateUtc="2025-01-23T10:06:00Z">
              <w:rPr>
                <w:b/>
                <w:bCs/>
              </w:rPr>
            </w:rPrChange>
          </w:rPr>
          <w:t>self-compassion, reinforcing the notion that it is both an internally driven and context-sensitive phenomenon.</w:t>
        </w:r>
      </w:ins>
      <w:moveToRangeStart w:id="370" w:author="COLPIZZI ILARIA" w:date="2025-01-23T10:54:00Z" w:name="move188521999"/>
      <w:moveTo w:id="371" w:author="COLPIZZI ILARIA" w:date="2025-01-23T10:54:00Z" w16du:dateUtc="2025-01-23T09:54:00Z">
        <w:del w:id="372" w:author="COLPIZZI ILARIA" w:date="2025-01-23T10:54:00Z" w16du:dateUtc="2025-01-23T09:54:00Z">
          <w:r w:rsidR="002871C7" w:rsidRPr="0093087A" w:rsidDel="002871C7">
            <w:rPr>
              <w:rFonts w:cs="Times New Roman"/>
            </w:rPr>
            <w:delText>These findings</w:delText>
          </w:r>
        </w:del>
        <w:del w:id="373" w:author="COLPIZZI ILARIA" w:date="2025-01-23T11:07:00Z" w16du:dateUtc="2025-01-23T10:07:00Z">
          <w:r w:rsidR="002871C7" w:rsidRPr="0093087A" w:rsidDel="0042019C">
            <w:rPr>
              <w:rFonts w:cs="Times New Roman"/>
            </w:rPr>
            <w:delText xml:space="preserve"> are consistent with </w:delText>
          </w:r>
          <w:r w:rsidR="002871C7" w:rsidRPr="002871C7" w:rsidDel="0042019C">
            <w:rPr>
              <w:b/>
              <w:bCs/>
              <w:rPrChange w:id="374" w:author="COLPIZZI ILARIA" w:date="2025-01-23T10:54:00Z" w16du:dateUtc="2025-01-23T09:54:00Z">
                <w:rPr>
                  <w:b/>
                  <w:bCs/>
                  <w:highlight w:val="yellow"/>
                </w:rPr>
              </w:rPrChange>
            </w:rPr>
            <w:delText xml:space="preserve">H1 </w:delText>
          </w:r>
          <w:r w:rsidR="002871C7" w:rsidRPr="002871C7" w:rsidDel="0042019C">
            <w:rPr>
              <w:rPrChange w:id="375" w:author="COLPIZZI ILARIA" w:date="2025-01-23T10:54:00Z" w16du:dateUtc="2025-01-23T09:54:00Z">
                <w:rPr>
                  <w:highlight w:val="yellow"/>
                </w:rPr>
              </w:rPrChange>
            </w:rPr>
            <w:delText>and</w:delText>
          </w:r>
          <w:r w:rsidR="002871C7" w:rsidRPr="002871C7" w:rsidDel="0042019C">
            <w:rPr>
              <w:b/>
              <w:bCs/>
              <w:rPrChange w:id="376" w:author="COLPIZZI ILARIA" w:date="2025-01-23T10:54:00Z" w16du:dateUtc="2025-01-23T09:54:00Z">
                <w:rPr>
                  <w:b/>
                  <w:bCs/>
                  <w:highlight w:val="yellow"/>
                </w:rPr>
              </w:rPrChange>
            </w:rPr>
            <w:delText xml:space="preserve"> H2</w:delText>
          </w:r>
          <w:r w:rsidR="002871C7" w:rsidRPr="0093087A" w:rsidDel="0042019C">
            <w:rPr>
              <w:rFonts w:cs="Times New Roman"/>
            </w:rPr>
            <w:delText>, which posit that state-level self-compassion exhibits dynamic temporal patterns that are critical for understanding its structure. While the strong</w:delText>
          </w:r>
          <w:r w:rsidR="002871C7" w:rsidDel="0042019C">
            <w:rPr>
              <w:rFonts w:cs="Times New Roman"/>
            </w:rPr>
            <w:delText>er</w:delText>
          </w:r>
          <w:r w:rsidR="002871C7" w:rsidRPr="0093087A" w:rsidDel="0042019C">
            <w:rPr>
              <w:rFonts w:cs="Times New Roman"/>
            </w:rPr>
            <w:delText xml:space="preserve"> negative correlation within single moments supports the bipolar relationship between CS and UCS, the weaker lagged correlation suggests that these dynamics are context-dependent and influenced by immediate emotional and situational factors. Taken together, these results underscore the need to investigate the role of situational moderators (e.g., momentary negative affect, contextual valence) to fully understand fluctuations in the relationship between CS and UCS at the state level. </w:delText>
          </w:r>
        </w:del>
      </w:moveTo>
    </w:p>
    <w:p w14:paraId="4631E05A" w14:textId="729EEE21" w:rsidR="00AE684B" w:rsidDel="00B24956" w:rsidRDefault="00AE684B" w:rsidP="000D0781">
      <w:pPr>
        <w:pStyle w:val="BodyText"/>
        <w:ind w:firstLine="0"/>
        <w:rPr>
          <w:del w:id="377" w:author="COLPIZZI ILARIA" w:date="2025-01-23T10:48:00Z" w16du:dateUtc="2025-01-23T09:48:00Z"/>
        </w:rPr>
      </w:pPr>
      <w:moveToRangeStart w:id="378" w:author="COLPIZZI ILARIA" w:date="2025-01-23T10:45:00Z" w:name="move188521548"/>
      <w:moveToRangeEnd w:id="370"/>
      <w:moveTo w:id="379" w:author="COLPIZZI ILARIA" w:date="2025-01-23T10:45:00Z" w16du:dateUtc="2025-01-23T09:45:00Z">
        <w:del w:id="380" w:author="COLPIZZI ILARIA" w:date="2025-01-23T10:48:00Z" w16du:dateUtc="2025-01-23T09:48:00Z">
          <w:r w:rsidDel="00AE684B">
            <w:delText>The</w:delText>
          </w:r>
        </w:del>
        <w:del w:id="381" w:author="COLPIZZI ILARIA" w:date="2025-01-23T10:45:00Z" w16du:dateUtc="2025-01-23T09:45:00Z">
          <w:r w:rsidDel="00AE684B">
            <w:delText>se</w:delText>
          </w:r>
        </w:del>
        <w:del w:id="382" w:author="COLPIZZI ILARIA" w:date="2025-01-23T10:48:00Z" w16du:dateUtc="2025-01-23T09:48:00Z">
          <w:r w:rsidDel="00AE684B">
            <w:delText xml:space="preserve"> findings provide a preliminary foundation for testing the study’s hypotheses. </w:delText>
          </w:r>
          <w:r w:rsidRPr="00AE684B" w:rsidDel="00AE684B">
            <w:rPr>
              <w:rPrChange w:id="383" w:author="COLPIZZI ILARIA" w:date="2025-01-23T10:45:00Z" w16du:dateUtc="2025-01-23T09:45:00Z">
                <w:rPr>
                  <w:highlight w:val="yellow"/>
                </w:rPr>
              </w:rPrChange>
            </w:rPr>
            <w:delText xml:space="preserve">Regarding </w:delText>
          </w:r>
          <w:r w:rsidRPr="00AE684B" w:rsidDel="00AE684B">
            <w:rPr>
              <w:b/>
              <w:bCs/>
              <w:rPrChange w:id="384" w:author="COLPIZZI ILARIA" w:date="2025-01-23T10:45:00Z" w16du:dateUtc="2025-01-23T09:45:00Z">
                <w:rPr>
                  <w:b/>
                  <w:bCs/>
                  <w:highlight w:val="yellow"/>
                </w:rPr>
              </w:rPrChange>
            </w:rPr>
            <w:delText>H1</w:delText>
          </w:r>
          <w:r w:rsidRPr="00AE684B" w:rsidDel="00AE684B">
            <w:rPr>
              <w:rPrChange w:id="385" w:author="COLPIZZI ILARIA" w:date="2025-01-23T10:45:00Z" w16du:dateUtc="2025-01-23T09:45:00Z">
                <w:rPr>
                  <w:highlight w:val="yellow"/>
                </w:rPr>
              </w:rPrChange>
            </w:rPr>
            <w:delText>, the reliability metrics suggest that cross-sectional psychometric approaches may be insufficient for fully capturing the dimensionality of self-compassion. The moderate within-subject reliability emphasizes the importance of temporal dynamics and underscores the limitations of relying exclusively on cross-sectional data, which may overlook the contextual and dynamic shifts integral to self-compassion. In contrast, the high between-subject reliability confirms the scale’s ability to distinguish stable, trait-level differences in self-compassion across individuals.</w:delText>
          </w:r>
        </w:del>
      </w:moveTo>
    </w:p>
    <w:p w14:paraId="0278A71A" w14:textId="63F75A9A" w:rsidR="00AE684B" w:rsidRPr="003F5BB7" w:rsidDel="00AE684B" w:rsidRDefault="00AE684B">
      <w:pPr>
        <w:pStyle w:val="BodyText"/>
        <w:ind w:firstLine="0"/>
        <w:rPr>
          <w:del w:id="386" w:author="COLPIZZI ILARIA" w:date="2025-01-23T10:48:00Z" w16du:dateUtc="2025-01-23T09:48:00Z"/>
          <w:moveTo w:id="387" w:author="COLPIZZI ILARIA" w:date="2025-01-23T10:45:00Z" w16du:dateUtc="2025-01-23T09:45:00Z"/>
        </w:rPr>
        <w:pPrChange w:id="388" w:author="COLPIZZI ILARIA" w:date="2025-01-23T10:51:00Z" w16du:dateUtc="2025-01-23T09:51:00Z">
          <w:pPr>
            <w:pStyle w:val="BodyText"/>
          </w:pPr>
        </w:pPrChange>
      </w:pPr>
      <w:moveTo w:id="389" w:author="COLPIZZI ILARIA" w:date="2025-01-23T10:45:00Z" w16du:dateUtc="2025-01-23T09:45:00Z">
        <w:del w:id="390" w:author="COLPIZZI ILARIA" w:date="2025-01-23T10:48:00Z" w16du:dateUtc="2025-01-23T09:48:00Z">
          <w:r w:rsidDel="00AE684B">
            <w:delText xml:space="preserve">The moderate within-subject reliability also highlights the dynamic state-level fluctuations that align with </w:delText>
          </w:r>
          <w:r w:rsidRPr="003F5BB7" w:rsidDel="00AE684B">
            <w:rPr>
              <w:b/>
              <w:bCs/>
            </w:rPr>
            <w:delText>H2</w:delText>
          </w:r>
          <w:r w:rsidDel="00AE684B">
            <w:delText>, where contextual factors are hypothesized to drive moment-to-moment changes in CS and UCS. Furthermore, these fluctuations provide a critical foundation for examining how emotional arousal levels influence self-compassion dynamics (</w:delText>
          </w:r>
          <w:r w:rsidRPr="003F5BB7" w:rsidDel="00AE684B">
            <w:rPr>
              <w:b/>
              <w:bCs/>
            </w:rPr>
            <w:delText>H3</w:delText>
          </w:r>
          <w:r w:rsidDel="00AE684B">
            <w:delText>) and for evaluating the inter-individual variability in the CS-UCS relationship (</w:delText>
          </w:r>
          <w:r w:rsidRPr="003F5BB7" w:rsidDel="00AE684B">
            <w:rPr>
              <w:b/>
              <w:bCs/>
            </w:rPr>
            <w:delText>H4</w:delText>
          </w:r>
          <w:r w:rsidDel="00AE684B">
            <w:delText>).</w:delText>
          </w:r>
        </w:del>
      </w:moveTo>
    </w:p>
    <w:moveToRangeEnd w:id="378"/>
    <w:p w14:paraId="682ADF85" w14:textId="05F32AB3" w:rsidR="002871C7" w:rsidRDefault="00834C48">
      <w:pPr>
        <w:pStyle w:val="BodyText"/>
        <w:ind w:firstLine="0"/>
        <w:pPrChange w:id="391" w:author="COLPIZZI ILARIA" w:date="2025-01-23T10:51:00Z" w16du:dateUtc="2025-01-23T09:51:00Z">
          <w:pPr>
            <w:pStyle w:val="BodyText"/>
          </w:pPr>
        </w:pPrChange>
      </w:pPr>
      <w:del w:id="392" w:author="COLPIZZI ILARIA" w:date="2025-01-23T10:48:00Z" w16du:dateUtc="2025-01-23T09:48:00Z">
        <w:r w:rsidDel="00AE684B">
          <w:delText>The findings of Study 1 support the Bipolar Continuum Hypothesis by showing an inverse relationship between CS and UCS at both trait (</w:delText>
        </w:r>
        <w:r w:rsidRPr="00834C48" w:rsidDel="00AE684B">
          <w:rPr>
            <w:i/>
            <w:iCs/>
          </w:rPr>
          <w:delText>r</w:delText>
        </w:r>
        <w:r w:rsidDel="00AE684B">
          <w:delText xml:space="preserve"> = -0.66) and state (</w:delText>
        </w:r>
        <w:r w:rsidRPr="00834C48" w:rsidDel="00AE684B">
          <w:rPr>
            <w:i/>
            <w:iCs/>
          </w:rPr>
          <w:delText>r</w:delText>
        </w:r>
        <w:r w:rsidDel="00AE684B">
          <w:delText xml:space="preserve"> = -0.48) levels. While the trait-level correlation reflects stable individual differences, the state-level correlation reveals a more flexible relationship influenced by situational factors. The weak temporal association within the same day, even for lags of only a few hours (</w:delText>
        </w:r>
        <w:r w:rsidRPr="00834C48" w:rsidDel="00AE684B">
          <w:rPr>
            <w:i/>
            <w:iCs/>
          </w:rPr>
          <w:delText>r</w:delText>
        </w:r>
        <w:r w:rsidDel="00AE684B">
          <w:delText xml:space="preserve"> = -0.10), underscores the highly dynamic nature of self-compassion. This finding aligns with </w:delText>
        </w:r>
        <w:r w:rsidRPr="00834C48" w:rsidDel="00AE684B">
          <w:rPr>
            <w:b/>
            <w:bCs/>
          </w:rPr>
          <w:delText>H</w:delText>
        </w:r>
        <w:r w:rsidR="00713274" w:rsidDel="00AE684B">
          <w:rPr>
            <w:b/>
            <w:bCs/>
          </w:rPr>
          <w:delText>2</w:delText>
        </w:r>
        <w:r w:rsidDel="00AE684B">
          <w:delText xml:space="preserve">, suggesting that state self-compassion is highly responsive to situational demands and fluctuates adaptively, particularly in the presence of heightened negative affect. Contextual predictors showed that negative affect exerts a dominant influence, driving symmetric and opposing changes in CS and UCS across all levels. In contrast, event unpleasantness had minimal effects, suggesting that self-compassion is primarily shaped by internal emotional states rather than external circumstances.  </w:delText>
        </w:r>
      </w:del>
      <w:del w:id="393" w:author="COLPIZZI ILARIA" w:date="2025-01-23T11:07:00Z" w16du:dateUtc="2025-01-23T10:07:00Z">
        <w:r w:rsidDel="0042019C">
          <w:delText>Overall, Study 1 highlights the internally driven and context-sensitive nature of self-compassion, supporting its bipolar structure.</w:delText>
        </w:r>
      </w:del>
    </w:p>
    <w:p w14:paraId="04E9F17C" w14:textId="3465F51F" w:rsidR="001671F9" w:rsidRPr="00EB6DD6" w:rsidRDefault="00AA3C26" w:rsidP="00EB6DD6">
      <w:pPr>
        <w:pStyle w:val="BodyText"/>
        <w:ind w:firstLine="0"/>
        <w:jc w:val="center"/>
        <w:rPr>
          <w:rFonts w:cs="Times New Roman"/>
          <w:b/>
        </w:rPr>
      </w:pPr>
      <w:bookmarkStart w:id="394" w:name="results"/>
      <w:bookmarkStart w:id="395" w:name="direct-test-of-the-bch"/>
      <w:bookmarkEnd w:id="264"/>
      <w:bookmarkEnd w:id="266"/>
      <w:r w:rsidRPr="00EB6DD6">
        <w:rPr>
          <w:rFonts w:cs="Times New Roman"/>
          <w:b/>
        </w:rPr>
        <w:t>Study 2: State Self-Compassion Dynamics in High-Stress Environments</w:t>
      </w:r>
      <w:bookmarkStart w:id="396" w:name="methods-1"/>
      <w:bookmarkStart w:id="397" w:name="X6b8a212c2fe5b28091db5ee71bb6fa83767f73d"/>
      <w:bookmarkEnd w:id="19"/>
      <w:bookmarkEnd w:id="394"/>
      <w:bookmarkEnd w:id="395"/>
    </w:p>
    <w:p w14:paraId="67940A30" w14:textId="2BF6390A" w:rsidR="00A31E2A" w:rsidRDefault="00B547CD" w:rsidP="00540101">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w:t>
      </w:r>
      <w:r w:rsidRPr="00EB6DD6">
        <w:rPr>
          <w:rFonts w:cs="Times New Roman"/>
          <w:bCs/>
        </w:rPr>
        <w:lastRenderedPageBreak/>
        <w:t xml:space="preserve">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r w:rsidR="00540101">
        <w:rPr>
          <w:rFonts w:cs="Times New Roman"/>
          <w:bCs/>
        </w:rPr>
        <w:t xml:space="preserve"> </w:t>
      </w: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w:t>
      </w:r>
      <w:r w:rsidR="00EA3863" w:rsidRPr="00EA3863">
        <w:rPr>
          <w:rFonts w:cs="Times New Roman"/>
          <w:b/>
        </w:rPr>
        <w:t>H3</w:t>
      </w:r>
      <w:r w:rsidR="00B25079" w:rsidRPr="00EB6DD6">
        <w:rPr>
          <w:rFonts w:cs="Times New Roman"/>
          <w:bCs/>
        </w:rPr>
        <w:t>)</w:t>
      </w:r>
      <w:r w:rsidRPr="00EB6DD6">
        <w:rPr>
          <w:rFonts w:cs="Times New Roman"/>
          <w:bCs/>
        </w:rPr>
        <w:t>.</w:t>
      </w:r>
    </w:p>
    <w:p w14:paraId="49DA512C" w14:textId="707C03C4" w:rsidR="002C2F26" w:rsidRDefault="001C2393" w:rsidP="002C2F26">
      <w:pPr>
        <w:pStyle w:val="BodyText"/>
        <w:jc w:val="center"/>
        <w:rPr>
          <w:rFonts w:cs="Times New Roman"/>
          <w:b/>
          <w:bCs/>
        </w:rPr>
      </w:pPr>
      <w:ins w:id="398" w:author="COLPIZZI ILARIA" w:date="2025-01-22T17:20:00Z" w16du:dateUtc="2025-01-22T16:20:00Z">
        <w:r>
          <w:rPr>
            <w:rFonts w:cs="Times New Roman"/>
            <w:b/>
            <w:bCs/>
          </w:rPr>
          <w:t xml:space="preserve">Study 2: </w:t>
        </w:r>
      </w:ins>
      <w:ins w:id="399" w:author="COLPIZZI ILARIA" w:date="2025-01-23T11:07:00Z" w16du:dateUtc="2025-01-23T10:07:00Z">
        <w:r w:rsidR="003658BC">
          <w:rPr>
            <w:rFonts w:cs="Times New Roman"/>
            <w:b/>
            <w:bCs/>
          </w:rPr>
          <w:t xml:space="preserve">Specific </w:t>
        </w:r>
      </w:ins>
      <w:del w:id="400" w:author="COLPIZZI ILARIA" w:date="2025-01-22T17:20:00Z" w16du:dateUtc="2025-01-22T16:20:00Z">
        <w:r w:rsidR="00D9669A" w:rsidDel="001C2393">
          <w:rPr>
            <w:rFonts w:cs="Times New Roman"/>
            <w:b/>
            <w:bCs/>
          </w:rPr>
          <w:delText xml:space="preserve">Specific </w:delText>
        </w:r>
      </w:del>
      <w:r w:rsidR="00A31E2A" w:rsidRPr="00D9669A">
        <w:rPr>
          <w:rFonts w:cs="Times New Roman"/>
          <w:b/>
          <w:bCs/>
        </w:rPr>
        <w:t>Method</w:t>
      </w:r>
    </w:p>
    <w:p w14:paraId="3EB8BB42" w14:textId="77777777" w:rsidR="002B204E" w:rsidRDefault="00A31E2A" w:rsidP="002C2F26">
      <w:pPr>
        <w:pStyle w:val="BodyText"/>
        <w:rPr>
          <w:ins w:id="401" w:author="COLPIZZI ILARIA" w:date="2025-01-22T17:21:00Z" w16du:dateUtc="2025-01-22T16:21:00Z"/>
        </w:rPr>
      </w:pPr>
      <w:r w:rsidRPr="00D9669A">
        <w:rPr>
          <w:rFonts w:cs="Times New Roman"/>
          <w:b/>
          <w:bCs/>
        </w:rPr>
        <w:t>Design and Procedure</w:t>
      </w:r>
      <w:r w:rsidR="00D9669A" w:rsidRPr="00D9669A">
        <w:rPr>
          <w:rFonts w:cs="Times New Roman"/>
          <w:b/>
          <w:bCs/>
        </w:rPr>
        <w:t xml:space="preserve">. </w:t>
      </w:r>
      <w:r w:rsidRPr="00D9669A">
        <w:rPr>
          <w:rStyle w:val="Strong"/>
          <w:b w:val="0"/>
          <w:bCs w:val="0"/>
        </w:rPr>
        <w:t>Study 2</w:t>
      </w:r>
      <w:r w:rsidRPr="00D9669A">
        <w:t xml:space="preserve"> explored whether the inverse relationship between CS and UCS observed in daily life (Study 1) holds under </w:t>
      </w:r>
      <w:r w:rsidRPr="00D9669A">
        <w:rPr>
          <w:rStyle w:val="Strong"/>
          <w:b w:val="0"/>
          <w:bCs w:val="0"/>
        </w:rPr>
        <w:t>high-stress conditions</w:t>
      </w:r>
      <w:r w:rsidRPr="00D9669A">
        <w:t xml:space="preserve">. The EMA protocol spanned </w:t>
      </w:r>
      <w:r w:rsidRPr="00D9669A">
        <w:rPr>
          <w:rStyle w:val="Strong"/>
          <w:b w:val="0"/>
          <w:bCs w:val="0"/>
        </w:rPr>
        <w:t>16 days</w:t>
      </w:r>
      <w:r w:rsidRPr="00D9669A">
        <w:t xml:space="preserve"> (over ~3 months), with the same five daily prompts delivered on Saturdays.</w:t>
      </w:r>
    </w:p>
    <w:p w14:paraId="3A82381B" w14:textId="0D7438EE" w:rsidR="00D9669A" w:rsidRPr="0007360C" w:rsidRDefault="00A31E2A" w:rsidP="002C2F26">
      <w:pPr>
        <w:pStyle w:val="BodyText"/>
        <w:rPr>
          <w:rFonts w:cs="Times New Roman"/>
          <w:b/>
          <w:bCs/>
        </w:rPr>
      </w:pPr>
      <w:del w:id="402" w:author="COLPIZZI ILARIA" w:date="2025-01-22T17:20:00Z" w16du:dateUtc="2025-01-22T16:20:00Z">
        <w:r w:rsidRPr="00D9669A" w:rsidDel="002B204E">
          <w:delText xml:space="preserve"> </w:delText>
        </w:r>
      </w:del>
      <w:r w:rsidRPr="00D9669A">
        <w:t xml:space="preserve">Crucially, </w:t>
      </w:r>
      <w:r w:rsidRPr="00D9669A">
        <w:rPr>
          <w:rStyle w:val="Strong"/>
          <w:b w:val="0"/>
          <w:bCs w:val="0"/>
        </w:rPr>
        <w:t>four of these 16 days</w:t>
      </w:r>
      <w:r w:rsidRPr="00D9669A">
        <w:t xml:space="preserve"> incorporated </w:t>
      </w:r>
      <w:r w:rsidRPr="00D9669A">
        <w:rPr>
          <w:rStyle w:val="Strong"/>
          <w:b w:val="0"/>
          <w:bCs w:val="0"/>
        </w:rPr>
        <w:t>context-specific notifications</w:t>
      </w:r>
      <w:r w:rsidRPr="00D9669A">
        <w:t xml:space="preserve"> around a known stressor—academic exams—to capture responses in the moments immediately before and after the stressor.</w:t>
      </w:r>
      <w:r w:rsidR="00B6556E" w:rsidRPr="00D9669A">
        <w:t xml:space="preserve"> </w:t>
      </w:r>
      <w:r w:rsidRPr="00D9669A">
        <w:t>We divided the study period into three phases:</w:t>
      </w:r>
      <w:r w:rsidR="00B6556E" w:rsidRPr="00D9669A">
        <w:t xml:space="preserve"> </w:t>
      </w:r>
      <w:r w:rsidRPr="00D9669A">
        <w:rPr>
          <w:rStyle w:val="Strong"/>
        </w:rPr>
        <w:t>Pre-Exam Phase</w:t>
      </w:r>
      <w:r w:rsidRPr="00D9669A">
        <w:t xml:space="preserve"> (immediately before the exam)</w:t>
      </w:r>
      <w:r w:rsidR="00B6556E" w:rsidRPr="00D9669A">
        <w:t xml:space="preserve">; </w:t>
      </w:r>
      <w:r w:rsidRPr="00D9669A">
        <w:rPr>
          <w:rStyle w:val="Strong"/>
        </w:rPr>
        <w:t>Post-Exam Phase</w:t>
      </w:r>
      <w:r w:rsidRPr="00D9669A">
        <w:t xml:space="preserve"> (immediately after the exam)</w:t>
      </w:r>
      <w:r w:rsidR="00B6556E" w:rsidRPr="00D9669A">
        <w:t xml:space="preserve">; </w:t>
      </w:r>
      <w:r w:rsidRPr="00D9669A">
        <w:rPr>
          <w:rStyle w:val="Strong"/>
        </w:rPr>
        <w:t>Distant Time Point Phase</w:t>
      </w:r>
      <w:r w:rsidRPr="00D9669A">
        <w:t xml:space="preserve"> (later in the semester, when the stressor was less salient).</w:t>
      </w:r>
      <w:r w:rsidR="00D9669A" w:rsidRPr="00D9669A">
        <w:t xml:space="preserve"> </w:t>
      </w:r>
      <w:r w:rsidRPr="00D9669A">
        <w:t xml:space="preserve">Beyond the standard EMA items (pleasant/unpleasant events, affect, and state self-compassion), Study 2 included </w:t>
      </w:r>
      <w:r w:rsidRPr="00D9669A">
        <w:rPr>
          <w:rStyle w:val="Strong"/>
          <w:b w:val="0"/>
          <w:bCs w:val="0"/>
        </w:rPr>
        <w:t>four decentering items</w:t>
      </w:r>
      <w:r w:rsidRPr="00D9669A">
        <w:t xml:space="preserve"> (adapted from </w:t>
      </w:r>
      <w:proofErr w:type="spellStart"/>
      <w:r w:rsidRPr="00D9669A">
        <w:t>Biehler</w:t>
      </w:r>
      <w:proofErr w:type="spellEnd"/>
      <w:r w:rsidRPr="00D9669A">
        <w:t xml:space="preserve"> &amp; </w:t>
      </w:r>
      <w:proofErr w:type="spellStart"/>
      <w:r w:rsidRPr="00D9669A">
        <w:t>Naragon</w:t>
      </w:r>
      <w:proofErr w:type="spellEnd"/>
      <w:r w:rsidRPr="00D9669A">
        <w:t xml:space="preserve">-Gainey, 2022). These items probed participants’ capacity for detached self-observation, theorized to influence how they respond to stress and potentially </w:t>
      </w:r>
      <w:r w:rsidRPr="0007360C">
        <w:t>moderate the relationship between CS and UCS.</w:t>
      </w:r>
    </w:p>
    <w:p w14:paraId="21093395" w14:textId="414CCDDC" w:rsidR="00D9669A" w:rsidRPr="00D9669A" w:rsidRDefault="00D9669A" w:rsidP="00D9669A">
      <w:pPr>
        <w:pStyle w:val="NormalWeb"/>
        <w:spacing w:line="480" w:lineRule="auto"/>
        <w:ind w:firstLine="720"/>
        <w:rPr>
          <w:lang w:val="en-US"/>
        </w:rPr>
      </w:pPr>
      <w:r w:rsidRPr="0007360C">
        <w:rPr>
          <w:b/>
          <w:bCs/>
          <w:lang w:val="en-US"/>
        </w:rPr>
        <w:lastRenderedPageBreak/>
        <w:t>Sample and Compliance.</w:t>
      </w:r>
      <w:r w:rsidRPr="0007360C">
        <w:rPr>
          <w:lang w:val="en-US"/>
        </w:rPr>
        <w:t xml:space="preserve"> Participants</w:t>
      </w:r>
      <w:r w:rsidRPr="00D9669A">
        <w:rPr>
          <w:lang w:val="en-US"/>
        </w:rPr>
        <w:t xml:space="preserve"> were recruited from the same pool and met the same eligibility criteria as in Study 1. The final sample included 168 participants (</w:t>
      </w:r>
      <w:r>
        <w:rPr>
          <w:lang w:val="en-US"/>
        </w:rPr>
        <w:t xml:space="preserve">Mean </w:t>
      </w:r>
      <w:r w:rsidRPr="00D9669A">
        <w:rPr>
          <w:lang w:val="en-US"/>
        </w:rPr>
        <w:t>ag</w:t>
      </w:r>
      <w:r>
        <w:rPr>
          <w:lang w:val="en-US"/>
        </w:rPr>
        <w:t>e</w:t>
      </w:r>
      <w:r w:rsidRPr="00D9669A">
        <w:rPr>
          <w:lang w:val="en-US"/>
        </w:rPr>
        <w:t xml:space="preserve"> = 19.6 years, </w:t>
      </w:r>
      <w:r w:rsidRPr="00D9669A">
        <w:rPr>
          <w:i/>
          <w:iCs/>
          <w:lang w:val="en-US"/>
        </w:rPr>
        <w:t>SD</w:t>
      </w:r>
      <w:r w:rsidRPr="00D9669A">
        <w:rPr>
          <w:lang w:val="en-US"/>
        </w:rPr>
        <w:t xml:space="preserve"> = 1.9), with two participants excluded for failing to meet the 50% compliance threshold. On average, participants responded to 82% of daily prompts and completed 72% of the 16 total study days.</w:t>
      </w:r>
    </w:p>
    <w:p w14:paraId="5B653ABA" w14:textId="209CA4DE" w:rsidR="006231A2" w:rsidRPr="006231A2" w:rsidRDefault="006231A2" w:rsidP="006231A2">
      <w:pPr>
        <w:pStyle w:val="BodyText"/>
        <w:rPr>
          <w:rFonts w:cs="Times New Roman"/>
          <w:b/>
          <w:bCs/>
        </w:rPr>
      </w:pPr>
      <w:bookmarkStart w:id="403"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w:t>
      </w:r>
      <w:r w:rsidR="000C4EEE">
        <w:rPr>
          <w:rFonts w:cs="Times New Roman"/>
          <w:b/>
          <w:bCs/>
        </w:rPr>
        <w:t>3</w:t>
      </w:r>
      <w:r w:rsidRPr="006231A2">
        <w:rPr>
          <w:rFonts w:cs="Times New Roman"/>
        </w:rPr>
        <w:t>.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measures collected across multiple days and times. Specifically, the dataset comprised 12 administrations across separate days (with five notifications per day) compared to a single notification collected on the evening following the exam.</w:t>
      </w:r>
    </w:p>
    <w:p w14:paraId="079D7541" w14:textId="3C262CC1" w:rsidR="006231A2" w:rsidRPr="006231A2" w:rsidRDefault="006231A2" w:rsidP="000F77E5">
      <w:pPr>
        <w:pStyle w:val="BodyText"/>
        <w:rPr>
          <w:rFonts w:cs="Times New Roman"/>
        </w:rPr>
      </w:pPr>
      <w:r w:rsidRPr="006231A2">
        <w:rPr>
          <w:rFonts w:cs="Times New Roman"/>
        </w:rPr>
        <w:t>To examine the influence of stress, the study period was divided into three distinct phases:  1. Pre-exam phase: Captures the anticipatory stress period the day before the exam.  2. Post-exam phase: Reflects the recovery period the day after the exam. 3. Baseline phase: Represents typical non-exam days, serving as a control.  We hypothesized that CS would decrease, and UCS would increase during the pre-exam phase due to heightened stress. Conversely, we expected these 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lastRenderedPageBreak/>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6EEF8FB0" w14:textId="77777777" w:rsidR="0007360C" w:rsidRDefault="008924FC" w:rsidP="00D31D28">
      <w:pPr>
        <w:pStyle w:val="BodyText"/>
        <w:ind w:firstLine="0"/>
        <w:rPr>
          <w:ins w:id="404" w:author="COLPIZZI ILARIA" w:date="2025-01-22T17:26:00Z" w16du:dateUtc="2025-01-22T16:26:00Z"/>
          <w:rFonts w:cs="Times New Roman"/>
          <w:i/>
          <w:iCs/>
        </w:rPr>
      </w:pPr>
      <w:r w:rsidRPr="00EB6DD6">
        <w:rPr>
          <w:rFonts w:cs="Times New Roman"/>
          <w:b/>
          <w:bCs/>
        </w:rPr>
        <w:t>Figure 1</w:t>
      </w:r>
      <w:r w:rsidR="00D31D28">
        <w:rPr>
          <w:rFonts w:cs="Times New Roman"/>
          <w:b/>
          <w:bCs/>
        </w:rPr>
        <w:t xml:space="preserve">. </w:t>
      </w:r>
      <w:r w:rsidR="005E1160" w:rsidRPr="00D31D28">
        <w:rPr>
          <w:rFonts w:cs="Times New Roman"/>
        </w:rPr>
        <w:t>Study 2: Posterior Distribution of CS</w:t>
      </w:r>
      <w:r w:rsidR="00F01F18" w:rsidRPr="00D31D28">
        <w:rPr>
          <w:rFonts w:cs="Times New Roman"/>
        </w:rPr>
        <w:t xml:space="preserve"> and UCS Components Before and After Exam</w:t>
      </w:r>
      <w:ins w:id="405" w:author="COLPIZZI ILARIA" w:date="2025-01-22T17:26:00Z" w16du:dateUtc="2025-01-22T16:26:00Z">
        <w:r w:rsidR="0007360C">
          <w:rPr>
            <w:rFonts w:cs="Times New Roman"/>
            <w:i/>
            <w:iCs/>
          </w:rPr>
          <w:t xml:space="preserve"> </w:t>
        </w:r>
      </w:ins>
      <w:del w:id="406" w:author="COLPIZZI ILARIA" w:date="2025-01-22T17:26:00Z" w16du:dateUtc="2025-01-22T16:26:00Z">
        <w:r w:rsidR="00F01F18" w:rsidRPr="00EB6DD6" w:rsidDel="0007360C">
          <w:rPr>
            <w:rFonts w:cs="Times New Roman"/>
            <w:i/>
            <w:iCs/>
          </w:rPr>
          <w:delText xml:space="preserve"> </w:delText>
        </w:r>
      </w:del>
      <w:r w:rsidR="00F01F18" w:rsidRPr="00D31D28">
        <w:rPr>
          <w:rFonts w:cs="Times New Roman"/>
        </w:rPr>
        <w:t>Days</w:t>
      </w:r>
      <w:r w:rsidR="00F01F18" w:rsidRPr="00EB6DD6">
        <w:rPr>
          <w:rFonts w:cs="Times New Roman"/>
          <w:i/>
          <w:iCs/>
        </w:rPr>
        <w:t>.</w:t>
      </w:r>
    </w:p>
    <w:p w14:paraId="698F5C7A" w14:textId="2964C0B1" w:rsidR="00D31D28" w:rsidRPr="0007360C" w:rsidRDefault="0007360C" w:rsidP="00D31D28">
      <w:pPr>
        <w:pStyle w:val="BodyText"/>
        <w:ind w:firstLine="0"/>
        <w:rPr>
          <w:rFonts w:cs="Times New Roman"/>
          <w:i/>
          <w:iCs/>
          <w:rPrChange w:id="407" w:author="COLPIZZI ILARIA" w:date="2025-01-22T17:26:00Z" w16du:dateUtc="2025-01-22T16:26:00Z">
            <w:rPr>
              <w:rFonts w:cs="Times New Roman"/>
            </w:rPr>
          </w:rPrChange>
        </w:rPr>
      </w:pPr>
      <w:moveToRangeStart w:id="408" w:author="COLPIZZI ILARIA" w:date="2025-01-22T17:26:00Z" w:name="move188459230"/>
      <w:moveTo w:id="409" w:author="COLPIZZI ILARIA" w:date="2025-01-22T17:26:00Z" w16du:dateUtc="2025-01-22T16:26:00Z">
        <w:r w:rsidRPr="00EB6DD6">
          <w:rPr>
            <w:rFonts w:cs="Times New Roman"/>
            <w:noProof/>
          </w:rPr>
          <w:drawing>
            <wp:inline distT="0" distB="0" distL="0" distR="0" wp14:anchorId="19410A30" wp14:editId="71EED53E">
              <wp:extent cx="3910819" cy="2940807"/>
              <wp:effectExtent l="0" t="0" r="1270" b="5715"/>
              <wp:docPr id="1359900063"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6879" cy="2945364"/>
                      </a:xfrm>
                      <a:prstGeom prst="rect">
                        <a:avLst/>
                      </a:prstGeom>
                    </pic:spPr>
                  </pic:pic>
                </a:graphicData>
              </a:graphic>
            </wp:inline>
          </w:drawing>
        </w:r>
      </w:moveTo>
      <w:moveToRangeEnd w:id="408"/>
      <w:del w:id="410" w:author="COLPIZZI ILARIA" w:date="2025-01-22T17:26:00Z" w16du:dateUtc="2025-01-22T16:26:00Z">
        <w:r w:rsidR="00F01F18" w:rsidRPr="00EB6DD6" w:rsidDel="0007360C">
          <w:rPr>
            <w:rFonts w:cs="Times New Roman"/>
            <w:i/>
            <w:iCs/>
          </w:rPr>
          <w:delText xml:space="preserve"> </w:delText>
        </w:r>
      </w:del>
      <w:moveFromRangeStart w:id="411" w:author="COLPIZZI ILARIA" w:date="2025-01-22T17:26:00Z" w:name="move188459230"/>
      <w:moveFrom w:id="412" w:author="COLPIZZI ILARIA" w:date="2025-01-22T17:26:00Z" w16du:dateUtc="2025-01-22T16:26:00Z">
        <w:r w:rsidR="00D91B53" w:rsidRPr="00EB6DD6" w:rsidDel="0007360C">
          <w:rPr>
            <w:rFonts w:cs="Times New Roman"/>
            <w:noProof/>
          </w:rPr>
          <w:drawing>
            <wp:inline distT="0" distB="0" distL="0" distR="0" wp14:anchorId="7B76D480" wp14:editId="57223DF8">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8114" cy="3081647"/>
                      </a:xfrm>
                      <a:prstGeom prst="rect">
                        <a:avLst/>
                      </a:prstGeom>
                    </pic:spPr>
                  </pic:pic>
                </a:graphicData>
              </a:graphic>
            </wp:inline>
          </w:drawing>
        </w:r>
      </w:moveFrom>
      <w:moveFromRangeEnd w:id="411"/>
      <w:r w:rsidR="005E1160" w:rsidRPr="00EB6DD6">
        <w:rPr>
          <w:rFonts w:cs="Times New Roman"/>
          <w:i/>
          <w:iCs/>
        </w:rPr>
        <w:t xml:space="preserve"> </w:t>
      </w:r>
    </w:p>
    <w:p w14:paraId="70B0DE35" w14:textId="343B7F4C" w:rsidR="00D91B53" w:rsidDel="001809B6" w:rsidRDefault="005E1160" w:rsidP="00EB6DD6">
      <w:pPr>
        <w:pStyle w:val="ImageCaption"/>
        <w:rPr>
          <w:del w:id="413" w:author="COLPIZZI ILARIA" w:date="2025-01-23T11:08:00Z" w16du:dateUtc="2025-01-23T10:08:00Z"/>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w:t>
      </w:r>
      <w:r w:rsidRPr="00EB6DD6">
        <w:rPr>
          <w:rFonts w:cs="Times New Roman"/>
        </w:rPr>
        <w:lastRenderedPageBreak/>
        <w:t>component rebounding above the pre-exam average and the UCS component diminishing. The zero line on the graph represents the reference level of self-compassion during periods not influenced by exam stress, serving as a steady-state benchmark for comparison.</w:t>
      </w:r>
    </w:p>
    <w:p w14:paraId="5DFF5881" w14:textId="77777777" w:rsidR="00D31D28" w:rsidRDefault="00D31D28" w:rsidP="00EB6DD6">
      <w:pPr>
        <w:pStyle w:val="ImageCaption"/>
        <w:rPr>
          <w:rFonts w:cs="Times New Roman"/>
        </w:rPr>
      </w:pPr>
    </w:p>
    <w:p w14:paraId="38FD9816" w14:textId="47365B8D" w:rsidR="00D31D28" w:rsidRPr="00EB6DD6" w:rsidRDefault="00D31D28" w:rsidP="00D31D28">
      <w:pPr>
        <w:pStyle w:val="BodyText"/>
        <w:rPr>
          <w:rFonts w:cs="Times New Roman"/>
        </w:rPr>
      </w:pPr>
      <w:r w:rsidRPr="006231A2">
        <w:rPr>
          <w:rFonts w:cs="Times New Roman"/>
        </w:rPr>
        <w:t xml:space="preserve">These results reveal opposing but symmetric trends in CS and UCS across the pre- and post-exam periods. The observed patterns align with the Bipolar Continuum Hypothesis, </w:t>
      </w:r>
      <w:r w:rsidR="000C4EEE">
        <w:rPr>
          <w:rFonts w:cs="Times New Roman"/>
        </w:rPr>
        <w:t>showing</w:t>
      </w:r>
      <w:r w:rsidRPr="006231A2">
        <w:rPr>
          <w:rFonts w:cs="Times New Roman"/>
        </w:rPr>
        <w:t xml:space="preserve"> that academic stress disrupts the balance between self-compassion and self-criticism in a predictable manner, with subsequent recovery once the stressor is removed</w:t>
      </w:r>
      <w:ins w:id="414" w:author="COLPIZZI ILARIA" w:date="2025-01-22T17:27:00Z" w16du:dateUtc="2025-01-22T16:27:00Z">
        <w:r w:rsidR="00F805A0">
          <w:rPr>
            <w:rFonts w:cs="Times New Roman"/>
          </w:rPr>
          <w:t xml:space="preserve"> (</w:t>
        </w:r>
        <w:r w:rsidR="00F805A0" w:rsidRPr="00F805A0">
          <w:rPr>
            <w:rFonts w:cs="Times New Roman"/>
            <w:b/>
            <w:bCs/>
            <w:rPrChange w:id="415" w:author="COLPIZZI ILARIA" w:date="2025-01-22T17:27:00Z" w16du:dateUtc="2025-01-22T16:27:00Z">
              <w:rPr>
                <w:rFonts w:cs="Times New Roman"/>
              </w:rPr>
            </w:rPrChange>
          </w:rPr>
          <w:t>H3</w:t>
        </w:r>
        <w:r w:rsidR="00F805A0">
          <w:rPr>
            <w:rFonts w:cs="Times New Roman"/>
          </w:rPr>
          <w:t>)</w:t>
        </w:r>
      </w:ins>
      <w:r w:rsidRPr="006231A2">
        <w:rPr>
          <w:rFonts w:cs="Times New Roman"/>
        </w:rPr>
        <w:t>.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7CC0285" w14:textId="5577C129" w:rsidR="00AF0A30" w:rsidRPr="00AF0A30" w:rsidRDefault="00AF0A30" w:rsidP="00AF0A30">
      <w:pPr>
        <w:pStyle w:val="BodyText"/>
        <w:rPr>
          <w:rFonts w:cs="Times New Roman"/>
          <w:b/>
          <w:bCs/>
        </w:rPr>
      </w:pPr>
      <w:r w:rsidRPr="00AF0A30">
        <w:rPr>
          <w:rFonts w:cs="Times New Roman"/>
          <w:b/>
          <w:bCs/>
        </w:rPr>
        <w:t>Analysis 2: Impact of Contextual Influences on CS and UCS.</w:t>
      </w:r>
      <w:r>
        <w:rPr>
          <w:rFonts w:cs="Times New Roman"/>
          <w:b/>
          <w:bCs/>
        </w:rPr>
        <w:t xml:space="preserve"> </w:t>
      </w:r>
      <w:r w:rsidRPr="00AF0A30">
        <w:rPr>
          <w:rFonts w:cs="Times New Roman"/>
        </w:rPr>
        <w:t xml:space="preserve">This analysis investigated how negative affect, decentering, and event unpleasantness influenced state self-compassion components (CS and UCS), using data from both exam-related and unrelated moments to explore a wide range of contextual variability. The analysis paralleled Analysis 3 of Study 1 and tested </w:t>
      </w:r>
      <w:r w:rsidRPr="00AF0A30">
        <w:rPr>
          <w:rFonts w:cs="Times New Roman"/>
          <w:b/>
          <w:bCs/>
        </w:rPr>
        <w:t>H2</w:t>
      </w:r>
      <w:r w:rsidRPr="00AF0A30">
        <w:rPr>
          <w:rFonts w:cs="Times New Roman"/>
        </w:rPr>
        <w:t xml:space="preserve">, which posits that contextual factors exert equal and opposite effects on CS and UCS, consistent with the Bipolar Continuum Hypothesis.  </w:t>
      </w:r>
    </w:p>
    <w:p w14:paraId="5F13AD00" w14:textId="4477D8B2" w:rsidR="00AF0A30" w:rsidRPr="00AF0A30" w:rsidRDefault="00AF0A30" w:rsidP="00AF0A30">
      <w:pPr>
        <w:pStyle w:val="BodyText"/>
        <w:rPr>
          <w:rFonts w:cs="Times New Roman"/>
        </w:rPr>
      </w:pPr>
      <w:r w:rsidRPr="00AF0A30">
        <w:rPr>
          <w:rFonts w:cs="Times New Roman"/>
        </w:rPr>
        <w:t xml:space="preserve">Separate Bayesian hierarchical models were used for CS and UCS as dependent variables, sharing the same structure but differing in the outcome variable. Fixed effects included negative affect (emotional distress), decentering (the ability to observe one’s thoughts without becoming overwhelmed), and event unpleasantness (subjective evaluation of negative experiences). Predictors were centered at three levels—person (inter-individual differences), day (variations between days), and moment (within-day fluctuations). Random intercepts for participants and days accounted for the hierarchical data structure. Predictors were scaled for consistent interpretation across levels. Model specifications are provided in the SI.  </w:t>
      </w:r>
    </w:p>
    <w:p w14:paraId="10E0C92C" w14:textId="2B1AF6B9" w:rsidR="00AF0A30" w:rsidRPr="00AF0A30" w:rsidRDefault="00AF0A30" w:rsidP="00AF0A30">
      <w:pPr>
        <w:pStyle w:val="BodyText"/>
        <w:rPr>
          <w:rFonts w:cs="Times New Roman"/>
        </w:rPr>
      </w:pPr>
      <w:r w:rsidRPr="00AF0A30">
        <w:rPr>
          <w:rFonts w:cs="Times New Roman"/>
          <w:b/>
          <w:bCs/>
        </w:rPr>
        <w:lastRenderedPageBreak/>
        <w:t>Results</w:t>
      </w:r>
      <w:r w:rsidRPr="00AF0A30">
        <w:rPr>
          <w:rFonts w:cs="Times New Roman"/>
        </w:rPr>
        <w:t xml:space="preserve">. Negative affect was negatively associated with CS (person-level β = -0.31; day-level β = -0.17; moment-level β = -0.13) and positively correlated with UCS (person-level β = 0.33; day-level β = 0.16; moment-level β = 0.14). Decentering positively influenced CS (person-level β = 0.20; day-level β = 0.12; moment-level β = 0.08) and negatively influenced UCS (person-level β = -0.36; day-level β = -0.22; moment-level β = -0.15). Event unpleasantness showed minimal impact on both CS and UCS. These inverse effects of negative affect and decentering on CS and UCS support the Bipolar Continuum Hypothesis.  </w:t>
      </w:r>
    </w:p>
    <w:p w14:paraId="3F3A2A54" w14:textId="2E049E08" w:rsidR="009F3459" w:rsidRPr="006B3DA0" w:rsidRDefault="00A53166" w:rsidP="00AF0A30">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9F3459" w:rsidRPr="009F3459">
        <w:rPr>
          <w:rFonts w:cs="Times New Roman"/>
        </w:rPr>
        <w:t xml:space="preserve">The third analysis investigated whether the inverse relationship between CS and UCS remains stable across contexts with differing stress levels, specifically high-stress (pre-exam) and low-stress (baseline) contexts, as hypothesized in </w:t>
      </w:r>
      <w:r w:rsidR="009F3459" w:rsidRPr="006B3DA0">
        <w:rPr>
          <w:rFonts w:cs="Times New Roman"/>
          <w:b/>
          <w:bCs/>
        </w:rPr>
        <w:t>H3</w:t>
      </w:r>
      <w:r w:rsidR="009F3459" w:rsidRPr="009F3459">
        <w:rPr>
          <w:rFonts w:cs="Times New Roman"/>
        </w:rPr>
        <w:t>. A multivariate Bayesian model with random slopes and intercepts at multiple levels (</w:t>
      </w:r>
      <w:r w:rsidR="006B3DA0">
        <w:rPr>
          <w:rFonts w:cs="Times New Roman"/>
        </w:rPr>
        <w:t>participant,</w:t>
      </w:r>
      <w:r w:rsidR="009F3459" w:rsidRPr="009F3459">
        <w:rPr>
          <w:rFonts w:cs="Times New Roman"/>
        </w:rPr>
        <w:t xml:space="preserve"> day, and </w:t>
      </w:r>
      <w:r w:rsidR="006B3DA0">
        <w:rPr>
          <w:rFonts w:cs="Times New Roman"/>
        </w:rPr>
        <w:t>within-day occasion</w:t>
      </w:r>
      <w:r w:rsidR="009F3459" w:rsidRPr="009F3459">
        <w:rPr>
          <w:rFonts w:cs="Times New Roman"/>
        </w:rPr>
        <w:t xml:space="preserve">) was applied to estimate the correlation between CS and UCS across these contexts. The model incorporated stress levels as predictors and allowed for heteroscedasticity by modeling the residual standard deviation as a function of stress context. </w:t>
      </w:r>
    </w:p>
    <w:p w14:paraId="0583B567" w14:textId="396F4445" w:rsidR="00FA443F" w:rsidRDefault="009F3459" w:rsidP="00FA443F">
      <w:pPr>
        <w:pStyle w:val="BodyText"/>
        <w:rPr>
          <w:rFonts w:cs="Times New Roman"/>
        </w:rPr>
      </w:pPr>
      <w:r w:rsidRPr="006B3DA0">
        <w:rPr>
          <w:rFonts w:cs="Times New Roman"/>
          <w:b/>
          <w:bCs/>
        </w:rPr>
        <w:t>Results</w:t>
      </w:r>
      <w:r w:rsidRPr="009F3459">
        <w:rPr>
          <w:rFonts w:cs="Times New Roman"/>
        </w:rPr>
        <w:t>. In high-stress situations (e.g., pre-exam), the CS-UCS correlation was strongly negative (</w:t>
      </w:r>
      <w:r w:rsidRPr="004C2D53">
        <w:rPr>
          <w:rFonts w:cs="Times New Roman"/>
          <w:i/>
          <w:iCs/>
        </w:rPr>
        <w:t>r</w:t>
      </w:r>
      <w:r w:rsidRPr="009F3459">
        <w:rPr>
          <w:rFonts w:cs="Times New Roman"/>
        </w:rPr>
        <w:t xml:space="preserve"> = -0.70; 89% CI: [-0.76, -0.62]) and remained similarly negative post-exam (</w:t>
      </w:r>
      <w:r w:rsidRPr="00D31D28">
        <w:rPr>
          <w:rFonts w:cs="Times New Roman"/>
          <w:i/>
          <w:iCs/>
        </w:rPr>
        <w:t>r</w:t>
      </w:r>
      <w:r w:rsidRPr="009F3459">
        <w:rPr>
          <w:rFonts w:cs="Times New Roman"/>
        </w:rPr>
        <w:t xml:space="preserve"> = -0.70; 89% CI: [-0.78, -0.59]). In a low-stress baseline context, the CS-UCS correlation was also negative (</w:t>
      </w:r>
      <w:r w:rsidRPr="00D31D28">
        <w:rPr>
          <w:rFonts w:cs="Times New Roman"/>
          <w:i/>
          <w:iCs/>
        </w:rPr>
        <w:t>r</w:t>
      </w:r>
      <w:r w:rsidRPr="009F3459">
        <w:rPr>
          <w:rFonts w:cs="Times New Roman"/>
        </w:rPr>
        <w:t xml:space="preserve"> = -0.79; 89% CI: [-0.95, -0.60]). Overlapping credible intervals across stress levels suggest that the inverse CS-UCS relationship is stable, supporting the Bipolar Continuum Hypothesis.</w:t>
      </w:r>
    </w:p>
    <w:p w14:paraId="09808332" w14:textId="17914D40" w:rsidR="00FA443F" w:rsidRPr="00FA443F" w:rsidRDefault="00FA443F" w:rsidP="00FA443F">
      <w:pPr>
        <w:pStyle w:val="BodyText"/>
        <w:rPr>
          <w:rFonts w:cs="Times New Roman"/>
        </w:rPr>
      </w:pPr>
      <w:r w:rsidRPr="00FA443F">
        <w:rPr>
          <w:rFonts w:cs="Times New Roman"/>
          <w:b/>
          <w:bCs/>
        </w:rPr>
        <w:t>Analysis 4: Decentering and the CS-UCS Relationship.</w:t>
      </w:r>
      <w:r>
        <w:rPr>
          <w:rFonts w:cs="Times New Roman"/>
        </w:rPr>
        <w:t xml:space="preserve"> </w:t>
      </w:r>
      <w:r w:rsidRPr="00FA443F">
        <w:rPr>
          <w:rFonts w:cs="Times New Roman"/>
        </w:rPr>
        <w:t xml:space="preserve">This analysis tested whether decentering, a mindfulness process promoting non-judgmental awareness, moderates the inverse </w:t>
      </w:r>
      <w:r w:rsidRPr="00FA443F">
        <w:rPr>
          <w:rFonts w:cs="Times New Roman"/>
        </w:rPr>
        <w:lastRenderedPageBreak/>
        <w:t>relationship between CS and UCS (</w:t>
      </w:r>
      <w:r w:rsidRPr="00FA443F">
        <w:rPr>
          <w:rFonts w:cs="Times New Roman"/>
          <w:b/>
          <w:bCs/>
        </w:rPr>
        <w:t>H2</w:t>
      </w:r>
      <w:r w:rsidRPr="00FA443F">
        <w:rPr>
          <w:rFonts w:cs="Times New Roman"/>
        </w:rPr>
        <w:t>). Decentering was hypothesized to strengthen this relationship by enhancing CS and reducing UCS, suggesting that mindfulness processes contribute to the flexibility of the bipolar structure.</w:t>
      </w:r>
    </w:p>
    <w:p w14:paraId="044AEE29" w14:textId="39EDC5C9" w:rsidR="00FA443F" w:rsidRPr="00FA443F" w:rsidRDefault="00FA443F" w:rsidP="00FA443F">
      <w:pPr>
        <w:pStyle w:val="BodyText"/>
        <w:rPr>
          <w:rFonts w:cs="Times New Roman"/>
        </w:rPr>
      </w:pPr>
      <w:r w:rsidRPr="00FA443F">
        <w:rPr>
          <w:rFonts w:cs="Times New Roman"/>
        </w:rPr>
        <w:t xml:space="preserve">A Bayesian hierarchical regression model predicted UCS as a function of CS, decentering, and their interaction across person, day, and moment levels. Random intercepts and slopes accounted for variability, and a </w:t>
      </w:r>
      <w:proofErr w:type="gramStart"/>
      <w:r w:rsidRPr="00FA443F">
        <w:rPr>
          <w:rFonts w:cs="Times New Roman"/>
        </w:rPr>
        <w:t>Student’s</w:t>
      </w:r>
      <w:proofErr w:type="gramEnd"/>
      <w:r w:rsidRPr="00FA443F">
        <w:rPr>
          <w:rFonts w:cs="Times New Roman"/>
        </w:rPr>
        <w:t xml:space="preserve"> </w:t>
      </w:r>
      <w:r w:rsidRPr="004C2D53">
        <w:rPr>
          <w:rFonts w:cs="Times New Roman"/>
          <w:i/>
          <w:iCs/>
        </w:rPr>
        <w:t>t</w:t>
      </w:r>
      <w:r w:rsidRPr="00FA443F">
        <w:rPr>
          <w:rFonts w:cs="Times New Roman"/>
        </w:rPr>
        <w:t>-distribution ensured robustness to outliers.</w:t>
      </w:r>
    </w:p>
    <w:p w14:paraId="44F44BEC" w14:textId="59F15CCF" w:rsidR="00FA443F" w:rsidRDefault="00FA443F" w:rsidP="00FA443F">
      <w:pPr>
        <w:pStyle w:val="BodyText"/>
        <w:rPr>
          <w:rFonts w:cs="Times New Roman"/>
        </w:rPr>
      </w:pPr>
      <w:r w:rsidRPr="00FA443F">
        <w:rPr>
          <w:rFonts w:cs="Times New Roman"/>
          <w:b/>
          <w:bCs/>
        </w:rPr>
        <w:t>Results.</w:t>
      </w:r>
      <w:r w:rsidRPr="00FA443F">
        <w:rPr>
          <w:rFonts w:cs="Times New Roman"/>
        </w:rPr>
        <w:t xml:space="preserve"> At the person level, the interaction between CS and decentering was negative (β = -0.05; 89% CI: [-0.08, -0.02]), indicating that higher decentering strengthens the inverse CS-UCS relationship. In contrast, interactions at the day and moment levels were near zero, suggesting that decentering’s influence is more relevant to stable, trait-like patterns than short-term fluctuations.</w:t>
      </w:r>
      <w:r>
        <w:rPr>
          <w:rFonts w:cs="Times New Roman"/>
        </w:rPr>
        <w:t xml:space="preserve"> </w:t>
      </w:r>
    </w:p>
    <w:p w14:paraId="2DC62BDD" w14:textId="7624B56A" w:rsidR="00272A2F" w:rsidRDefault="005838E7" w:rsidP="00EB6DD6">
      <w:pPr>
        <w:pStyle w:val="BodyText"/>
        <w:jc w:val="center"/>
        <w:rPr>
          <w:ins w:id="416" w:author="COLPIZZI ILARIA" w:date="2025-01-23T11:12:00Z" w16du:dateUtc="2025-01-23T10:12:00Z"/>
          <w:rFonts w:cs="Times New Roman"/>
          <w:b/>
          <w:bCs/>
        </w:rPr>
      </w:pPr>
      <w:bookmarkStart w:id="417" w:name="results-1"/>
      <w:bookmarkStart w:id="418" w:name="decentering-and-sc-and-usc-correlation"/>
      <w:bookmarkEnd w:id="396"/>
      <w:bookmarkEnd w:id="403"/>
      <w:ins w:id="419" w:author="COLPIZZI ILARIA" w:date="2025-01-22T17:29:00Z" w16du:dateUtc="2025-01-22T16:29:00Z">
        <w:r>
          <w:rPr>
            <w:rFonts w:cs="Times New Roman"/>
            <w:b/>
            <w:bCs/>
          </w:rPr>
          <w:t>Study 2:</w:t>
        </w:r>
      </w:ins>
      <w:ins w:id="420" w:author="COLPIZZI ILARIA" w:date="2025-01-22T17:30:00Z" w16du:dateUtc="2025-01-22T16:30:00Z">
        <w:r>
          <w:rPr>
            <w:rFonts w:cs="Times New Roman"/>
            <w:b/>
            <w:bCs/>
          </w:rPr>
          <w:t xml:space="preserve"> </w:t>
        </w:r>
      </w:ins>
      <w:r w:rsidR="00AA3C26" w:rsidRPr="00EB6DD6">
        <w:rPr>
          <w:rFonts w:cs="Times New Roman"/>
          <w:b/>
          <w:bCs/>
        </w:rPr>
        <w:t>Discussion</w:t>
      </w:r>
    </w:p>
    <w:p w14:paraId="72832A31" w14:textId="3A4FA4FD" w:rsidR="00FB352B" w:rsidRPr="00FB352B" w:rsidRDefault="00FB352B">
      <w:pPr>
        <w:pStyle w:val="BodyText"/>
        <w:rPr>
          <w:rFonts w:cs="Times New Roman"/>
          <w:rPrChange w:id="421" w:author="COLPIZZI ILARIA" w:date="2025-01-23T11:13:00Z" w16du:dateUtc="2025-01-23T10:13:00Z">
            <w:rPr>
              <w:rFonts w:cs="Times New Roman"/>
              <w:b/>
              <w:bCs/>
            </w:rPr>
          </w:rPrChange>
        </w:rPr>
        <w:pPrChange w:id="422" w:author="COLPIZZI ILARIA" w:date="2025-01-23T11:12:00Z" w16du:dateUtc="2025-01-23T10:12:00Z">
          <w:pPr>
            <w:pStyle w:val="BodyText"/>
            <w:jc w:val="center"/>
          </w:pPr>
        </w:pPrChange>
      </w:pPr>
      <w:ins w:id="423" w:author="COLPIZZI ILARIA" w:date="2025-01-23T11:12:00Z">
        <w:r w:rsidRPr="00FB352B">
          <w:rPr>
            <w:rFonts w:cs="Times New Roman"/>
            <w:rPrChange w:id="424" w:author="COLPIZZI ILARIA" w:date="2025-01-23T11:13:00Z" w16du:dateUtc="2025-01-23T10:13:00Z">
              <w:rPr>
                <w:rFonts w:cs="Times New Roman"/>
                <w:b/>
                <w:bCs/>
                <w:lang w:val="it-IT"/>
              </w:rPr>
            </w:rPrChange>
          </w:rPr>
          <w:t xml:space="preserve">Study 2 results provide further support for the Bipolar Continuum Hypothesis, highlighting the role of stress and internal versus external factors. Consistent with the hypothesis, Analysis 1 revealed that exam stress decreased CS and increased UCS in the pre-exam period, reflecting a shift toward self-criticism. Post-exam, CS rebounded and UCS decreased, indicating recovery or enhancement in self-compassion. This opposing response to academic stress reinforces the </w:t>
        </w:r>
      </w:ins>
      <w:ins w:id="425" w:author="COLPIZZI ILARIA" w:date="2025-01-23T11:12:00Z" w16du:dateUtc="2025-01-23T10:12:00Z">
        <w:r w:rsidRPr="00FB352B">
          <w:rPr>
            <w:rFonts w:cs="Times New Roman"/>
            <w:rPrChange w:id="426" w:author="COLPIZZI ILARIA" w:date="2025-01-23T11:13:00Z" w16du:dateUtc="2025-01-23T10:13:00Z">
              <w:rPr>
                <w:rFonts w:cs="Times New Roman"/>
                <w:b/>
                <w:bCs/>
                <w:lang w:val="it-IT"/>
              </w:rPr>
            </w:rPrChange>
          </w:rPr>
          <w:t>Bipolar Continuum Hypothesis</w:t>
        </w:r>
      </w:ins>
      <w:ins w:id="427" w:author="COLPIZZI ILARIA" w:date="2025-01-23T11:13:00Z" w16du:dateUtc="2025-01-23T10:13:00Z">
        <w:r>
          <w:rPr>
            <w:rFonts w:cs="Times New Roman"/>
          </w:rPr>
          <w:t>’</w:t>
        </w:r>
      </w:ins>
      <w:ins w:id="428" w:author="COLPIZZI ILARIA" w:date="2025-01-23T11:12:00Z" w16du:dateUtc="2025-01-23T10:12:00Z">
        <w:r w:rsidRPr="00FB352B">
          <w:rPr>
            <w:rFonts w:cs="Times New Roman"/>
            <w:rPrChange w:id="429" w:author="COLPIZZI ILARIA" w:date="2025-01-23T11:13:00Z" w16du:dateUtc="2025-01-23T10:13:00Z">
              <w:rPr>
                <w:rFonts w:cs="Times New Roman"/>
                <w:b/>
                <w:bCs/>
              </w:rPr>
            </w:rPrChange>
          </w:rPr>
          <w:t>s</w:t>
        </w:r>
      </w:ins>
      <w:ins w:id="430" w:author="COLPIZZI ILARIA" w:date="2025-01-23T11:13:00Z" w16du:dateUtc="2025-01-23T10:13:00Z">
        <w:r w:rsidRPr="00FB352B">
          <w:rPr>
            <w:rFonts w:cs="Times New Roman"/>
            <w:rPrChange w:id="431" w:author="COLPIZZI ILARIA" w:date="2025-01-23T11:13:00Z" w16du:dateUtc="2025-01-23T10:13:00Z">
              <w:rPr>
                <w:rFonts w:cs="Times New Roman"/>
                <w:b/>
                <w:bCs/>
              </w:rPr>
            </w:rPrChange>
          </w:rPr>
          <w:t xml:space="preserve"> </w:t>
        </w:r>
      </w:ins>
      <w:ins w:id="432" w:author="COLPIZZI ILARIA" w:date="2025-01-23T11:12:00Z">
        <w:r w:rsidRPr="00FB352B">
          <w:rPr>
            <w:rFonts w:cs="Times New Roman"/>
            <w:rPrChange w:id="433" w:author="COLPIZZI ILARIA" w:date="2025-01-23T11:13:00Z" w16du:dateUtc="2025-01-23T10:13:00Z">
              <w:rPr>
                <w:rFonts w:cs="Times New Roman"/>
                <w:b/>
                <w:bCs/>
                <w:lang w:val="it-IT"/>
              </w:rPr>
            </w:rPrChange>
          </w:rPr>
          <w:t>prediction of an inverse relationship between CS and UCS, influenced by contextual stress (</w:t>
        </w:r>
        <w:r w:rsidRPr="00FB352B">
          <w:rPr>
            <w:rFonts w:cs="Times New Roman"/>
            <w:b/>
            <w:bCs/>
            <w:rPrChange w:id="434" w:author="COLPIZZI ILARIA" w:date="2025-01-23T11:13:00Z" w16du:dateUtc="2025-01-23T10:13:00Z">
              <w:rPr>
                <w:rFonts w:cs="Times New Roman"/>
                <w:b/>
                <w:bCs/>
                <w:lang w:val="it-IT"/>
              </w:rPr>
            </w:rPrChange>
          </w:rPr>
          <w:t>H3</w:t>
        </w:r>
        <w:r w:rsidRPr="00FB352B">
          <w:rPr>
            <w:rFonts w:cs="Times New Roman"/>
            <w:rPrChange w:id="435" w:author="COLPIZZI ILARIA" w:date="2025-01-23T11:13:00Z" w16du:dateUtc="2025-01-23T10:13:00Z">
              <w:rPr>
                <w:rFonts w:cs="Times New Roman"/>
                <w:b/>
                <w:bCs/>
                <w:lang w:val="it-IT"/>
              </w:rPr>
            </w:rPrChange>
          </w:rPr>
          <w:t>). </w:t>
        </w:r>
      </w:ins>
    </w:p>
    <w:p w14:paraId="622199FF" w14:textId="3DD69CB8" w:rsidR="00D91B53" w:rsidRPr="00D75EF2" w:rsidDel="00FB352B" w:rsidRDefault="00CD0707" w:rsidP="00D75EF2">
      <w:pPr>
        <w:pStyle w:val="BodyText"/>
        <w:rPr>
          <w:del w:id="436" w:author="COLPIZZI ILARIA" w:date="2025-01-23T11:13:00Z" w16du:dateUtc="2025-01-23T10:13:00Z"/>
          <w:rFonts w:cs="Times New Roman"/>
        </w:rPr>
      </w:pPr>
      <w:del w:id="437" w:author="COLPIZZI ILARIA" w:date="2025-01-23T11:13:00Z" w16du:dateUtc="2025-01-23T10:13:00Z">
        <w:r w:rsidRPr="00EB6DD6" w:rsidDel="00FB352B">
          <w:rPr>
            <w:rFonts w:cs="Times New Roman"/>
          </w:rPr>
          <w:delText>The results of Study 2 offer nuanced insights into the Bipolar Continuum Hypothesis, particularly in the context of stress and internal versus external factors.</w:delText>
        </w:r>
        <w:r w:rsidR="00D75EF2" w:rsidDel="00FB352B">
          <w:rPr>
            <w:rFonts w:cs="Times New Roman"/>
          </w:rPr>
          <w:delText xml:space="preserve"> </w:delText>
        </w:r>
      </w:del>
      <w:del w:id="438" w:author="COLPIZZI ILARIA" w:date="2025-01-23T11:09:00Z" w16du:dateUtc="2025-01-23T10:09:00Z">
        <w:r w:rsidRPr="00EB6DD6" w:rsidDel="001809B6">
          <w:rPr>
            <w:rFonts w:cs="Times New Roman"/>
          </w:rPr>
          <w:delText>As anticipated</w:delText>
        </w:r>
      </w:del>
      <w:del w:id="439" w:author="COLPIZZI ILARIA" w:date="2025-01-23T11:13:00Z" w16du:dateUtc="2025-01-23T10:13:00Z">
        <w:r w:rsidRPr="00EB6DD6" w:rsidDel="00FB352B">
          <w:rPr>
            <w:rFonts w:cs="Times New Roman"/>
          </w:rPr>
          <w:delText xml:space="preserve"> </w:delText>
        </w:r>
      </w:del>
      <w:del w:id="440" w:author="COLPIZZI ILARIA" w:date="2025-01-23T11:10:00Z" w16du:dateUtc="2025-01-23T10:10:00Z">
        <w:r w:rsidRPr="00EB6DD6" w:rsidDel="00FB352B">
          <w:rPr>
            <w:rFonts w:cs="Times New Roman"/>
          </w:rPr>
          <w:delText xml:space="preserve">by </w:delText>
        </w:r>
      </w:del>
      <w:del w:id="441" w:author="COLPIZZI ILARIA" w:date="2025-01-23T11:13:00Z" w16du:dateUtc="2025-01-23T10:13:00Z">
        <w:r w:rsidRPr="00EB6DD6" w:rsidDel="00FB352B">
          <w:rPr>
            <w:rFonts w:cs="Times New Roman"/>
          </w:rPr>
          <w:delText>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delText>
        </w:r>
      </w:del>
    </w:p>
    <w:p w14:paraId="36550B72" w14:textId="6933A21A" w:rsidR="002152BC" w:rsidRPr="00EB6DD6" w:rsidRDefault="002152BC" w:rsidP="00EB6DD6">
      <w:pPr>
        <w:pStyle w:val="BodyText"/>
        <w:rPr>
          <w:rFonts w:cs="Times New Roman"/>
        </w:rPr>
      </w:pPr>
      <w:r w:rsidRPr="00EB6DD6">
        <w:rPr>
          <w:rFonts w:cs="Times New Roman"/>
        </w:rPr>
        <w:t xml:space="preserve">Analysis 2 revealed that internal factors, such as negative affect and decentering, had symmetrical but opposing effects on CS and UCS. Elevated negative affect corresponded to reduced CS and increased UCS, </w:t>
      </w:r>
      <w:r w:rsidRPr="00CE00CB">
        <w:rPr>
          <w:rFonts w:cs="Times New Roman"/>
        </w:rPr>
        <w:t xml:space="preserve">while higher decentering was associated with increased CS and </w:t>
      </w:r>
      <w:r w:rsidRPr="00CE00CB">
        <w:rPr>
          <w:rFonts w:cs="Times New Roman"/>
        </w:rPr>
        <w:lastRenderedPageBreak/>
        <w:t>reduced UCS across all levels of analysis.</w:t>
      </w:r>
      <w:r w:rsidRPr="00EB6DD6">
        <w:rPr>
          <w:rFonts w:cs="Times New Roman"/>
        </w:rPr>
        <w:t xml:space="preserve">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44F3CEE8" w:rsidR="002152BC" w:rsidRPr="00EB6DD6" w:rsidRDefault="002152BC" w:rsidP="00EB6DD6">
      <w:pPr>
        <w:pStyle w:val="BodyText"/>
        <w:rPr>
          <w:rFonts w:cs="Times New Roman"/>
        </w:rPr>
      </w:pPr>
      <w:r w:rsidRPr="00EB6DD6">
        <w:rPr>
          <w:rFonts w:cs="Times New Roman"/>
        </w:rPr>
        <w:t>Analysis 3 examined the stability of the CS-UCS relationship across high-stress (pre-exam) and low-stress (baseline) conditions</w:t>
      </w:r>
      <w:ins w:id="442" w:author="COLPIZZI ILARIA" w:date="2025-01-23T11:14:00Z" w16du:dateUtc="2025-01-23T10:14:00Z">
        <w:r w:rsidR="003F2429">
          <w:rPr>
            <w:rFonts w:cs="Times New Roman"/>
          </w:rPr>
          <w:t xml:space="preserve"> (</w:t>
        </w:r>
        <w:r w:rsidR="003F2429" w:rsidRPr="003F2429">
          <w:rPr>
            <w:rFonts w:cs="Times New Roman"/>
            <w:b/>
            <w:bCs/>
            <w:rPrChange w:id="443" w:author="COLPIZZI ILARIA" w:date="2025-01-23T11:14:00Z" w16du:dateUtc="2025-01-23T10:14:00Z">
              <w:rPr>
                <w:rFonts w:cs="Times New Roman"/>
              </w:rPr>
            </w:rPrChange>
          </w:rPr>
          <w:t>H3</w:t>
        </w:r>
        <w:r w:rsidR="003F2429">
          <w:rPr>
            <w:rFonts w:cs="Times New Roman"/>
          </w:rPr>
          <w:t>)</w:t>
        </w:r>
      </w:ins>
      <w:r w:rsidRPr="00EB6DD6">
        <w:rPr>
          <w:rFonts w:cs="Times New Roman"/>
        </w:rPr>
        <w:t xml:space="preserve">.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t xml:space="preserve">Analysis 4 </w:t>
      </w:r>
      <w:r w:rsidR="002152BC" w:rsidRPr="00EB6DD6">
        <w:rPr>
          <w:rFonts w:cs="Times New Roman"/>
        </w:rPr>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1373B754" w:rsidR="00242180" w:rsidRDefault="00556109" w:rsidP="00556109">
      <w:pPr>
        <w:pStyle w:val="BodyText"/>
        <w:rPr>
          <w:ins w:id="444" w:author="COLPIZZI ILARIA" w:date="2025-01-23T10:25:00Z" w16du:dateUtc="2025-01-23T09:25:00Z"/>
          <w:rFonts w:cs="Times New Roman"/>
        </w:rPr>
      </w:pPr>
      <w:r w:rsidRPr="00556109">
        <w:rPr>
          <w:rFonts w:cs="Times New Roman"/>
        </w:rPr>
        <w:t xml:space="preserve">In sum, Study 2 offers strong support for the Bipolar Continuum Hypothesis while highlighting nuanced complexities. Analyses 1 and 3 </w:t>
      </w:r>
      <w:r w:rsidR="000F1A93">
        <w:rPr>
          <w:rFonts w:cs="Times New Roman"/>
        </w:rPr>
        <w:t>show</w:t>
      </w:r>
      <w:r w:rsidR="000F1A93" w:rsidRPr="00556109">
        <w:rPr>
          <w:rFonts w:cs="Times New Roman"/>
        </w:rPr>
        <w:t xml:space="preserve"> </w:t>
      </w:r>
      <w:r w:rsidRPr="00556109">
        <w:rPr>
          <w:rFonts w:cs="Times New Roman"/>
        </w:rPr>
        <w:t xml:space="preserve">a robust and consistent inverse relationship between CS and UCS across varying stress levels, reinforcing the hypothesis’s core tenet. Additionally, Analyses 2 and 4 underscore the symmetrical influence of internal factors </w:t>
      </w:r>
      <w:r w:rsidRPr="00556109">
        <w:rPr>
          <w:rFonts w:cs="Times New Roman"/>
        </w:rPr>
        <w:lastRenderedPageBreak/>
        <w:t>such as negative affect and trait-level decentering, further validating the dynamic interplay between these components. However, certain results point to potential flexibility beyond the strict Bipolar Continuum Hypothesis framework, notably the limited impact of external factors like event unpleasantness and the nuanced, trait-specific influence of decentering. These findings suggest that while the hypothesis provides a compelling foundation, it may benefit from incorporating broader contextual and individual variability to fully capture the dynamics of self-compassion.</w:t>
      </w:r>
    </w:p>
    <w:p w14:paraId="5706C742" w14:textId="77777777" w:rsidR="001E1ABB" w:rsidRDefault="001E1ABB" w:rsidP="001E1ABB">
      <w:pPr>
        <w:spacing w:before="100" w:beforeAutospacing="1" w:after="100" w:afterAutospacing="1" w:line="480" w:lineRule="auto"/>
        <w:jc w:val="center"/>
        <w:rPr>
          <w:ins w:id="445" w:author="COLPIZZI ILARIA" w:date="2025-01-23T10:25:00Z" w16du:dateUtc="2025-01-23T09:25:00Z"/>
          <w:b/>
          <w:bCs/>
          <w:lang w:val="en-US"/>
        </w:rPr>
      </w:pPr>
      <w:ins w:id="446" w:author="COLPIZZI ILARIA" w:date="2025-01-23T10:25:00Z" w16du:dateUtc="2025-01-23T09:25:00Z">
        <w:r w:rsidRPr="00656876">
          <w:rPr>
            <w:b/>
            <w:bCs/>
            <w:lang w:val="en-US"/>
          </w:rPr>
          <w:t xml:space="preserve">Multilevel Dimensionality Analysis  </w:t>
        </w:r>
      </w:ins>
    </w:p>
    <w:p w14:paraId="3A1721D8" w14:textId="77777777" w:rsidR="001E1ABB" w:rsidRDefault="001E1ABB" w:rsidP="001E1ABB">
      <w:pPr>
        <w:spacing w:before="100" w:beforeAutospacing="1" w:after="100" w:afterAutospacing="1" w:line="480" w:lineRule="auto"/>
        <w:ind w:firstLine="720"/>
        <w:rPr>
          <w:ins w:id="447" w:author="COLPIZZI ILARIA" w:date="2025-01-23T10:25:00Z" w16du:dateUtc="2025-01-23T09:25:00Z"/>
          <w:lang w:val="en-US"/>
        </w:rPr>
      </w:pPr>
      <w:ins w:id="448" w:author="COLPIZZI ILARIA" w:date="2025-01-23T10:25:00Z" w16du:dateUtc="2025-01-23T09:25:00Z">
        <w:r w:rsidRPr="000577D2">
          <w:rPr>
            <w:lang w:val="en-US"/>
          </w:rPr>
          <w:t xml:space="preserve">Building on prior evidence for the Bipolar Continuum Hypothesis in </w:t>
        </w:r>
        <w:r w:rsidRPr="00A747B8">
          <w:rPr>
            <w:b/>
            <w:bCs/>
            <w:lang w:val="en-US"/>
          </w:rPr>
          <w:t>trait</w:t>
        </w:r>
        <w:r w:rsidRPr="000577D2">
          <w:rPr>
            <w:lang w:val="en-US"/>
          </w:rPr>
          <w:t xml:space="preserve"> self-compassion, we assessed the dimensionality of </w:t>
        </w:r>
        <w:r w:rsidRPr="00A747B8">
          <w:rPr>
            <w:b/>
            <w:bCs/>
            <w:lang w:val="en-US"/>
          </w:rPr>
          <w:t>state</w:t>
        </w:r>
        <w:r w:rsidRPr="000577D2">
          <w:rPr>
            <w:lang w:val="en-US"/>
          </w:rPr>
          <w:t xml:space="preserve"> self-compassion </w:t>
        </w:r>
        <w:r>
          <w:rPr>
            <w:lang w:val="en-US"/>
          </w:rPr>
          <w:t>using</w:t>
        </w:r>
        <w:r w:rsidRPr="000577D2">
          <w:rPr>
            <w:lang w:val="en-US"/>
          </w:rPr>
          <w:t xml:space="preserve"> multilevel confirmatory factor analysis (</w:t>
        </w:r>
        <w:r w:rsidRPr="00A747B8">
          <w:rPr>
            <w:b/>
            <w:bCs/>
            <w:lang w:val="en-US"/>
          </w:rPr>
          <w:t>H1</w:t>
        </w:r>
        <w:r>
          <w:rPr>
            <w:lang w:val="en-US"/>
          </w:rPr>
          <w:t>)</w:t>
        </w:r>
        <w:r w:rsidRPr="00A747B8">
          <w:rPr>
            <w:lang w:val="en-US"/>
          </w:rPr>
          <w:t xml:space="preserve"> applied to the combined datasets from both studies. </w:t>
        </w:r>
        <w:r w:rsidRPr="000577D2">
          <w:rPr>
            <w:lang w:val="en-US"/>
          </w:rPr>
          <w:t>We compared three theoretical models:</w:t>
        </w:r>
        <w:r>
          <w:rPr>
            <w:lang w:val="en-US"/>
          </w:rPr>
          <w:t xml:space="preserve"> (1) </w:t>
        </w:r>
        <w:r w:rsidRPr="000577D2">
          <w:rPr>
            <w:lang w:val="en-US"/>
          </w:rPr>
          <w:t>One-Factor Model positing a single self-compassion dimension</w:t>
        </w:r>
        <w:r>
          <w:rPr>
            <w:lang w:val="en-US"/>
          </w:rPr>
          <w:t>; (2)</w:t>
        </w:r>
        <w:r w:rsidRPr="000577D2">
          <w:rPr>
            <w:lang w:val="en-US"/>
          </w:rPr>
          <w:t xml:space="preserve"> Two-Factor Model distinguishing</w:t>
        </w:r>
        <w:r>
          <w:rPr>
            <w:lang w:val="en-US"/>
          </w:rPr>
          <w:t xml:space="preserve"> the</w:t>
        </w:r>
        <w:r w:rsidRPr="000577D2">
          <w:rPr>
            <w:lang w:val="en-US"/>
          </w:rPr>
          <w:t xml:space="preserve"> CS and UCS components.</w:t>
        </w:r>
        <w:r>
          <w:rPr>
            <w:lang w:val="en-US"/>
          </w:rPr>
          <w:t xml:space="preserve"> (3) </w:t>
        </w:r>
        <w:r w:rsidRPr="000577D2">
          <w:rPr>
            <w:lang w:val="en-US"/>
          </w:rPr>
          <w:t>Bifactor Model incorporating both a general factor and specific CS/UCS factors.</w:t>
        </w:r>
      </w:ins>
    </w:p>
    <w:p w14:paraId="247A2068" w14:textId="77777777" w:rsidR="001E1ABB" w:rsidRPr="00AD3D38" w:rsidRDefault="001E1ABB" w:rsidP="001E1ABB">
      <w:pPr>
        <w:spacing w:before="100" w:beforeAutospacing="1" w:after="100" w:afterAutospacing="1" w:line="480" w:lineRule="auto"/>
        <w:ind w:firstLine="720"/>
        <w:rPr>
          <w:ins w:id="449" w:author="COLPIZZI ILARIA" w:date="2025-01-23T10:25:00Z" w16du:dateUtc="2025-01-23T09:25:00Z"/>
          <w:lang w:val="en-US"/>
        </w:rPr>
      </w:pPr>
      <w:ins w:id="450" w:author="COLPIZZI ILARIA" w:date="2025-01-23T10:25:00Z" w16du:dateUtc="2025-01-23T09:25:00Z">
        <w:r w:rsidRPr="00755488">
          <w:rPr>
            <w:b/>
            <w:bCs/>
            <w:lang w:val="en-US"/>
          </w:rPr>
          <w:t xml:space="preserve">Results. </w:t>
        </w:r>
        <w:r w:rsidRPr="00AD3D38">
          <w:rPr>
            <w:lang w:val="en-US"/>
          </w:rPr>
          <w:t>The Two-Factor Model fit better than the One-Factor Model</w:t>
        </w:r>
        <w:r>
          <w:rPr>
            <w:lang w:val="en-US"/>
          </w:rPr>
          <w:t xml:space="preserve"> </w:t>
        </w:r>
        <w:r w:rsidRPr="00AD3D38">
          <w:rPr>
            <w:lang w:val="en-US"/>
          </w:rPr>
          <w:t xml:space="preserve">(LRT = 1068.792, </w:t>
        </w:r>
        <w:proofErr w:type="spellStart"/>
        <w:r w:rsidRPr="00A314C6">
          <w:rPr>
            <w:i/>
            <w:iCs/>
            <w:lang w:val="en-US"/>
          </w:rPr>
          <w:t>df</w:t>
        </w:r>
        <w:proofErr w:type="spellEnd"/>
        <w:r w:rsidRPr="00AD3D38">
          <w:rPr>
            <w:lang w:val="en-US"/>
          </w:rPr>
          <w:t xml:space="preserve"> = 5, </w:t>
        </w:r>
        <w:r w:rsidRPr="00A314C6">
          <w:rPr>
            <w:i/>
            <w:iCs/>
            <w:lang w:val="en-US"/>
          </w:rPr>
          <w:t>p</w:t>
        </w:r>
        <w:r w:rsidRPr="00AD3D38">
          <w:rPr>
            <w:lang w:val="en-US"/>
          </w:rPr>
          <w:t xml:space="preserve"> &lt; 0.001), supporting distinct CS and UCS dimensions, while the Bifactor Model demonstrated an even better fit</w:t>
        </w:r>
        <w:r>
          <w:rPr>
            <w:lang w:val="en-US"/>
          </w:rPr>
          <w:t xml:space="preserve"> </w:t>
        </w:r>
        <w:r w:rsidRPr="00AD3D38">
          <w:rPr>
            <w:lang w:val="en-US"/>
          </w:rPr>
          <w:t xml:space="preserve">(LRT = 506.656, </w:t>
        </w:r>
        <w:proofErr w:type="spellStart"/>
        <w:r w:rsidRPr="00A314C6">
          <w:rPr>
            <w:i/>
            <w:iCs/>
            <w:lang w:val="en-US"/>
          </w:rPr>
          <w:t>df</w:t>
        </w:r>
        <w:proofErr w:type="spellEnd"/>
        <w:r w:rsidRPr="00AD3D38">
          <w:rPr>
            <w:lang w:val="en-US"/>
          </w:rPr>
          <w:t xml:space="preserve"> = 17, </w:t>
        </w:r>
        <w:r w:rsidRPr="00A314C6">
          <w:rPr>
            <w:i/>
            <w:iCs/>
            <w:lang w:val="en-US"/>
          </w:rPr>
          <w:t>p</w:t>
        </w:r>
        <w:r w:rsidRPr="00AD3D38">
          <w:rPr>
            <w:lang w:val="en-US"/>
          </w:rPr>
          <w:t xml:space="preserve"> &lt; 0.001). The Bifactor Model identified a robust general factor—particularly at the between-subject level—indicating that most items reflect a unidimensional construct. UCS-specific items captured unique variance, whereas CS-specific factors showed weaker loadings, underscoring the prominence of a general factor and the unique role of UCS items in explaining individual differences.</w:t>
        </w:r>
      </w:ins>
    </w:p>
    <w:p w14:paraId="7C39ED73" w14:textId="77777777" w:rsidR="001E1ABB" w:rsidRPr="00AD3D38" w:rsidRDefault="001E1ABB" w:rsidP="001E1ABB">
      <w:pPr>
        <w:spacing w:before="100" w:beforeAutospacing="1" w:after="100" w:afterAutospacing="1" w:line="480" w:lineRule="auto"/>
        <w:ind w:firstLine="720"/>
        <w:rPr>
          <w:ins w:id="451" w:author="COLPIZZI ILARIA" w:date="2025-01-23T10:25:00Z" w16du:dateUtc="2025-01-23T09:25:00Z"/>
          <w:lang w:val="en-US"/>
        </w:rPr>
      </w:pPr>
      <w:ins w:id="452" w:author="COLPIZZI ILARIA" w:date="2025-01-23T10:25:00Z" w16du:dateUtc="2025-01-23T09:25:00Z">
        <w:r w:rsidRPr="00AD3D38">
          <w:rPr>
            <w:lang w:val="en-US"/>
          </w:rPr>
          <w:lastRenderedPageBreak/>
          <w:t>Factor intercorrelations in the Two-Factor Model were 0.437 (</w:t>
        </w:r>
        <w:r w:rsidRPr="00AD3D38">
          <w:rPr>
            <w:i/>
            <w:iCs/>
            <w:lang w:val="en-US"/>
          </w:rPr>
          <w:t>SE</w:t>
        </w:r>
        <w:r w:rsidRPr="00AD3D38">
          <w:rPr>
            <w:lang w:val="en-US"/>
          </w:rPr>
          <w:t xml:space="preserve"> = 0.009) at the within level and 0.720 (</w:t>
        </w:r>
        <w:r w:rsidRPr="00AD3D38">
          <w:rPr>
            <w:i/>
            <w:iCs/>
            <w:lang w:val="en-US"/>
          </w:rPr>
          <w:t>SE</w:t>
        </w:r>
        <w:r w:rsidRPr="00AD3D38">
          <w:rPr>
            <w:lang w:val="en-US"/>
          </w:rPr>
          <w:t xml:space="preserve"> = 0.059) at the between level. Table 1 presents standardized factor loadings for the Bifactor Model, while Table 2 reports goodness-of-fit indices for the three CFA models. The hierarchical ω values revealed that the general factor explained more variance than the specific factors at both levels. Specifically, at the within level: </w:t>
        </w:r>
        <w:proofErr w:type="spellStart"/>
        <w:r w:rsidRPr="00AD3D38">
          <w:rPr>
            <w:lang w:val="en-US"/>
          </w:rPr>
          <w:t>ω</w:t>
        </w:r>
        <w:proofErr w:type="gramStart"/>
        <w:r w:rsidRPr="00D31D28">
          <w:rPr>
            <w:vertAlign w:val="subscript"/>
            <w:lang w:val="en-US"/>
          </w:rPr>
          <w:t>h,gen</w:t>
        </w:r>
        <w:proofErr w:type="gramEnd"/>
        <w:r>
          <w:rPr>
            <w:vertAlign w:val="subscript"/>
            <w:lang w:val="en-US"/>
          </w:rPr>
          <w:t>,</w:t>
        </w:r>
        <w:r w:rsidRPr="00D31D28">
          <w:rPr>
            <w:vertAlign w:val="subscript"/>
            <w:lang w:val="en-US"/>
          </w:rPr>
          <w:t>w</w:t>
        </w:r>
        <w:proofErr w:type="spellEnd"/>
        <w:r w:rsidRPr="00AD3D38">
          <w:rPr>
            <w:lang w:val="en-US"/>
          </w:rPr>
          <w:t xml:space="preserve"> = 0.26, </w:t>
        </w:r>
        <w:proofErr w:type="spellStart"/>
        <w:r w:rsidRPr="00AD3D38">
          <w:rPr>
            <w:lang w:val="en-US"/>
          </w:rPr>
          <w:t>ω</w:t>
        </w:r>
        <w:r w:rsidRPr="00D31D28">
          <w:rPr>
            <w:vertAlign w:val="subscript"/>
            <w:lang w:val="en-US"/>
          </w:rPr>
          <w:t>h,cs,w</w:t>
        </w:r>
        <w:proofErr w:type="spellEnd"/>
        <w:r w:rsidRPr="00AD3D38">
          <w:rPr>
            <w:lang w:val="en-US"/>
          </w:rPr>
          <w:t xml:space="preserve"> = 0.10, </w:t>
        </w:r>
        <w:proofErr w:type="spellStart"/>
        <w:r w:rsidRPr="00AD3D38">
          <w:rPr>
            <w:lang w:val="en-US"/>
          </w:rPr>
          <w:t>ω</w:t>
        </w:r>
        <w:r w:rsidRPr="00D31D28">
          <w:rPr>
            <w:vertAlign w:val="subscript"/>
            <w:lang w:val="en-US"/>
          </w:rPr>
          <w:t>h,ucs,w</w:t>
        </w:r>
        <w:proofErr w:type="spellEnd"/>
        <w:r w:rsidRPr="00AD3D38">
          <w:rPr>
            <w:lang w:val="en-US"/>
          </w:rPr>
          <w:t xml:space="preserve"> = 0.04; and at the between level: </w:t>
        </w:r>
        <w:proofErr w:type="spellStart"/>
        <w:r w:rsidRPr="00AD3D38">
          <w:rPr>
            <w:lang w:val="en-US"/>
          </w:rPr>
          <w:t>ω</w:t>
        </w:r>
        <w:r w:rsidRPr="00D31D28">
          <w:rPr>
            <w:vertAlign w:val="subscript"/>
            <w:lang w:val="en-US"/>
          </w:rPr>
          <w:t>h,gen,b</w:t>
        </w:r>
        <w:proofErr w:type="spellEnd"/>
        <w:r w:rsidRPr="00AD3D38">
          <w:rPr>
            <w:lang w:val="en-US"/>
          </w:rPr>
          <w:t xml:space="preserve"> = 0.5</w:t>
        </w:r>
        <w:r>
          <w:rPr>
            <w:lang w:val="en-US"/>
          </w:rPr>
          <w:t>1</w:t>
        </w:r>
        <w:r w:rsidRPr="00AD3D38">
          <w:rPr>
            <w:lang w:val="en-US"/>
          </w:rPr>
          <w:t xml:space="preserve">, </w:t>
        </w:r>
        <w:proofErr w:type="spellStart"/>
        <w:r w:rsidRPr="00AD3D38">
          <w:rPr>
            <w:lang w:val="en-US"/>
          </w:rPr>
          <w:t>ω</w:t>
        </w:r>
        <w:r w:rsidRPr="00D31D28">
          <w:rPr>
            <w:vertAlign w:val="subscript"/>
            <w:lang w:val="en-US"/>
          </w:rPr>
          <w:t>h,cs,b</w:t>
        </w:r>
        <w:proofErr w:type="spellEnd"/>
        <w:r w:rsidRPr="00AD3D38">
          <w:rPr>
            <w:lang w:val="en-US"/>
          </w:rPr>
          <w:t xml:space="preserve"> = 0.07, </w:t>
        </w:r>
        <w:proofErr w:type="spellStart"/>
        <w:r w:rsidRPr="00AD3D38">
          <w:rPr>
            <w:lang w:val="en-US"/>
          </w:rPr>
          <w:t>ω</w:t>
        </w:r>
        <w:r w:rsidRPr="00D31D28">
          <w:rPr>
            <w:vertAlign w:val="subscript"/>
            <w:lang w:val="en-US"/>
          </w:rPr>
          <w:t>h,ucs,b</w:t>
        </w:r>
        <w:proofErr w:type="spellEnd"/>
        <w:r w:rsidRPr="00AD3D38">
          <w:rPr>
            <w:lang w:val="en-US"/>
          </w:rPr>
          <w:t xml:space="preserve"> = 0.21.</w:t>
        </w:r>
      </w:ins>
    </w:p>
    <w:p w14:paraId="55575368" w14:textId="77777777" w:rsidR="001E1ABB" w:rsidRPr="00AD3D38" w:rsidRDefault="001E1ABB" w:rsidP="001E1ABB">
      <w:pPr>
        <w:spacing w:before="100" w:beforeAutospacing="1" w:after="100" w:afterAutospacing="1" w:line="480" w:lineRule="auto"/>
        <w:ind w:firstLine="720"/>
        <w:rPr>
          <w:ins w:id="453" w:author="COLPIZZI ILARIA" w:date="2025-01-23T10:25:00Z" w16du:dateUtc="2025-01-23T09:25:00Z"/>
          <w:lang w:val="en-US"/>
        </w:rPr>
      </w:pPr>
      <w:ins w:id="454" w:author="COLPIZZI ILARIA" w:date="2025-01-23T10:25:00Z" w16du:dateUtc="2025-01-23T09:25:00Z">
        <w:r w:rsidRPr="00AD3D38">
          <w:rPr>
            <w:lang w:val="en-US"/>
          </w:rPr>
          <w:t>While the Bifactor Model provided the best statistical fit, it may overestimate fit (Bonifay et al., 2017)</w:t>
        </w:r>
        <w:r>
          <w:rPr>
            <w:lang w:val="en-US"/>
          </w:rPr>
          <w:t xml:space="preserve">, </w:t>
        </w:r>
        <w:r w:rsidRPr="000577D2">
          <w:rPr>
            <w:lang w:val="en-US"/>
          </w:rPr>
          <w:t>so these results alone do not confirm the Bipolar Continuum Hypothesis</w:t>
        </w:r>
        <w:r w:rsidRPr="00AD3D38">
          <w:rPr>
            <w:lang w:val="en-US"/>
          </w:rPr>
          <w:t xml:space="preserve">. </w:t>
        </w:r>
        <w:r w:rsidRPr="000577D2">
          <w:rPr>
            <w:lang w:val="en-US"/>
          </w:rPr>
          <w:t>Importantly, multilevel CFA reflects stable, person-level relationships and may not fully capture the dynamic CS and UCS interplay across contexts</w:t>
        </w:r>
        <w:r w:rsidRPr="00AD3D38">
          <w:rPr>
            <w:lang w:val="en-US"/>
          </w:rPr>
          <w:t xml:space="preserve">. </w:t>
        </w:r>
      </w:ins>
    </w:p>
    <w:p w14:paraId="12279593" w14:textId="77777777" w:rsidR="001E1ABB" w:rsidRDefault="001E1ABB" w:rsidP="001E1ABB">
      <w:pPr>
        <w:spacing w:before="100" w:beforeAutospacing="1" w:after="100" w:afterAutospacing="1" w:line="276" w:lineRule="auto"/>
        <w:rPr>
          <w:ins w:id="455" w:author="COLPIZZI ILARIA" w:date="2025-01-23T10:25:00Z" w16du:dateUtc="2025-01-23T09:25:00Z"/>
          <w:lang w:val="en-US"/>
        </w:rPr>
      </w:pPr>
      <w:ins w:id="456" w:author="COLPIZZI ILARIA" w:date="2025-01-23T10:25:00Z" w16du:dateUtc="2025-01-23T09:25:00Z">
        <w:r w:rsidRPr="002C2F26">
          <w:rPr>
            <w:b/>
            <w:bCs/>
            <w:lang w:val="en-US"/>
          </w:rPr>
          <w:t>Table 1</w:t>
        </w:r>
      </w:ins>
    </w:p>
    <w:p w14:paraId="13A1E53F" w14:textId="77777777" w:rsidR="001E1ABB" w:rsidRPr="00E21D27" w:rsidRDefault="001E1ABB" w:rsidP="001E1ABB">
      <w:pPr>
        <w:spacing w:before="100" w:beforeAutospacing="1" w:after="100" w:afterAutospacing="1" w:line="276" w:lineRule="auto"/>
        <w:rPr>
          <w:ins w:id="457" w:author="COLPIZZI ILARIA" w:date="2025-01-23T10:25:00Z" w16du:dateUtc="2025-01-23T09:25:00Z"/>
          <w:lang w:val="en-US"/>
        </w:rPr>
      </w:pPr>
      <w:ins w:id="458" w:author="COLPIZZI ILARIA" w:date="2025-01-23T10:25:00Z" w16du:dateUtc="2025-01-23T09:25:00Z">
        <w:r w:rsidRPr="00E21D27">
          <w:rPr>
            <w:i/>
            <w:iCs/>
            <w:lang w:val="en-US"/>
          </w:rPr>
          <w:t xml:space="preserve">Standardized Factor Loadings for Multilevel Bifactor Model. </w:t>
        </w:r>
      </w:ins>
    </w:p>
    <w:tbl>
      <w:tblPr>
        <w:tblStyle w:val="Table"/>
        <w:tblW w:w="0" w:type="auto"/>
        <w:tblLook w:val="04A0" w:firstRow="1" w:lastRow="0" w:firstColumn="1" w:lastColumn="0" w:noHBand="0" w:noVBand="1"/>
        <w:tblPrChange w:id="459" w:author="COLPIZZI ILARIA" w:date="2025-01-23T11:17:00Z" w16du:dateUtc="2025-01-23T10:17:00Z">
          <w:tblPr>
            <w:tblStyle w:val="Table"/>
            <w:tblW w:w="0" w:type="auto"/>
            <w:tblLook w:val="04A0" w:firstRow="1" w:lastRow="0" w:firstColumn="1" w:lastColumn="0" w:noHBand="0" w:noVBand="1"/>
          </w:tblPr>
        </w:tblPrChange>
      </w:tblPr>
      <w:tblGrid>
        <w:gridCol w:w="2290"/>
        <w:gridCol w:w="2435"/>
        <w:gridCol w:w="3152"/>
        <w:tblGridChange w:id="460">
          <w:tblGrid>
            <w:gridCol w:w="2251"/>
            <w:gridCol w:w="22"/>
            <w:gridCol w:w="17"/>
            <w:gridCol w:w="2353"/>
            <w:gridCol w:w="46"/>
            <w:gridCol w:w="36"/>
            <w:gridCol w:w="3014"/>
            <w:gridCol w:w="77"/>
            <w:gridCol w:w="61"/>
          </w:tblGrid>
        </w:tblGridChange>
      </w:tblGrid>
      <w:tr w:rsidR="00FA7321" w:rsidRPr="00FA7321" w14:paraId="08198184" w14:textId="77777777" w:rsidTr="00FA7321">
        <w:trPr>
          <w:cnfStyle w:val="100000000000" w:firstRow="1" w:lastRow="0" w:firstColumn="0" w:lastColumn="0" w:oddVBand="0" w:evenVBand="0" w:oddHBand="0" w:evenHBand="0" w:firstRowFirstColumn="0" w:firstRowLastColumn="0" w:lastRowFirstColumn="0" w:lastRowLastColumn="0"/>
          <w:trHeight w:val="421"/>
          <w:ins w:id="461" w:author="COLPIZZI ILARIA" w:date="2025-01-23T10:25:00Z"/>
          <w:trPrChange w:id="462" w:author="COLPIZZI ILARIA" w:date="2025-01-23T11:17:00Z" w16du:dateUtc="2025-01-23T10:17:00Z">
            <w:trPr>
              <w:gridAfter w:val="0"/>
              <w:trHeight w:val="472"/>
            </w:trPr>
          </w:trPrChange>
        </w:trPr>
        <w:tc>
          <w:tcPr>
            <w:tcW w:w="2290" w:type="dxa"/>
            <w:tcPrChange w:id="463" w:author="COLPIZZI ILARIA" w:date="2025-01-23T11:17:00Z" w16du:dateUtc="2025-01-23T10:17:00Z">
              <w:tcPr>
                <w:tcW w:w="2273" w:type="dxa"/>
                <w:gridSpan w:val="2"/>
              </w:tcPr>
            </w:tcPrChange>
          </w:tcPr>
          <w:p w14:paraId="44E4683F" w14:textId="77777777" w:rsidR="001E1ABB" w:rsidRPr="00FA7321" w:rsidRDefault="001E1AB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464" w:author="COLPIZZI ILARIA" w:date="2025-01-23T10:25:00Z" w16du:dateUtc="2025-01-23T09:25:00Z"/>
                <w:sz w:val="20"/>
                <w:szCs w:val="20"/>
                <w:lang w:val="en-US"/>
                <w:rPrChange w:id="465" w:author="COLPIZZI ILARIA" w:date="2025-01-23T11:16:00Z" w16du:dateUtc="2025-01-23T10:16:00Z">
                  <w:rPr>
                    <w:ins w:id="466" w:author="COLPIZZI ILARIA" w:date="2025-01-23T10:25:00Z" w16du:dateUtc="2025-01-23T09:25:00Z"/>
                    <w:lang w:val="en-US"/>
                  </w:rPr>
                </w:rPrChange>
              </w:rPr>
              <w:pPrChange w:id="467" w:author="COLPIZZI ILARIA" w:date="2025-01-23T11:16:00Z" w16du:dateUtc="2025-01-23T10:16:00Z">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pPr>
              </w:pPrChange>
            </w:pPr>
            <w:ins w:id="468" w:author="COLPIZZI ILARIA" w:date="2025-01-23T10:25:00Z" w16du:dateUtc="2025-01-23T09:25:00Z">
              <w:r w:rsidRPr="00FA7321">
                <w:rPr>
                  <w:sz w:val="20"/>
                  <w:szCs w:val="20"/>
                  <w:lang w:val="en-US"/>
                  <w:rPrChange w:id="469" w:author="COLPIZZI ILARIA" w:date="2025-01-23T11:16:00Z" w16du:dateUtc="2025-01-23T10:16:00Z">
                    <w:rPr>
                      <w:lang w:val="en-US"/>
                    </w:rPr>
                  </w:rPrChange>
                </w:rPr>
                <w:t>Item</w:t>
              </w:r>
            </w:ins>
          </w:p>
        </w:tc>
        <w:tc>
          <w:tcPr>
            <w:tcW w:w="2435" w:type="dxa"/>
            <w:tcPrChange w:id="470" w:author="COLPIZZI ILARIA" w:date="2025-01-23T11:17:00Z" w16du:dateUtc="2025-01-23T10:17:00Z">
              <w:tcPr>
                <w:tcW w:w="2416" w:type="dxa"/>
                <w:gridSpan w:val="3"/>
              </w:tcPr>
            </w:tcPrChange>
          </w:tcPr>
          <w:p w14:paraId="098001DF" w14:textId="77777777" w:rsidR="001E1ABB" w:rsidRPr="00FA7321" w:rsidRDefault="001E1AB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471" w:author="COLPIZZI ILARIA" w:date="2025-01-23T10:25:00Z" w16du:dateUtc="2025-01-23T09:25:00Z"/>
                <w:sz w:val="20"/>
                <w:szCs w:val="20"/>
                <w:lang w:val="en-US"/>
                <w:rPrChange w:id="472" w:author="COLPIZZI ILARIA" w:date="2025-01-23T11:16:00Z" w16du:dateUtc="2025-01-23T10:16:00Z">
                  <w:rPr>
                    <w:ins w:id="473" w:author="COLPIZZI ILARIA" w:date="2025-01-23T10:25:00Z" w16du:dateUtc="2025-01-23T09:25:00Z"/>
                    <w:lang w:val="en-US"/>
                  </w:rPr>
                </w:rPrChange>
              </w:rPr>
              <w:pPrChange w:id="474" w:author="COLPIZZI ILARIA" w:date="2025-01-23T11:16:00Z" w16du:dateUtc="2025-01-23T10:16:00Z">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pPr>
              </w:pPrChange>
            </w:pPr>
            <w:ins w:id="475" w:author="COLPIZZI ILARIA" w:date="2025-01-23T10:25:00Z" w16du:dateUtc="2025-01-23T09:25:00Z">
              <w:r w:rsidRPr="00FA7321">
                <w:rPr>
                  <w:sz w:val="20"/>
                  <w:szCs w:val="20"/>
                  <w:lang w:val="en-US"/>
                  <w:rPrChange w:id="476" w:author="COLPIZZI ILARIA" w:date="2025-01-23T11:16:00Z" w16du:dateUtc="2025-01-23T10:16:00Z">
                    <w:rPr>
                      <w:lang w:val="en-US"/>
                    </w:rPr>
                  </w:rPrChange>
                </w:rPr>
                <w:t>Within-level Loadings</w:t>
              </w:r>
            </w:ins>
          </w:p>
        </w:tc>
        <w:tc>
          <w:tcPr>
            <w:tcW w:w="3152" w:type="dxa"/>
            <w:tcPrChange w:id="477" w:author="COLPIZZI ILARIA" w:date="2025-01-23T11:17:00Z" w16du:dateUtc="2025-01-23T10:17:00Z">
              <w:tcPr>
                <w:tcW w:w="3127" w:type="dxa"/>
                <w:gridSpan w:val="3"/>
              </w:tcPr>
            </w:tcPrChange>
          </w:tcPr>
          <w:p w14:paraId="0ED47858" w14:textId="77777777" w:rsidR="001E1ABB" w:rsidRPr="00FA7321" w:rsidRDefault="001E1AB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478" w:author="COLPIZZI ILARIA" w:date="2025-01-23T10:25:00Z" w16du:dateUtc="2025-01-23T09:25:00Z"/>
                <w:sz w:val="20"/>
                <w:szCs w:val="20"/>
                <w:lang w:val="en-US"/>
                <w:rPrChange w:id="479" w:author="COLPIZZI ILARIA" w:date="2025-01-23T11:16:00Z" w16du:dateUtc="2025-01-23T10:16:00Z">
                  <w:rPr>
                    <w:ins w:id="480" w:author="COLPIZZI ILARIA" w:date="2025-01-23T10:25:00Z" w16du:dateUtc="2025-01-23T09:25:00Z"/>
                    <w:lang w:val="en-US"/>
                  </w:rPr>
                </w:rPrChange>
              </w:rPr>
              <w:pPrChange w:id="481" w:author="COLPIZZI ILARIA" w:date="2025-01-23T11:16:00Z" w16du:dateUtc="2025-01-23T10:16:00Z">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pPr>
              </w:pPrChange>
            </w:pPr>
            <w:ins w:id="482" w:author="COLPIZZI ILARIA" w:date="2025-01-23T10:25:00Z" w16du:dateUtc="2025-01-23T09:25:00Z">
              <w:r w:rsidRPr="00FA7321">
                <w:rPr>
                  <w:sz w:val="20"/>
                  <w:szCs w:val="20"/>
                  <w:lang w:val="en-US"/>
                  <w:rPrChange w:id="483" w:author="COLPIZZI ILARIA" w:date="2025-01-23T11:16:00Z" w16du:dateUtc="2025-01-23T10:16:00Z">
                    <w:rPr>
                      <w:lang w:val="en-US"/>
                    </w:rPr>
                  </w:rPrChange>
                </w:rPr>
                <w:t>Between-level Loadings</w:t>
              </w:r>
            </w:ins>
          </w:p>
        </w:tc>
      </w:tr>
      <w:tr w:rsidR="00FA7321" w:rsidRPr="00FA7321" w14:paraId="6DF119A8" w14:textId="77777777" w:rsidTr="00FA7321">
        <w:trPr>
          <w:trHeight w:val="411"/>
          <w:ins w:id="484" w:author="COLPIZZI ILARIA" w:date="2025-01-23T10:25:00Z"/>
          <w:trPrChange w:id="485" w:author="COLPIZZI ILARIA" w:date="2025-01-23T11:17:00Z" w16du:dateUtc="2025-01-23T10:17:00Z">
            <w:trPr>
              <w:gridAfter w:val="0"/>
              <w:trHeight w:val="462"/>
            </w:trPr>
          </w:trPrChange>
        </w:trPr>
        <w:tc>
          <w:tcPr>
            <w:tcW w:w="2290" w:type="dxa"/>
            <w:tcPrChange w:id="486" w:author="COLPIZZI ILARIA" w:date="2025-01-23T11:17:00Z" w16du:dateUtc="2025-01-23T10:17:00Z">
              <w:tcPr>
                <w:tcW w:w="2273" w:type="dxa"/>
                <w:gridSpan w:val="2"/>
              </w:tcPr>
            </w:tcPrChange>
          </w:tcPr>
          <w:p w14:paraId="558A6B9C" w14:textId="77777777" w:rsidR="001E1ABB" w:rsidRPr="00FA7321" w:rsidRDefault="001E1ABB">
            <w:pPr>
              <w:spacing w:before="100" w:beforeAutospacing="1" w:after="100" w:afterAutospacing="1"/>
              <w:jc w:val="center"/>
              <w:rPr>
                <w:ins w:id="487" w:author="COLPIZZI ILARIA" w:date="2025-01-23T10:25:00Z" w16du:dateUtc="2025-01-23T09:25:00Z"/>
                <w:sz w:val="20"/>
                <w:szCs w:val="20"/>
                <w:lang w:val="en-US"/>
                <w:rPrChange w:id="488" w:author="COLPIZZI ILARIA" w:date="2025-01-23T11:16:00Z" w16du:dateUtc="2025-01-23T10:16:00Z">
                  <w:rPr>
                    <w:ins w:id="489" w:author="COLPIZZI ILARIA" w:date="2025-01-23T10:25:00Z" w16du:dateUtc="2025-01-23T09:25:00Z"/>
                    <w:lang w:val="en-US"/>
                  </w:rPr>
                </w:rPrChange>
              </w:rPr>
              <w:pPrChange w:id="490" w:author="COLPIZZI ILARIA" w:date="2025-01-23T11:16:00Z" w16du:dateUtc="2025-01-23T10:16:00Z">
                <w:pPr>
                  <w:spacing w:before="100" w:beforeAutospacing="1" w:after="100" w:afterAutospacing="1" w:line="276" w:lineRule="auto"/>
                  <w:jc w:val="center"/>
                </w:pPr>
              </w:pPrChange>
            </w:pPr>
            <w:ins w:id="491" w:author="COLPIZZI ILARIA" w:date="2025-01-23T10:25:00Z" w16du:dateUtc="2025-01-23T09:25:00Z">
              <w:r w:rsidRPr="00FA7321">
                <w:rPr>
                  <w:sz w:val="20"/>
                  <w:szCs w:val="20"/>
                  <w:lang w:val="en-US"/>
                  <w:rPrChange w:id="492" w:author="COLPIZZI ILARIA" w:date="2025-01-23T11:16:00Z" w16du:dateUtc="2025-01-23T10:16:00Z">
                    <w:rPr>
                      <w:lang w:val="en-US"/>
                    </w:rPr>
                  </w:rPrChange>
                </w:rPr>
                <w:t>CS1</w:t>
              </w:r>
            </w:ins>
          </w:p>
        </w:tc>
        <w:tc>
          <w:tcPr>
            <w:tcW w:w="2435" w:type="dxa"/>
            <w:tcPrChange w:id="493" w:author="COLPIZZI ILARIA" w:date="2025-01-23T11:17:00Z" w16du:dateUtc="2025-01-23T10:17:00Z">
              <w:tcPr>
                <w:tcW w:w="2416" w:type="dxa"/>
                <w:gridSpan w:val="3"/>
              </w:tcPr>
            </w:tcPrChange>
          </w:tcPr>
          <w:p w14:paraId="3A4F2487" w14:textId="77777777" w:rsidR="001E1ABB" w:rsidRPr="00FA7321" w:rsidRDefault="001E1ABB">
            <w:pPr>
              <w:spacing w:before="100" w:beforeAutospacing="1" w:after="100" w:afterAutospacing="1"/>
              <w:jc w:val="center"/>
              <w:rPr>
                <w:ins w:id="494" w:author="COLPIZZI ILARIA" w:date="2025-01-23T10:25:00Z" w16du:dateUtc="2025-01-23T09:25:00Z"/>
                <w:sz w:val="20"/>
                <w:szCs w:val="20"/>
                <w:lang w:val="en-US"/>
                <w:rPrChange w:id="495" w:author="COLPIZZI ILARIA" w:date="2025-01-23T11:16:00Z" w16du:dateUtc="2025-01-23T10:16:00Z">
                  <w:rPr>
                    <w:ins w:id="496" w:author="COLPIZZI ILARIA" w:date="2025-01-23T10:25:00Z" w16du:dateUtc="2025-01-23T09:25:00Z"/>
                    <w:lang w:val="en-US"/>
                  </w:rPr>
                </w:rPrChange>
              </w:rPr>
              <w:pPrChange w:id="497" w:author="COLPIZZI ILARIA" w:date="2025-01-23T11:16:00Z" w16du:dateUtc="2025-01-23T10:16:00Z">
                <w:pPr>
                  <w:spacing w:before="100" w:beforeAutospacing="1" w:after="100" w:afterAutospacing="1" w:line="276" w:lineRule="auto"/>
                  <w:jc w:val="center"/>
                </w:pPr>
              </w:pPrChange>
            </w:pPr>
            <w:ins w:id="498" w:author="COLPIZZI ILARIA" w:date="2025-01-23T10:25:00Z" w16du:dateUtc="2025-01-23T09:25:00Z">
              <w:r w:rsidRPr="00FA7321">
                <w:rPr>
                  <w:sz w:val="20"/>
                  <w:szCs w:val="20"/>
                  <w:lang w:val="en-US"/>
                  <w:rPrChange w:id="499" w:author="COLPIZZI ILARIA" w:date="2025-01-23T11:16:00Z" w16du:dateUtc="2025-01-23T10:16:00Z">
                    <w:rPr>
                      <w:lang w:val="en-US"/>
                    </w:rPr>
                  </w:rPrChange>
                </w:rPr>
                <w:t>0.614</w:t>
              </w:r>
            </w:ins>
          </w:p>
        </w:tc>
        <w:tc>
          <w:tcPr>
            <w:tcW w:w="3152" w:type="dxa"/>
            <w:tcPrChange w:id="500" w:author="COLPIZZI ILARIA" w:date="2025-01-23T11:17:00Z" w16du:dateUtc="2025-01-23T10:17:00Z">
              <w:tcPr>
                <w:tcW w:w="3127" w:type="dxa"/>
                <w:gridSpan w:val="3"/>
              </w:tcPr>
            </w:tcPrChange>
          </w:tcPr>
          <w:p w14:paraId="09391541" w14:textId="77777777" w:rsidR="001E1ABB" w:rsidRPr="00FA7321" w:rsidRDefault="001E1ABB">
            <w:pPr>
              <w:spacing w:before="100" w:beforeAutospacing="1" w:after="100" w:afterAutospacing="1"/>
              <w:jc w:val="center"/>
              <w:rPr>
                <w:ins w:id="501" w:author="COLPIZZI ILARIA" w:date="2025-01-23T10:25:00Z" w16du:dateUtc="2025-01-23T09:25:00Z"/>
                <w:sz w:val="20"/>
                <w:szCs w:val="20"/>
                <w:lang w:val="en-US"/>
                <w:rPrChange w:id="502" w:author="COLPIZZI ILARIA" w:date="2025-01-23T11:16:00Z" w16du:dateUtc="2025-01-23T10:16:00Z">
                  <w:rPr>
                    <w:ins w:id="503" w:author="COLPIZZI ILARIA" w:date="2025-01-23T10:25:00Z" w16du:dateUtc="2025-01-23T09:25:00Z"/>
                    <w:lang w:val="en-US"/>
                  </w:rPr>
                </w:rPrChange>
              </w:rPr>
              <w:pPrChange w:id="504" w:author="COLPIZZI ILARIA" w:date="2025-01-23T11:16:00Z" w16du:dateUtc="2025-01-23T10:16:00Z">
                <w:pPr>
                  <w:spacing w:before="100" w:beforeAutospacing="1" w:after="100" w:afterAutospacing="1" w:line="276" w:lineRule="auto"/>
                  <w:jc w:val="center"/>
                </w:pPr>
              </w:pPrChange>
            </w:pPr>
            <w:ins w:id="505" w:author="COLPIZZI ILARIA" w:date="2025-01-23T10:25:00Z" w16du:dateUtc="2025-01-23T09:25:00Z">
              <w:r w:rsidRPr="00FA7321">
                <w:rPr>
                  <w:sz w:val="20"/>
                  <w:szCs w:val="20"/>
                  <w:lang w:val="en-US"/>
                  <w:rPrChange w:id="506" w:author="COLPIZZI ILARIA" w:date="2025-01-23T11:16:00Z" w16du:dateUtc="2025-01-23T10:16:00Z">
                    <w:rPr>
                      <w:lang w:val="en-US"/>
                    </w:rPr>
                  </w:rPrChange>
                </w:rPr>
                <w:t>0.86</w:t>
              </w:r>
            </w:ins>
          </w:p>
        </w:tc>
      </w:tr>
      <w:tr w:rsidR="00FA7321" w:rsidRPr="00FA7321" w14:paraId="6286B6A2" w14:textId="77777777" w:rsidTr="00FA7321">
        <w:trPr>
          <w:trHeight w:val="421"/>
          <w:ins w:id="507" w:author="COLPIZZI ILARIA" w:date="2025-01-23T10:25:00Z"/>
          <w:trPrChange w:id="508" w:author="COLPIZZI ILARIA" w:date="2025-01-23T11:17:00Z" w16du:dateUtc="2025-01-23T10:17:00Z">
            <w:trPr>
              <w:gridAfter w:val="0"/>
              <w:trHeight w:val="472"/>
            </w:trPr>
          </w:trPrChange>
        </w:trPr>
        <w:tc>
          <w:tcPr>
            <w:tcW w:w="2290" w:type="dxa"/>
            <w:tcPrChange w:id="509" w:author="COLPIZZI ILARIA" w:date="2025-01-23T11:17:00Z" w16du:dateUtc="2025-01-23T10:17:00Z">
              <w:tcPr>
                <w:tcW w:w="2273" w:type="dxa"/>
                <w:gridSpan w:val="2"/>
              </w:tcPr>
            </w:tcPrChange>
          </w:tcPr>
          <w:p w14:paraId="557220F7" w14:textId="77777777" w:rsidR="001E1ABB" w:rsidRPr="00FA7321" w:rsidRDefault="001E1ABB">
            <w:pPr>
              <w:spacing w:before="100" w:beforeAutospacing="1" w:after="100" w:afterAutospacing="1"/>
              <w:jc w:val="center"/>
              <w:rPr>
                <w:ins w:id="510" w:author="COLPIZZI ILARIA" w:date="2025-01-23T10:25:00Z" w16du:dateUtc="2025-01-23T09:25:00Z"/>
                <w:i/>
                <w:iCs/>
                <w:sz w:val="20"/>
                <w:szCs w:val="20"/>
                <w:lang w:val="en-US"/>
                <w:rPrChange w:id="511" w:author="COLPIZZI ILARIA" w:date="2025-01-23T11:16:00Z" w16du:dateUtc="2025-01-23T10:16:00Z">
                  <w:rPr>
                    <w:ins w:id="512" w:author="COLPIZZI ILARIA" w:date="2025-01-23T10:25:00Z" w16du:dateUtc="2025-01-23T09:25:00Z"/>
                    <w:i/>
                    <w:iCs/>
                    <w:lang w:val="en-US"/>
                  </w:rPr>
                </w:rPrChange>
              </w:rPr>
              <w:pPrChange w:id="513" w:author="COLPIZZI ILARIA" w:date="2025-01-23T11:16:00Z" w16du:dateUtc="2025-01-23T10:16:00Z">
                <w:pPr>
                  <w:spacing w:before="100" w:beforeAutospacing="1" w:after="100" w:afterAutospacing="1" w:line="276" w:lineRule="auto"/>
                  <w:jc w:val="center"/>
                </w:pPr>
              </w:pPrChange>
            </w:pPr>
            <w:ins w:id="514" w:author="COLPIZZI ILARIA" w:date="2025-01-23T10:25:00Z" w16du:dateUtc="2025-01-23T09:25:00Z">
              <w:r w:rsidRPr="00FA7321">
                <w:rPr>
                  <w:i/>
                  <w:iCs/>
                  <w:sz w:val="20"/>
                  <w:szCs w:val="20"/>
                  <w:lang w:val="en-US"/>
                  <w:rPrChange w:id="515" w:author="COLPIZZI ILARIA" w:date="2025-01-23T11:16:00Z" w16du:dateUtc="2025-01-23T10:16:00Z">
                    <w:rPr>
                      <w:i/>
                      <w:iCs/>
                      <w:lang w:val="en-US"/>
                    </w:rPr>
                  </w:rPrChange>
                </w:rPr>
                <w:t>UCS1</w:t>
              </w:r>
            </w:ins>
          </w:p>
        </w:tc>
        <w:tc>
          <w:tcPr>
            <w:tcW w:w="2435" w:type="dxa"/>
            <w:tcPrChange w:id="516" w:author="COLPIZZI ILARIA" w:date="2025-01-23T11:17:00Z" w16du:dateUtc="2025-01-23T10:17:00Z">
              <w:tcPr>
                <w:tcW w:w="2416" w:type="dxa"/>
                <w:gridSpan w:val="3"/>
              </w:tcPr>
            </w:tcPrChange>
          </w:tcPr>
          <w:p w14:paraId="166782F8" w14:textId="77777777" w:rsidR="001E1ABB" w:rsidRPr="00FA7321" w:rsidRDefault="001E1ABB">
            <w:pPr>
              <w:spacing w:before="100" w:beforeAutospacing="1" w:after="100" w:afterAutospacing="1"/>
              <w:jc w:val="center"/>
              <w:rPr>
                <w:ins w:id="517" w:author="COLPIZZI ILARIA" w:date="2025-01-23T10:25:00Z" w16du:dateUtc="2025-01-23T09:25:00Z"/>
                <w:sz w:val="20"/>
                <w:szCs w:val="20"/>
                <w:lang w:val="en-US"/>
                <w:rPrChange w:id="518" w:author="COLPIZZI ILARIA" w:date="2025-01-23T11:16:00Z" w16du:dateUtc="2025-01-23T10:16:00Z">
                  <w:rPr>
                    <w:ins w:id="519" w:author="COLPIZZI ILARIA" w:date="2025-01-23T10:25:00Z" w16du:dateUtc="2025-01-23T09:25:00Z"/>
                    <w:lang w:val="en-US"/>
                  </w:rPr>
                </w:rPrChange>
              </w:rPr>
              <w:pPrChange w:id="520" w:author="COLPIZZI ILARIA" w:date="2025-01-23T11:16:00Z" w16du:dateUtc="2025-01-23T10:16:00Z">
                <w:pPr>
                  <w:spacing w:before="100" w:beforeAutospacing="1" w:after="100" w:afterAutospacing="1" w:line="276" w:lineRule="auto"/>
                  <w:jc w:val="center"/>
                </w:pPr>
              </w:pPrChange>
            </w:pPr>
            <w:ins w:id="521" w:author="COLPIZZI ILARIA" w:date="2025-01-23T10:25:00Z" w16du:dateUtc="2025-01-23T09:25:00Z">
              <w:r w:rsidRPr="00FA7321">
                <w:rPr>
                  <w:sz w:val="20"/>
                  <w:szCs w:val="20"/>
                  <w:lang w:val="en-US"/>
                  <w:rPrChange w:id="522" w:author="COLPIZZI ILARIA" w:date="2025-01-23T11:16:00Z" w16du:dateUtc="2025-01-23T10:16:00Z">
                    <w:rPr>
                      <w:lang w:val="en-US"/>
                    </w:rPr>
                  </w:rPrChange>
                </w:rPr>
                <w:t>0.579</w:t>
              </w:r>
            </w:ins>
          </w:p>
        </w:tc>
        <w:tc>
          <w:tcPr>
            <w:tcW w:w="3152" w:type="dxa"/>
            <w:tcPrChange w:id="523" w:author="COLPIZZI ILARIA" w:date="2025-01-23T11:17:00Z" w16du:dateUtc="2025-01-23T10:17:00Z">
              <w:tcPr>
                <w:tcW w:w="3127" w:type="dxa"/>
                <w:gridSpan w:val="3"/>
              </w:tcPr>
            </w:tcPrChange>
          </w:tcPr>
          <w:p w14:paraId="1C181267" w14:textId="77777777" w:rsidR="001E1ABB" w:rsidRPr="00FA7321" w:rsidRDefault="001E1ABB">
            <w:pPr>
              <w:spacing w:before="100" w:beforeAutospacing="1" w:after="100" w:afterAutospacing="1"/>
              <w:jc w:val="center"/>
              <w:rPr>
                <w:ins w:id="524" w:author="COLPIZZI ILARIA" w:date="2025-01-23T10:25:00Z" w16du:dateUtc="2025-01-23T09:25:00Z"/>
                <w:sz w:val="20"/>
                <w:szCs w:val="20"/>
                <w:lang w:val="en-US"/>
                <w:rPrChange w:id="525" w:author="COLPIZZI ILARIA" w:date="2025-01-23T11:16:00Z" w16du:dateUtc="2025-01-23T10:16:00Z">
                  <w:rPr>
                    <w:ins w:id="526" w:author="COLPIZZI ILARIA" w:date="2025-01-23T10:25:00Z" w16du:dateUtc="2025-01-23T09:25:00Z"/>
                    <w:lang w:val="en-US"/>
                  </w:rPr>
                </w:rPrChange>
              </w:rPr>
              <w:pPrChange w:id="527" w:author="COLPIZZI ILARIA" w:date="2025-01-23T11:16:00Z" w16du:dateUtc="2025-01-23T10:16:00Z">
                <w:pPr>
                  <w:spacing w:before="100" w:beforeAutospacing="1" w:after="100" w:afterAutospacing="1" w:line="276" w:lineRule="auto"/>
                  <w:jc w:val="center"/>
                </w:pPr>
              </w:pPrChange>
            </w:pPr>
            <w:ins w:id="528" w:author="COLPIZZI ILARIA" w:date="2025-01-23T10:25:00Z" w16du:dateUtc="2025-01-23T09:25:00Z">
              <w:r w:rsidRPr="00FA7321">
                <w:rPr>
                  <w:sz w:val="20"/>
                  <w:szCs w:val="20"/>
                  <w:lang w:val="en-US"/>
                  <w:rPrChange w:id="529" w:author="COLPIZZI ILARIA" w:date="2025-01-23T11:16:00Z" w16du:dateUtc="2025-01-23T10:16:00Z">
                    <w:rPr>
                      <w:lang w:val="en-US"/>
                    </w:rPr>
                  </w:rPrChange>
                </w:rPr>
                <w:t>0.774</w:t>
              </w:r>
            </w:ins>
          </w:p>
        </w:tc>
      </w:tr>
      <w:tr w:rsidR="00FA7321" w:rsidRPr="00FA7321" w14:paraId="24A4F6A0" w14:textId="77777777" w:rsidTr="00FA7321">
        <w:trPr>
          <w:trHeight w:val="421"/>
          <w:ins w:id="530" w:author="COLPIZZI ILARIA" w:date="2025-01-23T10:25:00Z"/>
          <w:trPrChange w:id="531" w:author="COLPIZZI ILARIA" w:date="2025-01-23T11:17:00Z" w16du:dateUtc="2025-01-23T10:17:00Z">
            <w:trPr>
              <w:gridAfter w:val="0"/>
              <w:trHeight w:val="472"/>
            </w:trPr>
          </w:trPrChange>
        </w:trPr>
        <w:tc>
          <w:tcPr>
            <w:tcW w:w="2290" w:type="dxa"/>
            <w:tcPrChange w:id="532" w:author="COLPIZZI ILARIA" w:date="2025-01-23T11:17:00Z" w16du:dateUtc="2025-01-23T10:17:00Z">
              <w:tcPr>
                <w:tcW w:w="2273" w:type="dxa"/>
                <w:gridSpan w:val="2"/>
              </w:tcPr>
            </w:tcPrChange>
          </w:tcPr>
          <w:p w14:paraId="65194E0D" w14:textId="77777777" w:rsidR="001E1ABB" w:rsidRPr="00FA7321" w:rsidRDefault="001E1ABB">
            <w:pPr>
              <w:spacing w:before="100" w:beforeAutospacing="1" w:after="100" w:afterAutospacing="1"/>
              <w:jc w:val="center"/>
              <w:rPr>
                <w:ins w:id="533" w:author="COLPIZZI ILARIA" w:date="2025-01-23T10:25:00Z" w16du:dateUtc="2025-01-23T09:25:00Z"/>
                <w:i/>
                <w:iCs/>
                <w:sz w:val="20"/>
                <w:szCs w:val="20"/>
                <w:lang w:val="en-US"/>
                <w:rPrChange w:id="534" w:author="COLPIZZI ILARIA" w:date="2025-01-23T11:16:00Z" w16du:dateUtc="2025-01-23T10:16:00Z">
                  <w:rPr>
                    <w:ins w:id="535" w:author="COLPIZZI ILARIA" w:date="2025-01-23T10:25:00Z" w16du:dateUtc="2025-01-23T09:25:00Z"/>
                    <w:i/>
                    <w:iCs/>
                    <w:lang w:val="en-US"/>
                  </w:rPr>
                </w:rPrChange>
              </w:rPr>
              <w:pPrChange w:id="536" w:author="COLPIZZI ILARIA" w:date="2025-01-23T11:16:00Z" w16du:dateUtc="2025-01-23T10:16:00Z">
                <w:pPr>
                  <w:spacing w:before="100" w:beforeAutospacing="1" w:after="100" w:afterAutospacing="1" w:line="276" w:lineRule="auto"/>
                  <w:jc w:val="center"/>
                </w:pPr>
              </w:pPrChange>
            </w:pPr>
            <w:ins w:id="537" w:author="COLPIZZI ILARIA" w:date="2025-01-23T10:25:00Z" w16du:dateUtc="2025-01-23T09:25:00Z">
              <w:r w:rsidRPr="00FA7321">
                <w:rPr>
                  <w:i/>
                  <w:iCs/>
                  <w:sz w:val="20"/>
                  <w:szCs w:val="20"/>
                  <w:lang w:val="en-US"/>
                  <w:rPrChange w:id="538" w:author="COLPIZZI ILARIA" w:date="2025-01-23T11:16:00Z" w16du:dateUtc="2025-01-23T10:16:00Z">
                    <w:rPr>
                      <w:i/>
                      <w:iCs/>
                      <w:lang w:val="en-US"/>
                    </w:rPr>
                  </w:rPrChange>
                </w:rPr>
                <w:t>CS2</w:t>
              </w:r>
            </w:ins>
          </w:p>
        </w:tc>
        <w:tc>
          <w:tcPr>
            <w:tcW w:w="2435" w:type="dxa"/>
            <w:tcPrChange w:id="539" w:author="COLPIZZI ILARIA" w:date="2025-01-23T11:17:00Z" w16du:dateUtc="2025-01-23T10:17:00Z">
              <w:tcPr>
                <w:tcW w:w="2416" w:type="dxa"/>
                <w:gridSpan w:val="3"/>
              </w:tcPr>
            </w:tcPrChange>
          </w:tcPr>
          <w:p w14:paraId="16D42377" w14:textId="77777777" w:rsidR="001E1ABB" w:rsidRPr="00FA7321" w:rsidRDefault="001E1ABB">
            <w:pPr>
              <w:spacing w:before="100" w:beforeAutospacing="1" w:after="100" w:afterAutospacing="1"/>
              <w:jc w:val="center"/>
              <w:rPr>
                <w:ins w:id="540" w:author="COLPIZZI ILARIA" w:date="2025-01-23T10:25:00Z" w16du:dateUtc="2025-01-23T09:25:00Z"/>
                <w:sz w:val="20"/>
                <w:szCs w:val="20"/>
                <w:lang w:val="en-US"/>
                <w:rPrChange w:id="541" w:author="COLPIZZI ILARIA" w:date="2025-01-23T11:16:00Z" w16du:dateUtc="2025-01-23T10:16:00Z">
                  <w:rPr>
                    <w:ins w:id="542" w:author="COLPIZZI ILARIA" w:date="2025-01-23T10:25:00Z" w16du:dateUtc="2025-01-23T09:25:00Z"/>
                    <w:lang w:val="en-US"/>
                  </w:rPr>
                </w:rPrChange>
              </w:rPr>
              <w:pPrChange w:id="543" w:author="COLPIZZI ILARIA" w:date="2025-01-23T11:16:00Z" w16du:dateUtc="2025-01-23T10:16:00Z">
                <w:pPr>
                  <w:spacing w:before="100" w:beforeAutospacing="1" w:after="100" w:afterAutospacing="1" w:line="276" w:lineRule="auto"/>
                  <w:jc w:val="center"/>
                </w:pPr>
              </w:pPrChange>
            </w:pPr>
            <w:ins w:id="544" w:author="COLPIZZI ILARIA" w:date="2025-01-23T10:25:00Z" w16du:dateUtc="2025-01-23T09:25:00Z">
              <w:r w:rsidRPr="00FA7321">
                <w:rPr>
                  <w:sz w:val="20"/>
                  <w:szCs w:val="20"/>
                  <w:lang w:val="en-US"/>
                  <w:rPrChange w:id="545" w:author="COLPIZZI ILARIA" w:date="2025-01-23T11:16:00Z" w16du:dateUtc="2025-01-23T10:16:00Z">
                    <w:rPr>
                      <w:lang w:val="en-US"/>
                    </w:rPr>
                  </w:rPrChange>
                </w:rPr>
                <w:t>0.327</w:t>
              </w:r>
            </w:ins>
          </w:p>
        </w:tc>
        <w:tc>
          <w:tcPr>
            <w:tcW w:w="3152" w:type="dxa"/>
            <w:tcPrChange w:id="546" w:author="COLPIZZI ILARIA" w:date="2025-01-23T11:17:00Z" w16du:dateUtc="2025-01-23T10:17:00Z">
              <w:tcPr>
                <w:tcW w:w="3127" w:type="dxa"/>
                <w:gridSpan w:val="3"/>
              </w:tcPr>
            </w:tcPrChange>
          </w:tcPr>
          <w:p w14:paraId="63613E6E" w14:textId="77777777" w:rsidR="001E1ABB" w:rsidRPr="00FA7321" w:rsidRDefault="001E1ABB">
            <w:pPr>
              <w:spacing w:before="100" w:beforeAutospacing="1" w:after="100" w:afterAutospacing="1"/>
              <w:jc w:val="center"/>
              <w:rPr>
                <w:ins w:id="547" w:author="COLPIZZI ILARIA" w:date="2025-01-23T10:25:00Z" w16du:dateUtc="2025-01-23T09:25:00Z"/>
                <w:sz w:val="20"/>
                <w:szCs w:val="20"/>
                <w:lang w:val="en-US"/>
                <w:rPrChange w:id="548" w:author="COLPIZZI ILARIA" w:date="2025-01-23T11:16:00Z" w16du:dateUtc="2025-01-23T10:16:00Z">
                  <w:rPr>
                    <w:ins w:id="549" w:author="COLPIZZI ILARIA" w:date="2025-01-23T10:25:00Z" w16du:dateUtc="2025-01-23T09:25:00Z"/>
                    <w:lang w:val="en-US"/>
                  </w:rPr>
                </w:rPrChange>
              </w:rPr>
              <w:pPrChange w:id="550" w:author="COLPIZZI ILARIA" w:date="2025-01-23T11:16:00Z" w16du:dateUtc="2025-01-23T10:16:00Z">
                <w:pPr>
                  <w:spacing w:before="100" w:beforeAutospacing="1" w:after="100" w:afterAutospacing="1" w:line="276" w:lineRule="auto"/>
                  <w:jc w:val="center"/>
                </w:pPr>
              </w:pPrChange>
            </w:pPr>
            <w:ins w:id="551" w:author="COLPIZZI ILARIA" w:date="2025-01-23T10:25:00Z" w16du:dateUtc="2025-01-23T09:25:00Z">
              <w:r w:rsidRPr="00FA7321">
                <w:rPr>
                  <w:sz w:val="20"/>
                  <w:szCs w:val="20"/>
                  <w:lang w:val="en-US"/>
                  <w:rPrChange w:id="552" w:author="COLPIZZI ILARIA" w:date="2025-01-23T11:16:00Z" w16du:dateUtc="2025-01-23T10:16:00Z">
                    <w:rPr>
                      <w:lang w:val="en-US"/>
                    </w:rPr>
                  </w:rPrChange>
                </w:rPr>
                <w:t>0.41</w:t>
              </w:r>
            </w:ins>
          </w:p>
        </w:tc>
      </w:tr>
      <w:tr w:rsidR="00FA7321" w:rsidRPr="00FA7321" w14:paraId="3C686A29" w14:textId="77777777" w:rsidTr="00FA7321">
        <w:trPr>
          <w:trHeight w:val="421"/>
          <w:ins w:id="553" w:author="COLPIZZI ILARIA" w:date="2025-01-23T10:25:00Z"/>
          <w:trPrChange w:id="554" w:author="COLPIZZI ILARIA" w:date="2025-01-23T11:17:00Z" w16du:dateUtc="2025-01-23T10:17:00Z">
            <w:trPr>
              <w:gridAfter w:val="0"/>
              <w:trHeight w:val="472"/>
            </w:trPr>
          </w:trPrChange>
        </w:trPr>
        <w:tc>
          <w:tcPr>
            <w:tcW w:w="2290" w:type="dxa"/>
            <w:tcPrChange w:id="555" w:author="COLPIZZI ILARIA" w:date="2025-01-23T11:17:00Z" w16du:dateUtc="2025-01-23T10:17:00Z">
              <w:tcPr>
                <w:tcW w:w="2273" w:type="dxa"/>
                <w:gridSpan w:val="2"/>
              </w:tcPr>
            </w:tcPrChange>
          </w:tcPr>
          <w:p w14:paraId="67962AD8" w14:textId="77777777" w:rsidR="001E1ABB" w:rsidRPr="00FA7321" w:rsidRDefault="001E1ABB">
            <w:pPr>
              <w:spacing w:before="100" w:beforeAutospacing="1" w:after="100" w:afterAutospacing="1"/>
              <w:jc w:val="center"/>
              <w:rPr>
                <w:ins w:id="556" w:author="COLPIZZI ILARIA" w:date="2025-01-23T10:25:00Z" w16du:dateUtc="2025-01-23T09:25:00Z"/>
                <w:i/>
                <w:iCs/>
                <w:sz w:val="20"/>
                <w:szCs w:val="20"/>
                <w:lang w:val="en-US"/>
                <w:rPrChange w:id="557" w:author="COLPIZZI ILARIA" w:date="2025-01-23T11:16:00Z" w16du:dateUtc="2025-01-23T10:16:00Z">
                  <w:rPr>
                    <w:ins w:id="558" w:author="COLPIZZI ILARIA" w:date="2025-01-23T10:25:00Z" w16du:dateUtc="2025-01-23T09:25:00Z"/>
                    <w:i/>
                    <w:iCs/>
                    <w:lang w:val="en-US"/>
                  </w:rPr>
                </w:rPrChange>
              </w:rPr>
              <w:pPrChange w:id="559" w:author="COLPIZZI ILARIA" w:date="2025-01-23T11:16:00Z" w16du:dateUtc="2025-01-23T10:16:00Z">
                <w:pPr>
                  <w:spacing w:before="100" w:beforeAutospacing="1" w:after="100" w:afterAutospacing="1" w:line="276" w:lineRule="auto"/>
                  <w:jc w:val="center"/>
                </w:pPr>
              </w:pPrChange>
            </w:pPr>
            <w:ins w:id="560" w:author="COLPIZZI ILARIA" w:date="2025-01-23T10:25:00Z" w16du:dateUtc="2025-01-23T09:25:00Z">
              <w:r w:rsidRPr="00FA7321">
                <w:rPr>
                  <w:i/>
                  <w:iCs/>
                  <w:sz w:val="20"/>
                  <w:szCs w:val="20"/>
                  <w:lang w:val="en-US"/>
                  <w:rPrChange w:id="561" w:author="COLPIZZI ILARIA" w:date="2025-01-23T11:16:00Z" w16du:dateUtc="2025-01-23T10:16:00Z">
                    <w:rPr>
                      <w:i/>
                      <w:iCs/>
                      <w:lang w:val="en-US"/>
                    </w:rPr>
                  </w:rPrChange>
                </w:rPr>
                <w:t>UCS2</w:t>
              </w:r>
            </w:ins>
          </w:p>
        </w:tc>
        <w:tc>
          <w:tcPr>
            <w:tcW w:w="2435" w:type="dxa"/>
            <w:tcPrChange w:id="562" w:author="COLPIZZI ILARIA" w:date="2025-01-23T11:17:00Z" w16du:dateUtc="2025-01-23T10:17:00Z">
              <w:tcPr>
                <w:tcW w:w="2416" w:type="dxa"/>
                <w:gridSpan w:val="3"/>
              </w:tcPr>
            </w:tcPrChange>
          </w:tcPr>
          <w:p w14:paraId="06F68EB1" w14:textId="77777777" w:rsidR="001E1ABB" w:rsidRPr="00FA7321" w:rsidRDefault="001E1ABB">
            <w:pPr>
              <w:spacing w:before="100" w:beforeAutospacing="1" w:after="100" w:afterAutospacing="1"/>
              <w:jc w:val="center"/>
              <w:rPr>
                <w:ins w:id="563" w:author="COLPIZZI ILARIA" w:date="2025-01-23T10:25:00Z" w16du:dateUtc="2025-01-23T09:25:00Z"/>
                <w:sz w:val="20"/>
                <w:szCs w:val="20"/>
                <w:lang w:val="en-US"/>
                <w:rPrChange w:id="564" w:author="COLPIZZI ILARIA" w:date="2025-01-23T11:16:00Z" w16du:dateUtc="2025-01-23T10:16:00Z">
                  <w:rPr>
                    <w:ins w:id="565" w:author="COLPIZZI ILARIA" w:date="2025-01-23T10:25:00Z" w16du:dateUtc="2025-01-23T09:25:00Z"/>
                    <w:lang w:val="en-US"/>
                  </w:rPr>
                </w:rPrChange>
              </w:rPr>
              <w:pPrChange w:id="566" w:author="COLPIZZI ILARIA" w:date="2025-01-23T11:16:00Z" w16du:dateUtc="2025-01-23T10:16:00Z">
                <w:pPr>
                  <w:spacing w:before="100" w:beforeAutospacing="1" w:after="100" w:afterAutospacing="1" w:line="276" w:lineRule="auto"/>
                  <w:jc w:val="center"/>
                </w:pPr>
              </w:pPrChange>
            </w:pPr>
            <w:ins w:id="567" w:author="COLPIZZI ILARIA" w:date="2025-01-23T10:25:00Z" w16du:dateUtc="2025-01-23T09:25:00Z">
              <w:r w:rsidRPr="00FA7321">
                <w:rPr>
                  <w:sz w:val="20"/>
                  <w:szCs w:val="20"/>
                  <w:lang w:val="en-US"/>
                  <w:rPrChange w:id="568" w:author="COLPIZZI ILARIA" w:date="2025-01-23T11:16:00Z" w16du:dateUtc="2025-01-23T10:16:00Z">
                    <w:rPr>
                      <w:lang w:val="en-US"/>
                    </w:rPr>
                  </w:rPrChange>
                </w:rPr>
                <w:t>0.49</w:t>
              </w:r>
            </w:ins>
          </w:p>
        </w:tc>
        <w:tc>
          <w:tcPr>
            <w:tcW w:w="3152" w:type="dxa"/>
            <w:tcPrChange w:id="569" w:author="COLPIZZI ILARIA" w:date="2025-01-23T11:17:00Z" w16du:dateUtc="2025-01-23T10:17:00Z">
              <w:tcPr>
                <w:tcW w:w="3127" w:type="dxa"/>
                <w:gridSpan w:val="3"/>
              </w:tcPr>
            </w:tcPrChange>
          </w:tcPr>
          <w:p w14:paraId="3BCCD732" w14:textId="77777777" w:rsidR="001E1ABB" w:rsidRPr="00FA7321" w:rsidRDefault="001E1ABB">
            <w:pPr>
              <w:spacing w:before="100" w:beforeAutospacing="1" w:after="100" w:afterAutospacing="1"/>
              <w:jc w:val="center"/>
              <w:rPr>
                <w:ins w:id="570" w:author="COLPIZZI ILARIA" w:date="2025-01-23T10:25:00Z" w16du:dateUtc="2025-01-23T09:25:00Z"/>
                <w:sz w:val="20"/>
                <w:szCs w:val="20"/>
                <w:lang w:val="en-US"/>
                <w:rPrChange w:id="571" w:author="COLPIZZI ILARIA" w:date="2025-01-23T11:16:00Z" w16du:dateUtc="2025-01-23T10:16:00Z">
                  <w:rPr>
                    <w:ins w:id="572" w:author="COLPIZZI ILARIA" w:date="2025-01-23T10:25:00Z" w16du:dateUtc="2025-01-23T09:25:00Z"/>
                    <w:lang w:val="en-US"/>
                  </w:rPr>
                </w:rPrChange>
              </w:rPr>
              <w:pPrChange w:id="573" w:author="COLPIZZI ILARIA" w:date="2025-01-23T11:16:00Z" w16du:dateUtc="2025-01-23T10:16:00Z">
                <w:pPr>
                  <w:spacing w:before="100" w:beforeAutospacing="1" w:after="100" w:afterAutospacing="1" w:line="276" w:lineRule="auto"/>
                  <w:jc w:val="center"/>
                </w:pPr>
              </w:pPrChange>
            </w:pPr>
            <w:ins w:id="574" w:author="COLPIZZI ILARIA" w:date="2025-01-23T10:25:00Z" w16du:dateUtc="2025-01-23T09:25:00Z">
              <w:r w:rsidRPr="00FA7321">
                <w:rPr>
                  <w:sz w:val="20"/>
                  <w:szCs w:val="20"/>
                  <w:lang w:val="en-US"/>
                  <w:rPrChange w:id="575" w:author="COLPIZZI ILARIA" w:date="2025-01-23T11:16:00Z" w16du:dateUtc="2025-01-23T10:16:00Z">
                    <w:rPr>
                      <w:lang w:val="en-US"/>
                    </w:rPr>
                  </w:rPrChange>
                </w:rPr>
                <w:t>0.697</w:t>
              </w:r>
            </w:ins>
          </w:p>
        </w:tc>
      </w:tr>
      <w:tr w:rsidR="00FA7321" w:rsidRPr="00FA7321" w14:paraId="625C53F9" w14:textId="77777777" w:rsidTr="00FA7321">
        <w:trPr>
          <w:trHeight w:val="411"/>
          <w:ins w:id="576" w:author="COLPIZZI ILARIA" w:date="2025-01-23T10:25:00Z"/>
          <w:trPrChange w:id="577" w:author="COLPIZZI ILARIA" w:date="2025-01-23T11:17:00Z" w16du:dateUtc="2025-01-23T10:17:00Z">
            <w:trPr>
              <w:gridAfter w:val="0"/>
              <w:trHeight w:val="462"/>
            </w:trPr>
          </w:trPrChange>
        </w:trPr>
        <w:tc>
          <w:tcPr>
            <w:tcW w:w="2290" w:type="dxa"/>
            <w:tcPrChange w:id="578" w:author="COLPIZZI ILARIA" w:date="2025-01-23T11:17:00Z" w16du:dateUtc="2025-01-23T10:17:00Z">
              <w:tcPr>
                <w:tcW w:w="2273" w:type="dxa"/>
                <w:gridSpan w:val="2"/>
              </w:tcPr>
            </w:tcPrChange>
          </w:tcPr>
          <w:p w14:paraId="0CBD8E4D" w14:textId="77777777" w:rsidR="001E1ABB" w:rsidRPr="00FA7321" w:rsidRDefault="001E1ABB">
            <w:pPr>
              <w:spacing w:before="100" w:beforeAutospacing="1" w:after="100" w:afterAutospacing="1"/>
              <w:jc w:val="center"/>
              <w:rPr>
                <w:ins w:id="579" w:author="COLPIZZI ILARIA" w:date="2025-01-23T10:25:00Z" w16du:dateUtc="2025-01-23T09:25:00Z"/>
                <w:i/>
                <w:iCs/>
                <w:sz w:val="20"/>
                <w:szCs w:val="20"/>
                <w:lang w:val="en-US"/>
                <w:rPrChange w:id="580" w:author="COLPIZZI ILARIA" w:date="2025-01-23T11:16:00Z" w16du:dateUtc="2025-01-23T10:16:00Z">
                  <w:rPr>
                    <w:ins w:id="581" w:author="COLPIZZI ILARIA" w:date="2025-01-23T10:25:00Z" w16du:dateUtc="2025-01-23T09:25:00Z"/>
                    <w:i/>
                    <w:iCs/>
                    <w:lang w:val="en-US"/>
                  </w:rPr>
                </w:rPrChange>
              </w:rPr>
              <w:pPrChange w:id="582" w:author="COLPIZZI ILARIA" w:date="2025-01-23T11:16:00Z" w16du:dateUtc="2025-01-23T10:16:00Z">
                <w:pPr>
                  <w:spacing w:before="100" w:beforeAutospacing="1" w:after="100" w:afterAutospacing="1" w:line="276" w:lineRule="auto"/>
                  <w:jc w:val="center"/>
                </w:pPr>
              </w:pPrChange>
            </w:pPr>
            <w:ins w:id="583" w:author="COLPIZZI ILARIA" w:date="2025-01-23T10:25:00Z" w16du:dateUtc="2025-01-23T09:25:00Z">
              <w:r w:rsidRPr="00FA7321">
                <w:rPr>
                  <w:i/>
                  <w:iCs/>
                  <w:sz w:val="20"/>
                  <w:szCs w:val="20"/>
                  <w:lang w:val="en-US"/>
                  <w:rPrChange w:id="584" w:author="COLPIZZI ILARIA" w:date="2025-01-23T11:16:00Z" w16du:dateUtc="2025-01-23T10:16:00Z">
                    <w:rPr>
                      <w:i/>
                      <w:iCs/>
                      <w:lang w:val="en-US"/>
                    </w:rPr>
                  </w:rPrChange>
                </w:rPr>
                <w:t>UCS3</w:t>
              </w:r>
            </w:ins>
          </w:p>
        </w:tc>
        <w:tc>
          <w:tcPr>
            <w:tcW w:w="2435" w:type="dxa"/>
            <w:tcPrChange w:id="585" w:author="COLPIZZI ILARIA" w:date="2025-01-23T11:17:00Z" w16du:dateUtc="2025-01-23T10:17:00Z">
              <w:tcPr>
                <w:tcW w:w="2416" w:type="dxa"/>
                <w:gridSpan w:val="3"/>
              </w:tcPr>
            </w:tcPrChange>
          </w:tcPr>
          <w:p w14:paraId="5F08C68F" w14:textId="77777777" w:rsidR="001E1ABB" w:rsidRPr="00FA7321" w:rsidRDefault="001E1ABB">
            <w:pPr>
              <w:spacing w:before="100" w:beforeAutospacing="1" w:after="100" w:afterAutospacing="1"/>
              <w:jc w:val="center"/>
              <w:rPr>
                <w:ins w:id="586" w:author="COLPIZZI ILARIA" w:date="2025-01-23T10:25:00Z" w16du:dateUtc="2025-01-23T09:25:00Z"/>
                <w:sz w:val="20"/>
                <w:szCs w:val="20"/>
                <w:lang w:val="en-US"/>
                <w:rPrChange w:id="587" w:author="COLPIZZI ILARIA" w:date="2025-01-23T11:16:00Z" w16du:dateUtc="2025-01-23T10:16:00Z">
                  <w:rPr>
                    <w:ins w:id="588" w:author="COLPIZZI ILARIA" w:date="2025-01-23T10:25:00Z" w16du:dateUtc="2025-01-23T09:25:00Z"/>
                    <w:lang w:val="en-US"/>
                  </w:rPr>
                </w:rPrChange>
              </w:rPr>
              <w:pPrChange w:id="589" w:author="COLPIZZI ILARIA" w:date="2025-01-23T11:16:00Z" w16du:dateUtc="2025-01-23T10:16:00Z">
                <w:pPr>
                  <w:spacing w:before="100" w:beforeAutospacing="1" w:after="100" w:afterAutospacing="1" w:line="276" w:lineRule="auto"/>
                  <w:jc w:val="center"/>
                </w:pPr>
              </w:pPrChange>
            </w:pPr>
            <w:ins w:id="590" w:author="COLPIZZI ILARIA" w:date="2025-01-23T10:25:00Z" w16du:dateUtc="2025-01-23T09:25:00Z">
              <w:r w:rsidRPr="00FA7321">
                <w:rPr>
                  <w:sz w:val="20"/>
                  <w:szCs w:val="20"/>
                  <w:lang w:val="en-US"/>
                  <w:rPrChange w:id="591" w:author="COLPIZZI ILARIA" w:date="2025-01-23T11:16:00Z" w16du:dateUtc="2025-01-23T10:16:00Z">
                    <w:rPr>
                      <w:lang w:val="en-US"/>
                    </w:rPr>
                  </w:rPrChange>
                </w:rPr>
                <w:t>0.585</w:t>
              </w:r>
            </w:ins>
          </w:p>
        </w:tc>
        <w:tc>
          <w:tcPr>
            <w:tcW w:w="3152" w:type="dxa"/>
            <w:tcPrChange w:id="592" w:author="COLPIZZI ILARIA" w:date="2025-01-23T11:17:00Z" w16du:dateUtc="2025-01-23T10:17:00Z">
              <w:tcPr>
                <w:tcW w:w="3127" w:type="dxa"/>
                <w:gridSpan w:val="3"/>
              </w:tcPr>
            </w:tcPrChange>
          </w:tcPr>
          <w:p w14:paraId="6EB64AB1" w14:textId="77777777" w:rsidR="001E1ABB" w:rsidRPr="00FA7321" w:rsidRDefault="001E1ABB">
            <w:pPr>
              <w:spacing w:before="100" w:beforeAutospacing="1" w:after="100" w:afterAutospacing="1"/>
              <w:jc w:val="center"/>
              <w:rPr>
                <w:ins w:id="593" w:author="COLPIZZI ILARIA" w:date="2025-01-23T10:25:00Z" w16du:dateUtc="2025-01-23T09:25:00Z"/>
                <w:sz w:val="20"/>
                <w:szCs w:val="20"/>
                <w:lang w:val="en-US"/>
                <w:rPrChange w:id="594" w:author="COLPIZZI ILARIA" w:date="2025-01-23T11:16:00Z" w16du:dateUtc="2025-01-23T10:16:00Z">
                  <w:rPr>
                    <w:ins w:id="595" w:author="COLPIZZI ILARIA" w:date="2025-01-23T10:25:00Z" w16du:dateUtc="2025-01-23T09:25:00Z"/>
                    <w:lang w:val="en-US"/>
                  </w:rPr>
                </w:rPrChange>
              </w:rPr>
              <w:pPrChange w:id="596" w:author="COLPIZZI ILARIA" w:date="2025-01-23T11:16:00Z" w16du:dateUtc="2025-01-23T10:16:00Z">
                <w:pPr>
                  <w:spacing w:before="100" w:beforeAutospacing="1" w:after="100" w:afterAutospacing="1" w:line="276" w:lineRule="auto"/>
                  <w:jc w:val="center"/>
                </w:pPr>
              </w:pPrChange>
            </w:pPr>
            <w:ins w:id="597" w:author="COLPIZZI ILARIA" w:date="2025-01-23T10:25:00Z" w16du:dateUtc="2025-01-23T09:25:00Z">
              <w:r w:rsidRPr="00FA7321">
                <w:rPr>
                  <w:sz w:val="20"/>
                  <w:szCs w:val="20"/>
                  <w:lang w:val="en-US"/>
                  <w:rPrChange w:id="598" w:author="COLPIZZI ILARIA" w:date="2025-01-23T11:16:00Z" w16du:dateUtc="2025-01-23T10:16:00Z">
                    <w:rPr>
                      <w:lang w:val="en-US"/>
                    </w:rPr>
                  </w:rPrChange>
                </w:rPr>
                <w:t>0.819</w:t>
              </w:r>
            </w:ins>
          </w:p>
        </w:tc>
      </w:tr>
      <w:tr w:rsidR="00FA7321" w:rsidRPr="00FA7321" w14:paraId="6F97541C" w14:textId="77777777" w:rsidTr="00FA7321">
        <w:trPr>
          <w:trHeight w:val="421"/>
          <w:ins w:id="599" w:author="COLPIZZI ILARIA" w:date="2025-01-23T10:25:00Z"/>
          <w:trPrChange w:id="600" w:author="COLPIZZI ILARIA" w:date="2025-01-23T11:17:00Z" w16du:dateUtc="2025-01-23T10:17:00Z">
            <w:trPr>
              <w:gridAfter w:val="0"/>
              <w:trHeight w:val="472"/>
            </w:trPr>
          </w:trPrChange>
        </w:trPr>
        <w:tc>
          <w:tcPr>
            <w:tcW w:w="2290" w:type="dxa"/>
            <w:tcPrChange w:id="601" w:author="COLPIZZI ILARIA" w:date="2025-01-23T11:17:00Z" w16du:dateUtc="2025-01-23T10:17:00Z">
              <w:tcPr>
                <w:tcW w:w="2273" w:type="dxa"/>
                <w:gridSpan w:val="2"/>
              </w:tcPr>
            </w:tcPrChange>
          </w:tcPr>
          <w:p w14:paraId="0B0E520D" w14:textId="77777777" w:rsidR="001E1ABB" w:rsidRPr="00FA7321" w:rsidRDefault="001E1ABB">
            <w:pPr>
              <w:spacing w:before="100" w:beforeAutospacing="1" w:after="100" w:afterAutospacing="1"/>
              <w:jc w:val="center"/>
              <w:rPr>
                <w:ins w:id="602" w:author="COLPIZZI ILARIA" w:date="2025-01-23T10:25:00Z" w16du:dateUtc="2025-01-23T09:25:00Z"/>
                <w:i/>
                <w:iCs/>
                <w:sz w:val="20"/>
                <w:szCs w:val="20"/>
                <w:lang w:val="en-US"/>
                <w:rPrChange w:id="603" w:author="COLPIZZI ILARIA" w:date="2025-01-23T11:16:00Z" w16du:dateUtc="2025-01-23T10:16:00Z">
                  <w:rPr>
                    <w:ins w:id="604" w:author="COLPIZZI ILARIA" w:date="2025-01-23T10:25:00Z" w16du:dateUtc="2025-01-23T09:25:00Z"/>
                    <w:i/>
                    <w:iCs/>
                    <w:lang w:val="en-US"/>
                  </w:rPr>
                </w:rPrChange>
              </w:rPr>
              <w:pPrChange w:id="605" w:author="COLPIZZI ILARIA" w:date="2025-01-23T11:16:00Z" w16du:dateUtc="2025-01-23T10:16:00Z">
                <w:pPr>
                  <w:spacing w:before="100" w:beforeAutospacing="1" w:after="100" w:afterAutospacing="1" w:line="276" w:lineRule="auto"/>
                  <w:jc w:val="center"/>
                </w:pPr>
              </w:pPrChange>
            </w:pPr>
            <w:ins w:id="606" w:author="COLPIZZI ILARIA" w:date="2025-01-23T10:25:00Z" w16du:dateUtc="2025-01-23T09:25:00Z">
              <w:r w:rsidRPr="00FA7321">
                <w:rPr>
                  <w:i/>
                  <w:iCs/>
                  <w:sz w:val="20"/>
                  <w:szCs w:val="20"/>
                  <w:lang w:val="en-US"/>
                  <w:rPrChange w:id="607" w:author="COLPIZZI ILARIA" w:date="2025-01-23T11:16:00Z" w16du:dateUtc="2025-01-23T10:16:00Z">
                    <w:rPr>
                      <w:i/>
                      <w:iCs/>
                      <w:lang w:val="en-US"/>
                    </w:rPr>
                  </w:rPrChange>
                </w:rPr>
                <w:t>CS3</w:t>
              </w:r>
            </w:ins>
          </w:p>
        </w:tc>
        <w:tc>
          <w:tcPr>
            <w:tcW w:w="2435" w:type="dxa"/>
            <w:tcPrChange w:id="608" w:author="COLPIZZI ILARIA" w:date="2025-01-23T11:17:00Z" w16du:dateUtc="2025-01-23T10:17:00Z">
              <w:tcPr>
                <w:tcW w:w="2416" w:type="dxa"/>
                <w:gridSpan w:val="3"/>
              </w:tcPr>
            </w:tcPrChange>
          </w:tcPr>
          <w:p w14:paraId="3F6E60FD" w14:textId="77777777" w:rsidR="001E1ABB" w:rsidRPr="00FA7321" w:rsidRDefault="001E1ABB">
            <w:pPr>
              <w:spacing w:before="100" w:beforeAutospacing="1" w:after="100" w:afterAutospacing="1"/>
              <w:jc w:val="center"/>
              <w:rPr>
                <w:ins w:id="609" w:author="COLPIZZI ILARIA" w:date="2025-01-23T10:25:00Z" w16du:dateUtc="2025-01-23T09:25:00Z"/>
                <w:sz w:val="20"/>
                <w:szCs w:val="20"/>
                <w:lang w:val="en-US"/>
                <w:rPrChange w:id="610" w:author="COLPIZZI ILARIA" w:date="2025-01-23T11:16:00Z" w16du:dateUtc="2025-01-23T10:16:00Z">
                  <w:rPr>
                    <w:ins w:id="611" w:author="COLPIZZI ILARIA" w:date="2025-01-23T10:25:00Z" w16du:dateUtc="2025-01-23T09:25:00Z"/>
                    <w:lang w:val="en-US"/>
                  </w:rPr>
                </w:rPrChange>
              </w:rPr>
              <w:pPrChange w:id="612" w:author="COLPIZZI ILARIA" w:date="2025-01-23T11:16:00Z" w16du:dateUtc="2025-01-23T10:16:00Z">
                <w:pPr>
                  <w:spacing w:before="100" w:beforeAutospacing="1" w:after="100" w:afterAutospacing="1" w:line="276" w:lineRule="auto"/>
                  <w:jc w:val="center"/>
                </w:pPr>
              </w:pPrChange>
            </w:pPr>
            <w:ins w:id="613" w:author="COLPIZZI ILARIA" w:date="2025-01-23T10:25:00Z" w16du:dateUtc="2025-01-23T09:25:00Z">
              <w:r w:rsidRPr="00FA7321">
                <w:rPr>
                  <w:sz w:val="20"/>
                  <w:szCs w:val="20"/>
                  <w:lang w:val="en-US"/>
                  <w:rPrChange w:id="614" w:author="COLPIZZI ILARIA" w:date="2025-01-23T11:16:00Z" w16du:dateUtc="2025-01-23T10:16:00Z">
                    <w:rPr>
                      <w:lang w:val="en-US"/>
                    </w:rPr>
                  </w:rPrChange>
                </w:rPr>
                <w:t>0.583</w:t>
              </w:r>
            </w:ins>
          </w:p>
        </w:tc>
        <w:tc>
          <w:tcPr>
            <w:tcW w:w="3152" w:type="dxa"/>
            <w:tcPrChange w:id="615" w:author="COLPIZZI ILARIA" w:date="2025-01-23T11:17:00Z" w16du:dateUtc="2025-01-23T10:17:00Z">
              <w:tcPr>
                <w:tcW w:w="3127" w:type="dxa"/>
                <w:gridSpan w:val="3"/>
              </w:tcPr>
            </w:tcPrChange>
          </w:tcPr>
          <w:p w14:paraId="088BA075" w14:textId="77777777" w:rsidR="001E1ABB" w:rsidRPr="00FA7321" w:rsidRDefault="001E1ABB">
            <w:pPr>
              <w:spacing w:before="100" w:beforeAutospacing="1" w:after="100" w:afterAutospacing="1"/>
              <w:jc w:val="center"/>
              <w:rPr>
                <w:ins w:id="616" w:author="COLPIZZI ILARIA" w:date="2025-01-23T10:25:00Z" w16du:dateUtc="2025-01-23T09:25:00Z"/>
                <w:sz w:val="20"/>
                <w:szCs w:val="20"/>
                <w:lang w:val="en-US"/>
                <w:rPrChange w:id="617" w:author="COLPIZZI ILARIA" w:date="2025-01-23T11:16:00Z" w16du:dateUtc="2025-01-23T10:16:00Z">
                  <w:rPr>
                    <w:ins w:id="618" w:author="COLPIZZI ILARIA" w:date="2025-01-23T10:25:00Z" w16du:dateUtc="2025-01-23T09:25:00Z"/>
                    <w:lang w:val="en-US"/>
                  </w:rPr>
                </w:rPrChange>
              </w:rPr>
              <w:pPrChange w:id="619" w:author="COLPIZZI ILARIA" w:date="2025-01-23T11:16:00Z" w16du:dateUtc="2025-01-23T10:16:00Z">
                <w:pPr>
                  <w:spacing w:before="100" w:beforeAutospacing="1" w:after="100" w:afterAutospacing="1" w:line="276" w:lineRule="auto"/>
                  <w:jc w:val="center"/>
                </w:pPr>
              </w:pPrChange>
            </w:pPr>
            <w:ins w:id="620" w:author="COLPIZZI ILARIA" w:date="2025-01-23T10:25:00Z" w16du:dateUtc="2025-01-23T09:25:00Z">
              <w:r w:rsidRPr="00FA7321">
                <w:rPr>
                  <w:sz w:val="20"/>
                  <w:szCs w:val="20"/>
                  <w:lang w:val="en-US"/>
                  <w:rPrChange w:id="621" w:author="COLPIZZI ILARIA" w:date="2025-01-23T11:16:00Z" w16du:dateUtc="2025-01-23T10:16:00Z">
                    <w:rPr>
                      <w:lang w:val="en-US"/>
                    </w:rPr>
                  </w:rPrChange>
                </w:rPr>
                <w:t>0.781</w:t>
              </w:r>
            </w:ins>
          </w:p>
        </w:tc>
      </w:tr>
      <w:tr w:rsidR="00FA7321" w:rsidRPr="00FA7321" w14:paraId="5C1677C3" w14:textId="77777777" w:rsidTr="00FA7321">
        <w:trPr>
          <w:trHeight w:val="421"/>
          <w:ins w:id="622" w:author="COLPIZZI ILARIA" w:date="2025-01-23T10:25:00Z"/>
          <w:trPrChange w:id="623" w:author="COLPIZZI ILARIA" w:date="2025-01-23T11:17:00Z" w16du:dateUtc="2025-01-23T10:17:00Z">
            <w:trPr>
              <w:gridAfter w:val="0"/>
              <w:trHeight w:val="472"/>
            </w:trPr>
          </w:trPrChange>
        </w:trPr>
        <w:tc>
          <w:tcPr>
            <w:tcW w:w="2290" w:type="dxa"/>
            <w:tcPrChange w:id="624" w:author="COLPIZZI ILARIA" w:date="2025-01-23T11:17:00Z" w16du:dateUtc="2025-01-23T10:17:00Z">
              <w:tcPr>
                <w:tcW w:w="2273" w:type="dxa"/>
                <w:gridSpan w:val="2"/>
              </w:tcPr>
            </w:tcPrChange>
          </w:tcPr>
          <w:p w14:paraId="1B82AB70" w14:textId="77777777" w:rsidR="001E1ABB" w:rsidRPr="00FA7321" w:rsidRDefault="001E1ABB">
            <w:pPr>
              <w:spacing w:before="100" w:beforeAutospacing="1" w:after="100" w:afterAutospacing="1"/>
              <w:jc w:val="center"/>
              <w:rPr>
                <w:ins w:id="625" w:author="COLPIZZI ILARIA" w:date="2025-01-23T10:25:00Z" w16du:dateUtc="2025-01-23T09:25:00Z"/>
                <w:i/>
                <w:iCs/>
                <w:sz w:val="20"/>
                <w:szCs w:val="20"/>
                <w:lang w:val="en-US"/>
                <w:rPrChange w:id="626" w:author="COLPIZZI ILARIA" w:date="2025-01-23T11:16:00Z" w16du:dateUtc="2025-01-23T10:16:00Z">
                  <w:rPr>
                    <w:ins w:id="627" w:author="COLPIZZI ILARIA" w:date="2025-01-23T10:25:00Z" w16du:dateUtc="2025-01-23T09:25:00Z"/>
                    <w:i/>
                    <w:iCs/>
                    <w:lang w:val="en-US"/>
                  </w:rPr>
                </w:rPrChange>
              </w:rPr>
              <w:pPrChange w:id="628" w:author="COLPIZZI ILARIA" w:date="2025-01-23T11:16:00Z" w16du:dateUtc="2025-01-23T10:16:00Z">
                <w:pPr>
                  <w:spacing w:before="100" w:beforeAutospacing="1" w:after="100" w:afterAutospacing="1" w:line="276" w:lineRule="auto"/>
                  <w:jc w:val="center"/>
                </w:pPr>
              </w:pPrChange>
            </w:pPr>
            <w:ins w:id="629" w:author="COLPIZZI ILARIA" w:date="2025-01-23T10:25:00Z" w16du:dateUtc="2025-01-23T09:25:00Z">
              <w:r w:rsidRPr="00FA7321">
                <w:rPr>
                  <w:i/>
                  <w:iCs/>
                  <w:sz w:val="20"/>
                  <w:szCs w:val="20"/>
                  <w:lang w:val="en-US"/>
                  <w:rPrChange w:id="630" w:author="COLPIZZI ILARIA" w:date="2025-01-23T11:16:00Z" w16du:dateUtc="2025-01-23T10:16:00Z">
                    <w:rPr>
                      <w:i/>
                      <w:iCs/>
                      <w:lang w:val="en-US"/>
                    </w:rPr>
                  </w:rPrChange>
                </w:rPr>
                <w:t>CS4</w:t>
              </w:r>
            </w:ins>
          </w:p>
        </w:tc>
        <w:tc>
          <w:tcPr>
            <w:tcW w:w="2435" w:type="dxa"/>
            <w:tcPrChange w:id="631" w:author="COLPIZZI ILARIA" w:date="2025-01-23T11:17:00Z" w16du:dateUtc="2025-01-23T10:17:00Z">
              <w:tcPr>
                <w:tcW w:w="2416" w:type="dxa"/>
                <w:gridSpan w:val="3"/>
              </w:tcPr>
            </w:tcPrChange>
          </w:tcPr>
          <w:p w14:paraId="7EF7A580" w14:textId="77777777" w:rsidR="001E1ABB" w:rsidRPr="00FA7321" w:rsidRDefault="001E1ABB">
            <w:pPr>
              <w:spacing w:before="100" w:beforeAutospacing="1" w:after="100" w:afterAutospacing="1"/>
              <w:jc w:val="center"/>
              <w:rPr>
                <w:ins w:id="632" w:author="COLPIZZI ILARIA" w:date="2025-01-23T10:25:00Z" w16du:dateUtc="2025-01-23T09:25:00Z"/>
                <w:sz w:val="20"/>
                <w:szCs w:val="20"/>
                <w:lang w:val="en-US"/>
                <w:rPrChange w:id="633" w:author="COLPIZZI ILARIA" w:date="2025-01-23T11:16:00Z" w16du:dateUtc="2025-01-23T10:16:00Z">
                  <w:rPr>
                    <w:ins w:id="634" w:author="COLPIZZI ILARIA" w:date="2025-01-23T10:25:00Z" w16du:dateUtc="2025-01-23T09:25:00Z"/>
                    <w:lang w:val="en-US"/>
                  </w:rPr>
                </w:rPrChange>
              </w:rPr>
              <w:pPrChange w:id="635" w:author="COLPIZZI ILARIA" w:date="2025-01-23T11:16:00Z" w16du:dateUtc="2025-01-23T10:16:00Z">
                <w:pPr>
                  <w:spacing w:before="100" w:beforeAutospacing="1" w:after="100" w:afterAutospacing="1" w:line="276" w:lineRule="auto"/>
                  <w:jc w:val="center"/>
                </w:pPr>
              </w:pPrChange>
            </w:pPr>
            <w:ins w:id="636" w:author="COLPIZZI ILARIA" w:date="2025-01-23T10:25:00Z" w16du:dateUtc="2025-01-23T09:25:00Z">
              <w:r w:rsidRPr="00FA7321">
                <w:rPr>
                  <w:sz w:val="20"/>
                  <w:szCs w:val="20"/>
                  <w:lang w:val="en-US"/>
                  <w:rPrChange w:id="637" w:author="COLPIZZI ILARIA" w:date="2025-01-23T11:16:00Z" w16du:dateUtc="2025-01-23T10:16:00Z">
                    <w:rPr>
                      <w:lang w:val="en-US"/>
                    </w:rPr>
                  </w:rPrChange>
                </w:rPr>
                <w:t>0.623</w:t>
              </w:r>
            </w:ins>
          </w:p>
        </w:tc>
        <w:tc>
          <w:tcPr>
            <w:tcW w:w="3152" w:type="dxa"/>
            <w:tcPrChange w:id="638" w:author="COLPIZZI ILARIA" w:date="2025-01-23T11:17:00Z" w16du:dateUtc="2025-01-23T10:17:00Z">
              <w:tcPr>
                <w:tcW w:w="3127" w:type="dxa"/>
                <w:gridSpan w:val="3"/>
              </w:tcPr>
            </w:tcPrChange>
          </w:tcPr>
          <w:p w14:paraId="7D951A14" w14:textId="77777777" w:rsidR="001E1ABB" w:rsidRPr="00FA7321" w:rsidRDefault="001E1ABB">
            <w:pPr>
              <w:spacing w:before="100" w:beforeAutospacing="1" w:after="100" w:afterAutospacing="1"/>
              <w:jc w:val="center"/>
              <w:rPr>
                <w:ins w:id="639" w:author="COLPIZZI ILARIA" w:date="2025-01-23T10:25:00Z" w16du:dateUtc="2025-01-23T09:25:00Z"/>
                <w:sz w:val="20"/>
                <w:szCs w:val="20"/>
                <w:lang w:val="en-US"/>
                <w:rPrChange w:id="640" w:author="COLPIZZI ILARIA" w:date="2025-01-23T11:16:00Z" w16du:dateUtc="2025-01-23T10:16:00Z">
                  <w:rPr>
                    <w:ins w:id="641" w:author="COLPIZZI ILARIA" w:date="2025-01-23T10:25:00Z" w16du:dateUtc="2025-01-23T09:25:00Z"/>
                    <w:lang w:val="en-US"/>
                  </w:rPr>
                </w:rPrChange>
              </w:rPr>
              <w:pPrChange w:id="642" w:author="COLPIZZI ILARIA" w:date="2025-01-23T11:16:00Z" w16du:dateUtc="2025-01-23T10:16:00Z">
                <w:pPr>
                  <w:spacing w:before="100" w:beforeAutospacing="1" w:after="100" w:afterAutospacing="1" w:line="276" w:lineRule="auto"/>
                  <w:jc w:val="center"/>
                </w:pPr>
              </w:pPrChange>
            </w:pPr>
            <w:ins w:id="643" w:author="COLPIZZI ILARIA" w:date="2025-01-23T10:25:00Z" w16du:dateUtc="2025-01-23T09:25:00Z">
              <w:r w:rsidRPr="00FA7321">
                <w:rPr>
                  <w:sz w:val="20"/>
                  <w:szCs w:val="20"/>
                  <w:lang w:val="en-US"/>
                  <w:rPrChange w:id="644" w:author="COLPIZZI ILARIA" w:date="2025-01-23T11:16:00Z" w16du:dateUtc="2025-01-23T10:16:00Z">
                    <w:rPr>
                      <w:lang w:val="en-US"/>
                    </w:rPr>
                  </w:rPrChange>
                </w:rPr>
                <w:t>0.935</w:t>
              </w:r>
            </w:ins>
          </w:p>
        </w:tc>
      </w:tr>
      <w:tr w:rsidR="00FA7321" w:rsidRPr="00FA7321" w14:paraId="316134DE" w14:textId="77777777" w:rsidTr="00FA7321">
        <w:trPr>
          <w:trHeight w:val="421"/>
          <w:ins w:id="645" w:author="COLPIZZI ILARIA" w:date="2025-01-23T10:25:00Z"/>
          <w:trPrChange w:id="646" w:author="COLPIZZI ILARIA" w:date="2025-01-23T11:17:00Z" w16du:dateUtc="2025-01-23T10:17:00Z">
            <w:trPr>
              <w:gridAfter w:val="0"/>
              <w:trHeight w:val="516"/>
            </w:trPr>
          </w:trPrChange>
        </w:trPr>
        <w:tc>
          <w:tcPr>
            <w:tcW w:w="2290" w:type="dxa"/>
            <w:tcPrChange w:id="647" w:author="COLPIZZI ILARIA" w:date="2025-01-23T11:17:00Z" w16du:dateUtc="2025-01-23T10:17:00Z">
              <w:tcPr>
                <w:tcW w:w="2251" w:type="dxa"/>
              </w:tcPr>
            </w:tcPrChange>
          </w:tcPr>
          <w:p w14:paraId="64FD4F7A" w14:textId="77777777" w:rsidR="001E1ABB" w:rsidRPr="00FA7321" w:rsidRDefault="001E1ABB">
            <w:pPr>
              <w:spacing w:before="100" w:beforeAutospacing="1" w:after="100" w:afterAutospacing="1"/>
              <w:jc w:val="center"/>
              <w:rPr>
                <w:ins w:id="648" w:author="COLPIZZI ILARIA" w:date="2025-01-23T10:25:00Z" w16du:dateUtc="2025-01-23T09:25:00Z"/>
                <w:i/>
                <w:iCs/>
                <w:sz w:val="20"/>
                <w:szCs w:val="20"/>
                <w:lang w:val="en-US"/>
                <w:rPrChange w:id="649" w:author="COLPIZZI ILARIA" w:date="2025-01-23T11:16:00Z" w16du:dateUtc="2025-01-23T10:16:00Z">
                  <w:rPr>
                    <w:ins w:id="650" w:author="COLPIZZI ILARIA" w:date="2025-01-23T10:25:00Z" w16du:dateUtc="2025-01-23T09:25:00Z"/>
                    <w:i/>
                    <w:iCs/>
                    <w:lang w:val="en-US"/>
                  </w:rPr>
                </w:rPrChange>
              </w:rPr>
              <w:pPrChange w:id="651" w:author="COLPIZZI ILARIA" w:date="2025-01-23T11:16:00Z" w16du:dateUtc="2025-01-23T10:16:00Z">
                <w:pPr>
                  <w:spacing w:before="100" w:beforeAutospacing="1" w:after="100" w:afterAutospacing="1" w:line="276" w:lineRule="auto"/>
                  <w:jc w:val="center"/>
                </w:pPr>
              </w:pPrChange>
            </w:pPr>
            <w:ins w:id="652" w:author="COLPIZZI ILARIA" w:date="2025-01-23T10:25:00Z" w16du:dateUtc="2025-01-23T09:25:00Z">
              <w:r w:rsidRPr="00FA7321">
                <w:rPr>
                  <w:i/>
                  <w:iCs/>
                  <w:sz w:val="20"/>
                  <w:szCs w:val="20"/>
                  <w:lang w:val="en-US"/>
                  <w:rPrChange w:id="653" w:author="COLPIZZI ILARIA" w:date="2025-01-23T11:16:00Z" w16du:dateUtc="2025-01-23T10:16:00Z">
                    <w:rPr>
                      <w:i/>
                      <w:iCs/>
                      <w:lang w:val="en-US"/>
                    </w:rPr>
                  </w:rPrChange>
                </w:rPr>
                <w:t>UCS4</w:t>
              </w:r>
            </w:ins>
          </w:p>
        </w:tc>
        <w:tc>
          <w:tcPr>
            <w:tcW w:w="2435" w:type="dxa"/>
            <w:tcPrChange w:id="654" w:author="COLPIZZI ILARIA" w:date="2025-01-23T11:17:00Z" w16du:dateUtc="2025-01-23T10:17:00Z">
              <w:tcPr>
                <w:tcW w:w="2392" w:type="dxa"/>
                <w:gridSpan w:val="3"/>
              </w:tcPr>
            </w:tcPrChange>
          </w:tcPr>
          <w:p w14:paraId="64DEDAC7" w14:textId="77777777" w:rsidR="001E1ABB" w:rsidRPr="00FA7321" w:rsidRDefault="001E1ABB">
            <w:pPr>
              <w:spacing w:before="100" w:beforeAutospacing="1" w:after="100" w:afterAutospacing="1"/>
              <w:jc w:val="center"/>
              <w:rPr>
                <w:ins w:id="655" w:author="COLPIZZI ILARIA" w:date="2025-01-23T10:25:00Z" w16du:dateUtc="2025-01-23T09:25:00Z"/>
                <w:sz w:val="20"/>
                <w:szCs w:val="20"/>
                <w:lang w:val="en-US"/>
                <w:rPrChange w:id="656" w:author="COLPIZZI ILARIA" w:date="2025-01-23T11:16:00Z" w16du:dateUtc="2025-01-23T10:16:00Z">
                  <w:rPr>
                    <w:ins w:id="657" w:author="COLPIZZI ILARIA" w:date="2025-01-23T10:25:00Z" w16du:dateUtc="2025-01-23T09:25:00Z"/>
                    <w:lang w:val="en-US"/>
                  </w:rPr>
                </w:rPrChange>
              </w:rPr>
              <w:pPrChange w:id="658" w:author="COLPIZZI ILARIA" w:date="2025-01-23T11:16:00Z" w16du:dateUtc="2025-01-23T10:16:00Z">
                <w:pPr>
                  <w:spacing w:before="100" w:beforeAutospacing="1" w:after="100" w:afterAutospacing="1" w:line="276" w:lineRule="auto"/>
                  <w:jc w:val="center"/>
                </w:pPr>
              </w:pPrChange>
            </w:pPr>
            <w:ins w:id="659" w:author="COLPIZZI ILARIA" w:date="2025-01-23T10:25:00Z" w16du:dateUtc="2025-01-23T09:25:00Z">
              <w:r w:rsidRPr="00FA7321">
                <w:rPr>
                  <w:sz w:val="20"/>
                  <w:szCs w:val="20"/>
                  <w:lang w:val="en-US"/>
                  <w:rPrChange w:id="660" w:author="COLPIZZI ILARIA" w:date="2025-01-23T11:16:00Z" w16du:dateUtc="2025-01-23T10:16:00Z">
                    <w:rPr>
                      <w:lang w:val="en-US"/>
                    </w:rPr>
                  </w:rPrChange>
                </w:rPr>
                <w:t>0.21</w:t>
              </w:r>
            </w:ins>
          </w:p>
        </w:tc>
        <w:tc>
          <w:tcPr>
            <w:tcW w:w="3152" w:type="dxa"/>
            <w:tcPrChange w:id="661" w:author="COLPIZZI ILARIA" w:date="2025-01-23T11:17:00Z" w16du:dateUtc="2025-01-23T10:17:00Z">
              <w:tcPr>
                <w:tcW w:w="3096" w:type="dxa"/>
                <w:gridSpan w:val="3"/>
              </w:tcPr>
            </w:tcPrChange>
          </w:tcPr>
          <w:p w14:paraId="547BEDDE" w14:textId="77777777" w:rsidR="001E1ABB" w:rsidRPr="00FA7321" w:rsidRDefault="001E1ABB">
            <w:pPr>
              <w:spacing w:before="100" w:beforeAutospacing="1" w:after="100" w:afterAutospacing="1"/>
              <w:jc w:val="center"/>
              <w:rPr>
                <w:ins w:id="662" w:author="COLPIZZI ILARIA" w:date="2025-01-23T10:25:00Z" w16du:dateUtc="2025-01-23T09:25:00Z"/>
                <w:sz w:val="20"/>
                <w:szCs w:val="20"/>
                <w:lang w:val="en-US"/>
                <w:rPrChange w:id="663" w:author="COLPIZZI ILARIA" w:date="2025-01-23T11:16:00Z" w16du:dateUtc="2025-01-23T10:16:00Z">
                  <w:rPr>
                    <w:ins w:id="664" w:author="COLPIZZI ILARIA" w:date="2025-01-23T10:25:00Z" w16du:dateUtc="2025-01-23T09:25:00Z"/>
                    <w:lang w:val="en-US"/>
                  </w:rPr>
                </w:rPrChange>
              </w:rPr>
              <w:pPrChange w:id="665" w:author="COLPIZZI ILARIA" w:date="2025-01-23T11:16:00Z" w16du:dateUtc="2025-01-23T10:16:00Z">
                <w:pPr>
                  <w:spacing w:before="100" w:beforeAutospacing="1" w:after="100" w:afterAutospacing="1" w:line="276" w:lineRule="auto"/>
                  <w:jc w:val="center"/>
                </w:pPr>
              </w:pPrChange>
            </w:pPr>
            <w:ins w:id="666" w:author="COLPIZZI ILARIA" w:date="2025-01-23T10:25:00Z" w16du:dateUtc="2025-01-23T09:25:00Z">
              <w:r w:rsidRPr="00FA7321">
                <w:rPr>
                  <w:sz w:val="20"/>
                  <w:szCs w:val="20"/>
                  <w:lang w:val="en-US"/>
                  <w:rPrChange w:id="667" w:author="COLPIZZI ILARIA" w:date="2025-01-23T11:16:00Z" w16du:dateUtc="2025-01-23T10:16:00Z">
                    <w:rPr>
                      <w:lang w:val="en-US"/>
                    </w:rPr>
                  </w:rPrChange>
                </w:rPr>
                <w:t>0.143</w:t>
              </w:r>
            </w:ins>
          </w:p>
        </w:tc>
      </w:tr>
      <w:tr w:rsidR="00FA7321" w:rsidRPr="00FA7321" w14:paraId="0C2874D6" w14:textId="77777777" w:rsidTr="00FA7321">
        <w:trPr>
          <w:trHeight w:val="421"/>
          <w:ins w:id="668" w:author="COLPIZZI ILARIA" w:date="2025-01-23T10:25:00Z"/>
          <w:trPrChange w:id="669" w:author="COLPIZZI ILARIA" w:date="2025-01-23T11:17:00Z" w16du:dateUtc="2025-01-23T10:17:00Z">
            <w:trPr>
              <w:gridAfter w:val="0"/>
              <w:trHeight w:val="472"/>
            </w:trPr>
          </w:trPrChange>
        </w:trPr>
        <w:tc>
          <w:tcPr>
            <w:tcW w:w="2290" w:type="dxa"/>
            <w:tcPrChange w:id="670" w:author="COLPIZZI ILARIA" w:date="2025-01-23T11:17:00Z" w16du:dateUtc="2025-01-23T10:17:00Z">
              <w:tcPr>
                <w:tcW w:w="2273" w:type="dxa"/>
                <w:gridSpan w:val="2"/>
              </w:tcPr>
            </w:tcPrChange>
          </w:tcPr>
          <w:p w14:paraId="7935EC9B" w14:textId="77777777" w:rsidR="001E1ABB" w:rsidRPr="00FA7321" w:rsidRDefault="001E1ABB">
            <w:pPr>
              <w:spacing w:before="100" w:beforeAutospacing="1" w:after="100" w:afterAutospacing="1"/>
              <w:jc w:val="center"/>
              <w:rPr>
                <w:ins w:id="671" w:author="COLPIZZI ILARIA" w:date="2025-01-23T10:25:00Z" w16du:dateUtc="2025-01-23T09:25:00Z"/>
                <w:i/>
                <w:iCs/>
                <w:sz w:val="20"/>
                <w:szCs w:val="20"/>
                <w:lang w:val="en-US"/>
                <w:rPrChange w:id="672" w:author="COLPIZZI ILARIA" w:date="2025-01-23T11:16:00Z" w16du:dateUtc="2025-01-23T10:16:00Z">
                  <w:rPr>
                    <w:ins w:id="673" w:author="COLPIZZI ILARIA" w:date="2025-01-23T10:25:00Z" w16du:dateUtc="2025-01-23T09:25:00Z"/>
                    <w:i/>
                    <w:iCs/>
                    <w:lang w:val="en-US"/>
                  </w:rPr>
                </w:rPrChange>
              </w:rPr>
              <w:pPrChange w:id="674" w:author="COLPIZZI ILARIA" w:date="2025-01-23T11:16:00Z" w16du:dateUtc="2025-01-23T10:16:00Z">
                <w:pPr>
                  <w:spacing w:before="100" w:beforeAutospacing="1" w:after="100" w:afterAutospacing="1" w:line="276" w:lineRule="auto"/>
                  <w:jc w:val="center"/>
                </w:pPr>
              </w:pPrChange>
            </w:pPr>
            <w:ins w:id="675" w:author="COLPIZZI ILARIA" w:date="2025-01-23T10:25:00Z" w16du:dateUtc="2025-01-23T09:25:00Z">
              <w:r w:rsidRPr="00FA7321">
                <w:rPr>
                  <w:i/>
                  <w:iCs/>
                  <w:sz w:val="20"/>
                  <w:szCs w:val="20"/>
                  <w:lang w:val="en-US"/>
                  <w:rPrChange w:id="676" w:author="COLPIZZI ILARIA" w:date="2025-01-23T11:16:00Z" w16du:dateUtc="2025-01-23T10:16:00Z">
                    <w:rPr>
                      <w:i/>
                      <w:iCs/>
                      <w:lang w:val="en-US"/>
                    </w:rPr>
                  </w:rPrChange>
                </w:rPr>
                <w:t>CS1 (CS)</w:t>
              </w:r>
            </w:ins>
          </w:p>
        </w:tc>
        <w:tc>
          <w:tcPr>
            <w:tcW w:w="2435" w:type="dxa"/>
            <w:tcPrChange w:id="677" w:author="COLPIZZI ILARIA" w:date="2025-01-23T11:17:00Z" w16du:dateUtc="2025-01-23T10:17:00Z">
              <w:tcPr>
                <w:tcW w:w="2416" w:type="dxa"/>
                <w:gridSpan w:val="3"/>
              </w:tcPr>
            </w:tcPrChange>
          </w:tcPr>
          <w:p w14:paraId="24C2ECD9" w14:textId="77777777" w:rsidR="001E1ABB" w:rsidRPr="00FA7321" w:rsidRDefault="001E1ABB">
            <w:pPr>
              <w:spacing w:before="100" w:beforeAutospacing="1" w:after="100" w:afterAutospacing="1"/>
              <w:jc w:val="center"/>
              <w:rPr>
                <w:ins w:id="678" w:author="COLPIZZI ILARIA" w:date="2025-01-23T10:25:00Z" w16du:dateUtc="2025-01-23T09:25:00Z"/>
                <w:sz w:val="20"/>
                <w:szCs w:val="20"/>
                <w:lang w:val="en-US"/>
                <w:rPrChange w:id="679" w:author="COLPIZZI ILARIA" w:date="2025-01-23T11:16:00Z" w16du:dateUtc="2025-01-23T10:16:00Z">
                  <w:rPr>
                    <w:ins w:id="680" w:author="COLPIZZI ILARIA" w:date="2025-01-23T10:25:00Z" w16du:dateUtc="2025-01-23T09:25:00Z"/>
                    <w:lang w:val="en-US"/>
                  </w:rPr>
                </w:rPrChange>
              </w:rPr>
              <w:pPrChange w:id="681" w:author="COLPIZZI ILARIA" w:date="2025-01-23T11:16:00Z" w16du:dateUtc="2025-01-23T10:16:00Z">
                <w:pPr>
                  <w:spacing w:before="100" w:beforeAutospacing="1" w:after="100" w:afterAutospacing="1" w:line="276" w:lineRule="auto"/>
                  <w:jc w:val="center"/>
                </w:pPr>
              </w:pPrChange>
            </w:pPr>
            <w:ins w:id="682" w:author="COLPIZZI ILARIA" w:date="2025-01-23T10:25:00Z" w16du:dateUtc="2025-01-23T09:25:00Z">
              <w:r w:rsidRPr="00FA7321">
                <w:rPr>
                  <w:sz w:val="20"/>
                  <w:szCs w:val="20"/>
                  <w:lang w:val="en-US"/>
                  <w:rPrChange w:id="683" w:author="COLPIZZI ILARIA" w:date="2025-01-23T11:16:00Z" w16du:dateUtc="2025-01-23T10:16:00Z">
                    <w:rPr>
                      <w:lang w:val="en-US"/>
                    </w:rPr>
                  </w:rPrChange>
                </w:rPr>
                <w:t>0.219</w:t>
              </w:r>
            </w:ins>
          </w:p>
        </w:tc>
        <w:tc>
          <w:tcPr>
            <w:tcW w:w="3152" w:type="dxa"/>
            <w:tcPrChange w:id="684" w:author="COLPIZZI ILARIA" w:date="2025-01-23T11:17:00Z" w16du:dateUtc="2025-01-23T10:17:00Z">
              <w:tcPr>
                <w:tcW w:w="3127" w:type="dxa"/>
                <w:gridSpan w:val="3"/>
              </w:tcPr>
            </w:tcPrChange>
          </w:tcPr>
          <w:p w14:paraId="650501F1" w14:textId="77777777" w:rsidR="001E1ABB" w:rsidRPr="00FA7321" w:rsidRDefault="001E1ABB">
            <w:pPr>
              <w:spacing w:before="100" w:beforeAutospacing="1" w:after="100" w:afterAutospacing="1"/>
              <w:jc w:val="center"/>
              <w:rPr>
                <w:ins w:id="685" w:author="COLPIZZI ILARIA" w:date="2025-01-23T10:25:00Z" w16du:dateUtc="2025-01-23T09:25:00Z"/>
                <w:sz w:val="20"/>
                <w:szCs w:val="20"/>
                <w:lang w:val="en-US"/>
                <w:rPrChange w:id="686" w:author="COLPIZZI ILARIA" w:date="2025-01-23T11:16:00Z" w16du:dateUtc="2025-01-23T10:16:00Z">
                  <w:rPr>
                    <w:ins w:id="687" w:author="COLPIZZI ILARIA" w:date="2025-01-23T10:25:00Z" w16du:dateUtc="2025-01-23T09:25:00Z"/>
                    <w:lang w:val="en-US"/>
                  </w:rPr>
                </w:rPrChange>
              </w:rPr>
              <w:pPrChange w:id="688" w:author="COLPIZZI ILARIA" w:date="2025-01-23T11:16:00Z" w16du:dateUtc="2025-01-23T10:16:00Z">
                <w:pPr>
                  <w:spacing w:before="100" w:beforeAutospacing="1" w:after="100" w:afterAutospacing="1" w:line="276" w:lineRule="auto"/>
                  <w:jc w:val="center"/>
                </w:pPr>
              </w:pPrChange>
            </w:pPr>
            <w:ins w:id="689" w:author="COLPIZZI ILARIA" w:date="2025-01-23T10:25:00Z" w16du:dateUtc="2025-01-23T09:25:00Z">
              <w:r w:rsidRPr="00FA7321">
                <w:rPr>
                  <w:sz w:val="20"/>
                  <w:szCs w:val="20"/>
                  <w:lang w:val="en-US"/>
                  <w:rPrChange w:id="690" w:author="COLPIZZI ILARIA" w:date="2025-01-23T11:16:00Z" w16du:dateUtc="2025-01-23T10:16:00Z">
                    <w:rPr>
                      <w:lang w:val="en-US"/>
                    </w:rPr>
                  </w:rPrChange>
                </w:rPr>
                <w:t>0.215</w:t>
              </w:r>
            </w:ins>
          </w:p>
        </w:tc>
      </w:tr>
      <w:tr w:rsidR="00FA7321" w:rsidRPr="00FA7321" w14:paraId="1BC1B71E" w14:textId="77777777" w:rsidTr="00FA7321">
        <w:trPr>
          <w:trHeight w:val="421"/>
          <w:ins w:id="691" w:author="COLPIZZI ILARIA" w:date="2025-01-23T10:25:00Z"/>
          <w:trPrChange w:id="692" w:author="COLPIZZI ILARIA" w:date="2025-01-23T11:17:00Z" w16du:dateUtc="2025-01-23T10:17:00Z">
            <w:trPr>
              <w:gridAfter w:val="0"/>
              <w:trHeight w:val="472"/>
            </w:trPr>
          </w:trPrChange>
        </w:trPr>
        <w:tc>
          <w:tcPr>
            <w:tcW w:w="2290" w:type="dxa"/>
            <w:tcPrChange w:id="693" w:author="COLPIZZI ILARIA" w:date="2025-01-23T11:17:00Z" w16du:dateUtc="2025-01-23T10:17:00Z">
              <w:tcPr>
                <w:tcW w:w="2273" w:type="dxa"/>
                <w:gridSpan w:val="2"/>
              </w:tcPr>
            </w:tcPrChange>
          </w:tcPr>
          <w:p w14:paraId="0716FA01" w14:textId="77777777" w:rsidR="001E1ABB" w:rsidRPr="00FA7321" w:rsidRDefault="001E1ABB">
            <w:pPr>
              <w:spacing w:before="100" w:beforeAutospacing="1" w:after="100" w:afterAutospacing="1"/>
              <w:jc w:val="center"/>
              <w:rPr>
                <w:ins w:id="694" w:author="COLPIZZI ILARIA" w:date="2025-01-23T10:25:00Z" w16du:dateUtc="2025-01-23T09:25:00Z"/>
                <w:i/>
                <w:iCs/>
                <w:sz w:val="20"/>
                <w:szCs w:val="20"/>
                <w:lang w:val="en-US"/>
                <w:rPrChange w:id="695" w:author="COLPIZZI ILARIA" w:date="2025-01-23T11:16:00Z" w16du:dateUtc="2025-01-23T10:16:00Z">
                  <w:rPr>
                    <w:ins w:id="696" w:author="COLPIZZI ILARIA" w:date="2025-01-23T10:25:00Z" w16du:dateUtc="2025-01-23T09:25:00Z"/>
                    <w:i/>
                    <w:iCs/>
                    <w:lang w:val="en-US"/>
                  </w:rPr>
                </w:rPrChange>
              </w:rPr>
              <w:pPrChange w:id="697" w:author="COLPIZZI ILARIA" w:date="2025-01-23T11:16:00Z" w16du:dateUtc="2025-01-23T10:16:00Z">
                <w:pPr>
                  <w:spacing w:before="100" w:beforeAutospacing="1" w:after="100" w:afterAutospacing="1" w:line="276" w:lineRule="auto"/>
                  <w:jc w:val="center"/>
                </w:pPr>
              </w:pPrChange>
            </w:pPr>
            <w:ins w:id="698" w:author="COLPIZZI ILARIA" w:date="2025-01-23T10:25:00Z" w16du:dateUtc="2025-01-23T09:25:00Z">
              <w:r w:rsidRPr="00FA7321">
                <w:rPr>
                  <w:i/>
                  <w:iCs/>
                  <w:sz w:val="20"/>
                  <w:szCs w:val="20"/>
                  <w:lang w:val="en-US"/>
                  <w:rPrChange w:id="699" w:author="COLPIZZI ILARIA" w:date="2025-01-23T11:16:00Z" w16du:dateUtc="2025-01-23T10:16:00Z">
                    <w:rPr>
                      <w:i/>
                      <w:iCs/>
                      <w:lang w:val="en-US"/>
                    </w:rPr>
                  </w:rPrChange>
                </w:rPr>
                <w:t>CS2 (CS)</w:t>
              </w:r>
            </w:ins>
          </w:p>
        </w:tc>
        <w:tc>
          <w:tcPr>
            <w:tcW w:w="2435" w:type="dxa"/>
            <w:tcPrChange w:id="700" w:author="COLPIZZI ILARIA" w:date="2025-01-23T11:17:00Z" w16du:dateUtc="2025-01-23T10:17:00Z">
              <w:tcPr>
                <w:tcW w:w="2416" w:type="dxa"/>
                <w:gridSpan w:val="3"/>
              </w:tcPr>
            </w:tcPrChange>
          </w:tcPr>
          <w:p w14:paraId="1781BE0D" w14:textId="77777777" w:rsidR="001E1ABB" w:rsidRPr="00FA7321" w:rsidRDefault="001E1ABB">
            <w:pPr>
              <w:spacing w:before="100" w:beforeAutospacing="1" w:after="100" w:afterAutospacing="1"/>
              <w:jc w:val="center"/>
              <w:rPr>
                <w:ins w:id="701" w:author="COLPIZZI ILARIA" w:date="2025-01-23T10:25:00Z" w16du:dateUtc="2025-01-23T09:25:00Z"/>
                <w:sz w:val="20"/>
                <w:szCs w:val="20"/>
                <w:lang w:val="en-US"/>
                <w:rPrChange w:id="702" w:author="COLPIZZI ILARIA" w:date="2025-01-23T11:16:00Z" w16du:dateUtc="2025-01-23T10:16:00Z">
                  <w:rPr>
                    <w:ins w:id="703" w:author="COLPIZZI ILARIA" w:date="2025-01-23T10:25:00Z" w16du:dateUtc="2025-01-23T09:25:00Z"/>
                    <w:lang w:val="en-US"/>
                  </w:rPr>
                </w:rPrChange>
              </w:rPr>
              <w:pPrChange w:id="704" w:author="COLPIZZI ILARIA" w:date="2025-01-23T11:16:00Z" w16du:dateUtc="2025-01-23T10:16:00Z">
                <w:pPr>
                  <w:spacing w:before="100" w:beforeAutospacing="1" w:after="100" w:afterAutospacing="1" w:line="276" w:lineRule="auto"/>
                  <w:jc w:val="center"/>
                </w:pPr>
              </w:pPrChange>
            </w:pPr>
            <w:ins w:id="705" w:author="COLPIZZI ILARIA" w:date="2025-01-23T10:25:00Z" w16du:dateUtc="2025-01-23T09:25:00Z">
              <w:r w:rsidRPr="00FA7321">
                <w:rPr>
                  <w:sz w:val="20"/>
                  <w:szCs w:val="20"/>
                  <w:lang w:val="en-US"/>
                  <w:rPrChange w:id="706" w:author="COLPIZZI ILARIA" w:date="2025-01-23T11:16:00Z" w16du:dateUtc="2025-01-23T10:16:00Z">
                    <w:rPr>
                      <w:lang w:val="en-US"/>
                    </w:rPr>
                  </w:rPrChange>
                </w:rPr>
                <w:t>-0.313</w:t>
              </w:r>
            </w:ins>
          </w:p>
        </w:tc>
        <w:tc>
          <w:tcPr>
            <w:tcW w:w="3152" w:type="dxa"/>
            <w:tcPrChange w:id="707" w:author="COLPIZZI ILARIA" w:date="2025-01-23T11:17:00Z" w16du:dateUtc="2025-01-23T10:17:00Z">
              <w:tcPr>
                <w:tcW w:w="3127" w:type="dxa"/>
                <w:gridSpan w:val="3"/>
              </w:tcPr>
            </w:tcPrChange>
          </w:tcPr>
          <w:p w14:paraId="6764A959" w14:textId="77777777" w:rsidR="001E1ABB" w:rsidRPr="00FA7321" w:rsidRDefault="001E1ABB">
            <w:pPr>
              <w:spacing w:before="100" w:beforeAutospacing="1" w:after="100" w:afterAutospacing="1"/>
              <w:jc w:val="center"/>
              <w:rPr>
                <w:ins w:id="708" w:author="COLPIZZI ILARIA" w:date="2025-01-23T10:25:00Z" w16du:dateUtc="2025-01-23T09:25:00Z"/>
                <w:sz w:val="20"/>
                <w:szCs w:val="20"/>
                <w:lang w:val="en-US"/>
                <w:rPrChange w:id="709" w:author="COLPIZZI ILARIA" w:date="2025-01-23T11:16:00Z" w16du:dateUtc="2025-01-23T10:16:00Z">
                  <w:rPr>
                    <w:ins w:id="710" w:author="COLPIZZI ILARIA" w:date="2025-01-23T10:25:00Z" w16du:dateUtc="2025-01-23T09:25:00Z"/>
                    <w:lang w:val="en-US"/>
                  </w:rPr>
                </w:rPrChange>
              </w:rPr>
              <w:pPrChange w:id="711" w:author="COLPIZZI ILARIA" w:date="2025-01-23T11:16:00Z" w16du:dateUtc="2025-01-23T10:16:00Z">
                <w:pPr>
                  <w:spacing w:before="100" w:beforeAutospacing="1" w:after="100" w:afterAutospacing="1" w:line="276" w:lineRule="auto"/>
                  <w:jc w:val="center"/>
                </w:pPr>
              </w:pPrChange>
            </w:pPr>
            <w:ins w:id="712" w:author="COLPIZZI ILARIA" w:date="2025-01-23T10:25:00Z" w16du:dateUtc="2025-01-23T09:25:00Z">
              <w:r w:rsidRPr="00FA7321">
                <w:rPr>
                  <w:sz w:val="20"/>
                  <w:szCs w:val="20"/>
                  <w:lang w:val="en-US"/>
                  <w:rPrChange w:id="713" w:author="COLPIZZI ILARIA" w:date="2025-01-23T11:16:00Z" w16du:dateUtc="2025-01-23T10:16:00Z">
                    <w:rPr>
                      <w:lang w:val="en-US"/>
                    </w:rPr>
                  </w:rPrChange>
                </w:rPr>
                <w:t>-0.329</w:t>
              </w:r>
            </w:ins>
          </w:p>
        </w:tc>
      </w:tr>
      <w:tr w:rsidR="00FA7321" w:rsidRPr="00FA7321" w14:paraId="4280E5C6" w14:textId="77777777" w:rsidTr="00FA7321">
        <w:trPr>
          <w:trHeight w:val="411"/>
          <w:ins w:id="714" w:author="COLPIZZI ILARIA" w:date="2025-01-23T10:25:00Z"/>
          <w:trPrChange w:id="715" w:author="COLPIZZI ILARIA" w:date="2025-01-23T11:17:00Z" w16du:dateUtc="2025-01-23T10:17:00Z">
            <w:trPr>
              <w:gridAfter w:val="0"/>
              <w:trHeight w:val="462"/>
            </w:trPr>
          </w:trPrChange>
        </w:trPr>
        <w:tc>
          <w:tcPr>
            <w:tcW w:w="2290" w:type="dxa"/>
            <w:tcPrChange w:id="716" w:author="COLPIZZI ILARIA" w:date="2025-01-23T11:17:00Z" w16du:dateUtc="2025-01-23T10:17:00Z">
              <w:tcPr>
                <w:tcW w:w="2273" w:type="dxa"/>
                <w:gridSpan w:val="2"/>
              </w:tcPr>
            </w:tcPrChange>
          </w:tcPr>
          <w:p w14:paraId="719AB012" w14:textId="77777777" w:rsidR="001E1ABB" w:rsidRPr="00FA7321" w:rsidRDefault="001E1ABB">
            <w:pPr>
              <w:spacing w:before="100" w:beforeAutospacing="1" w:after="100" w:afterAutospacing="1"/>
              <w:jc w:val="center"/>
              <w:rPr>
                <w:ins w:id="717" w:author="COLPIZZI ILARIA" w:date="2025-01-23T10:25:00Z" w16du:dateUtc="2025-01-23T09:25:00Z"/>
                <w:i/>
                <w:iCs/>
                <w:sz w:val="20"/>
                <w:szCs w:val="20"/>
                <w:lang w:val="en-US"/>
                <w:rPrChange w:id="718" w:author="COLPIZZI ILARIA" w:date="2025-01-23T11:16:00Z" w16du:dateUtc="2025-01-23T10:16:00Z">
                  <w:rPr>
                    <w:ins w:id="719" w:author="COLPIZZI ILARIA" w:date="2025-01-23T10:25:00Z" w16du:dateUtc="2025-01-23T09:25:00Z"/>
                    <w:i/>
                    <w:iCs/>
                    <w:lang w:val="en-US"/>
                  </w:rPr>
                </w:rPrChange>
              </w:rPr>
              <w:pPrChange w:id="720" w:author="COLPIZZI ILARIA" w:date="2025-01-23T11:16:00Z" w16du:dateUtc="2025-01-23T10:16:00Z">
                <w:pPr>
                  <w:spacing w:before="100" w:beforeAutospacing="1" w:after="100" w:afterAutospacing="1" w:line="276" w:lineRule="auto"/>
                  <w:jc w:val="center"/>
                </w:pPr>
              </w:pPrChange>
            </w:pPr>
            <w:ins w:id="721" w:author="COLPIZZI ILARIA" w:date="2025-01-23T10:25:00Z" w16du:dateUtc="2025-01-23T09:25:00Z">
              <w:r w:rsidRPr="00FA7321">
                <w:rPr>
                  <w:i/>
                  <w:iCs/>
                  <w:sz w:val="20"/>
                  <w:szCs w:val="20"/>
                  <w:lang w:val="en-US"/>
                  <w:rPrChange w:id="722" w:author="COLPIZZI ILARIA" w:date="2025-01-23T11:16:00Z" w16du:dateUtc="2025-01-23T10:16:00Z">
                    <w:rPr>
                      <w:i/>
                      <w:iCs/>
                      <w:lang w:val="en-US"/>
                    </w:rPr>
                  </w:rPrChange>
                </w:rPr>
                <w:t>CS3 (CS)</w:t>
              </w:r>
            </w:ins>
          </w:p>
        </w:tc>
        <w:tc>
          <w:tcPr>
            <w:tcW w:w="2435" w:type="dxa"/>
            <w:tcPrChange w:id="723" w:author="COLPIZZI ILARIA" w:date="2025-01-23T11:17:00Z" w16du:dateUtc="2025-01-23T10:17:00Z">
              <w:tcPr>
                <w:tcW w:w="2416" w:type="dxa"/>
                <w:gridSpan w:val="3"/>
              </w:tcPr>
            </w:tcPrChange>
          </w:tcPr>
          <w:p w14:paraId="566188E4" w14:textId="77777777" w:rsidR="001E1ABB" w:rsidRPr="00FA7321" w:rsidRDefault="001E1ABB">
            <w:pPr>
              <w:spacing w:before="100" w:beforeAutospacing="1" w:after="100" w:afterAutospacing="1"/>
              <w:jc w:val="center"/>
              <w:rPr>
                <w:ins w:id="724" w:author="COLPIZZI ILARIA" w:date="2025-01-23T10:25:00Z" w16du:dateUtc="2025-01-23T09:25:00Z"/>
                <w:sz w:val="20"/>
                <w:szCs w:val="20"/>
                <w:lang w:val="en-US"/>
                <w:rPrChange w:id="725" w:author="COLPIZZI ILARIA" w:date="2025-01-23T11:16:00Z" w16du:dateUtc="2025-01-23T10:16:00Z">
                  <w:rPr>
                    <w:ins w:id="726" w:author="COLPIZZI ILARIA" w:date="2025-01-23T10:25:00Z" w16du:dateUtc="2025-01-23T09:25:00Z"/>
                    <w:lang w:val="en-US"/>
                  </w:rPr>
                </w:rPrChange>
              </w:rPr>
              <w:pPrChange w:id="727" w:author="COLPIZZI ILARIA" w:date="2025-01-23T11:16:00Z" w16du:dateUtc="2025-01-23T10:16:00Z">
                <w:pPr>
                  <w:spacing w:before="100" w:beforeAutospacing="1" w:after="100" w:afterAutospacing="1" w:line="276" w:lineRule="auto"/>
                  <w:jc w:val="center"/>
                </w:pPr>
              </w:pPrChange>
            </w:pPr>
            <w:ins w:id="728" w:author="COLPIZZI ILARIA" w:date="2025-01-23T10:25:00Z" w16du:dateUtc="2025-01-23T09:25:00Z">
              <w:r w:rsidRPr="00FA7321">
                <w:rPr>
                  <w:sz w:val="20"/>
                  <w:szCs w:val="20"/>
                  <w:lang w:val="en-US"/>
                  <w:rPrChange w:id="729" w:author="COLPIZZI ILARIA" w:date="2025-01-23T11:16:00Z" w16du:dateUtc="2025-01-23T10:16:00Z">
                    <w:rPr>
                      <w:lang w:val="en-US"/>
                    </w:rPr>
                  </w:rPrChange>
                </w:rPr>
                <w:t>-0.009</w:t>
              </w:r>
            </w:ins>
          </w:p>
        </w:tc>
        <w:tc>
          <w:tcPr>
            <w:tcW w:w="3152" w:type="dxa"/>
            <w:tcPrChange w:id="730" w:author="COLPIZZI ILARIA" w:date="2025-01-23T11:17:00Z" w16du:dateUtc="2025-01-23T10:17:00Z">
              <w:tcPr>
                <w:tcW w:w="3127" w:type="dxa"/>
                <w:gridSpan w:val="3"/>
              </w:tcPr>
            </w:tcPrChange>
          </w:tcPr>
          <w:p w14:paraId="76CD714F" w14:textId="77777777" w:rsidR="001E1ABB" w:rsidRPr="00FA7321" w:rsidRDefault="001E1ABB">
            <w:pPr>
              <w:spacing w:before="100" w:beforeAutospacing="1" w:after="100" w:afterAutospacing="1"/>
              <w:jc w:val="center"/>
              <w:rPr>
                <w:ins w:id="731" w:author="COLPIZZI ILARIA" w:date="2025-01-23T10:25:00Z" w16du:dateUtc="2025-01-23T09:25:00Z"/>
                <w:sz w:val="20"/>
                <w:szCs w:val="20"/>
                <w:lang w:val="en-US"/>
                <w:rPrChange w:id="732" w:author="COLPIZZI ILARIA" w:date="2025-01-23T11:16:00Z" w16du:dateUtc="2025-01-23T10:16:00Z">
                  <w:rPr>
                    <w:ins w:id="733" w:author="COLPIZZI ILARIA" w:date="2025-01-23T10:25:00Z" w16du:dateUtc="2025-01-23T09:25:00Z"/>
                    <w:lang w:val="en-US"/>
                  </w:rPr>
                </w:rPrChange>
              </w:rPr>
              <w:pPrChange w:id="734" w:author="COLPIZZI ILARIA" w:date="2025-01-23T11:16:00Z" w16du:dateUtc="2025-01-23T10:16:00Z">
                <w:pPr>
                  <w:spacing w:before="100" w:beforeAutospacing="1" w:after="100" w:afterAutospacing="1" w:line="276" w:lineRule="auto"/>
                  <w:jc w:val="center"/>
                </w:pPr>
              </w:pPrChange>
            </w:pPr>
            <w:ins w:id="735" w:author="COLPIZZI ILARIA" w:date="2025-01-23T10:25:00Z" w16du:dateUtc="2025-01-23T09:25:00Z">
              <w:r w:rsidRPr="00FA7321">
                <w:rPr>
                  <w:sz w:val="20"/>
                  <w:szCs w:val="20"/>
                  <w:lang w:val="en-US"/>
                  <w:rPrChange w:id="736" w:author="COLPIZZI ILARIA" w:date="2025-01-23T11:16:00Z" w16du:dateUtc="2025-01-23T10:16:00Z">
                    <w:rPr>
                      <w:lang w:val="en-US"/>
                    </w:rPr>
                  </w:rPrChange>
                </w:rPr>
                <w:t>-0.073</w:t>
              </w:r>
            </w:ins>
          </w:p>
        </w:tc>
      </w:tr>
      <w:tr w:rsidR="00FA7321" w:rsidRPr="00FA7321" w14:paraId="05555784" w14:textId="77777777" w:rsidTr="00FA7321">
        <w:trPr>
          <w:trHeight w:val="421"/>
          <w:ins w:id="737" w:author="COLPIZZI ILARIA" w:date="2025-01-23T10:25:00Z"/>
          <w:trPrChange w:id="738" w:author="COLPIZZI ILARIA" w:date="2025-01-23T11:17:00Z" w16du:dateUtc="2025-01-23T10:17:00Z">
            <w:trPr>
              <w:gridAfter w:val="0"/>
              <w:trHeight w:val="472"/>
            </w:trPr>
          </w:trPrChange>
        </w:trPr>
        <w:tc>
          <w:tcPr>
            <w:tcW w:w="2290" w:type="dxa"/>
            <w:tcPrChange w:id="739" w:author="COLPIZZI ILARIA" w:date="2025-01-23T11:17:00Z" w16du:dateUtc="2025-01-23T10:17:00Z">
              <w:tcPr>
                <w:tcW w:w="2273" w:type="dxa"/>
                <w:gridSpan w:val="2"/>
              </w:tcPr>
            </w:tcPrChange>
          </w:tcPr>
          <w:p w14:paraId="65FBC35B" w14:textId="77777777" w:rsidR="001E1ABB" w:rsidRPr="00FA7321" w:rsidRDefault="001E1ABB">
            <w:pPr>
              <w:spacing w:before="100" w:beforeAutospacing="1" w:after="100" w:afterAutospacing="1"/>
              <w:jc w:val="center"/>
              <w:rPr>
                <w:ins w:id="740" w:author="COLPIZZI ILARIA" w:date="2025-01-23T10:25:00Z" w16du:dateUtc="2025-01-23T09:25:00Z"/>
                <w:i/>
                <w:iCs/>
                <w:sz w:val="20"/>
                <w:szCs w:val="20"/>
                <w:lang w:val="en-US"/>
                <w:rPrChange w:id="741" w:author="COLPIZZI ILARIA" w:date="2025-01-23T11:16:00Z" w16du:dateUtc="2025-01-23T10:16:00Z">
                  <w:rPr>
                    <w:ins w:id="742" w:author="COLPIZZI ILARIA" w:date="2025-01-23T10:25:00Z" w16du:dateUtc="2025-01-23T09:25:00Z"/>
                    <w:i/>
                    <w:iCs/>
                    <w:lang w:val="en-US"/>
                  </w:rPr>
                </w:rPrChange>
              </w:rPr>
              <w:pPrChange w:id="743" w:author="COLPIZZI ILARIA" w:date="2025-01-23T11:16:00Z" w16du:dateUtc="2025-01-23T10:16:00Z">
                <w:pPr>
                  <w:spacing w:before="100" w:beforeAutospacing="1" w:after="100" w:afterAutospacing="1" w:line="276" w:lineRule="auto"/>
                  <w:jc w:val="center"/>
                </w:pPr>
              </w:pPrChange>
            </w:pPr>
            <w:ins w:id="744" w:author="COLPIZZI ILARIA" w:date="2025-01-23T10:25:00Z" w16du:dateUtc="2025-01-23T09:25:00Z">
              <w:r w:rsidRPr="00FA7321">
                <w:rPr>
                  <w:i/>
                  <w:iCs/>
                  <w:sz w:val="20"/>
                  <w:szCs w:val="20"/>
                  <w:lang w:val="en-US"/>
                  <w:rPrChange w:id="745" w:author="COLPIZZI ILARIA" w:date="2025-01-23T11:16:00Z" w16du:dateUtc="2025-01-23T10:16:00Z">
                    <w:rPr>
                      <w:i/>
                      <w:iCs/>
                      <w:lang w:val="en-US"/>
                    </w:rPr>
                  </w:rPrChange>
                </w:rPr>
                <w:t>CS4 (CS)</w:t>
              </w:r>
            </w:ins>
          </w:p>
        </w:tc>
        <w:tc>
          <w:tcPr>
            <w:tcW w:w="2435" w:type="dxa"/>
            <w:tcPrChange w:id="746" w:author="COLPIZZI ILARIA" w:date="2025-01-23T11:17:00Z" w16du:dateUtc="2025-01-23T10:17:00Z">
              <w:tcPr>
                <w:tcW w:w="2416" w:type="dxa"/>
                <w:gridSpan w:val="3"/>
              </w:tcPr>
            </w:tcPrChange>
          </w:tcPr>
          <w:p w14:paraId="06825F84" w14:textId="77777777" w:rsidR="001E1ABB" w:rsidRPr="00FA7321" w:rsidRDefault="001E1ABB">
            <w:pPr>
              <w:spacing w:before="100" w:beforeAutospacing="1" w:after="100" w:afterAutospacing="1"/>
              <w:jc w:val="center"/>
              <w:rPr>
                <w:ins w:id="747" w:author="COLPIZZI ILARIA" w:date="2025-01-23T10:25:00Z" w16du:dateUtc="2025-01-23T09:25:00Z"/>
                <w:sz w:val="20"/>
                <w:szCs w:val="20"/>
                <w:lang w:val="en-US"/>
                <w:rPrChange w:id="748" w:author="COLPIZZI ILARIA" w:date="2025-01-23T11:16:00Z" w16du:dateUtc="2025-01-23T10:16:00Z">
                  <w:rPr>
                    <w:ins w:id="749" w:author="COLPIZZI ILARIA" w:date="2025-01-23T10:25:00Z" w16du:dateUtc="2025-01-23T09:25:00Z"/>
                    <w:lang w:val="en-US"/>
                  </w:rPr>
                </w:rPrChange>
              </w:rPr>
              <w:pPrChange w:id="750" w:author="COLPIZZI ILARIA" w:date="2025-01-23T11:16:00Z" w16du:dateUtc="2025-01-23T10:16:00Z">
                <w:pPr>
                  <w:spacing w:before="100" w:beforeAutospacing="1" w:after="100" w:afterAutospacing="1" w:line="276" w:lineRule="auto"/>
                  <w:jc w:val="center"/>
                </w:pPr>
              </w:pPrChange>
            </w:pPr>
            <w:ins w:id="751" w:author="COLPIZZI ILARIA" w:date="2025-01-23T10:25:00Z" w16du:dateUtc="2025-01-23T09:25:00Z">
              <w:r w:rsidRPr="00FA7321">
                <w:rPr>
                  <w:sz w:val="20"/>
                  <w:szCs w:val="20"/>
                  <w:lang w:val="en-US"/>
                  <w:rPrChange w:id="752" w:author="COLPIZZI ILARIA" w:date="2025-01-23T11:16:00Z" w16du:dateUtc="2025-01-23T10:16:00Z">
                    <w:rPr>
                      <w:lang w:val="en-US"/>
                    </w:rPr>
                  </w:rPrChange>
                </w:rPr>
                <w:t>0.249</w:t>
              </w:r>
            </w:ins>
          </w:p>
        </w:tc>
        <w:tc>
          <w:tcPr>
            <w:tcW w:w="3152" w:type="dxa"/>
            <w:tcPrChange w:id="753" w:author="COLPIZZI ILARIA" w:date="2025-01-23T11:17:00Z" w16du:dateUtc="2025-01-23T10:17:00Z">
              <w:tcPr>
                <w:tcW w:w="3127" w:type="dxa"/>
                <w:gridSpan w:val="3"/>
              </w:tcPr>
            </w:tcPrChange>
          </w:tcPr>
          <w:p w14:paraId="5296FC2E" w14:textId="77777777" w:rsidR="001E1ABB" w:rsidRPr="00FA7321" w:rsidRDefault="001E1ABB">
            <w:pPr>
              <w:spacing w:before="100" w:beforeAutospacing="1" w:after="100" w:afterAutospacing="1"/>
              <w:jc w:val="center"/>
              <w:rPr>
                <w:ins w:id="754" w:author="COLPIZZI ILARIA" w:date="2025-01-23T10:25:00Z" w16du:dateUtc="2025-01-23T09:25:00Z"/>
                <w:sz w:val="20"/>
                <w:szCs w:val="20"/>
                <w:lang w:val="en-US"/>
                <w:rPrChange w:id="755" w:author="COLPIZZI ILARIA" w:date="2025-01-23T11:16:00Z" w16du:dateUtc="2025-01-23T10:16:00Z">
                  <w:rPr>
                    <w:ins w:id="756" w:author="COLPIZZI ILARIA" w:date="2025-01-23T10:25:00Z" w16du:dateUtc="2025-01-23T09:25:00Z"/>
                    <w:lang w:val="en-US"/>
                  </w:rPr>
                </w:rPrChange>
              </w:rPr>
              <w:pPrChange w:id="757" w:author="COLPIZZI ILARIA" w:date="2025-01-23T11:16:00Z" w16du:dateUtc="2025-01-23T10:16:00Z">
                <w:pPr>
                  <w:spacing w:before="100" w:beforeAutospacing="1" w:after="100" w:afterAutospacing="1" w:line="276" w:lineRule="auto"/>
                  <w:jc w:val="center"/>
                </w:pPr>
              </w:pPrChange>
            </w:pPr>
            <w:ins w:id="758" w:author="COLPIZZI ILARIA" w:date="2025-01-23T10:25:00Z" w16du:dateUtc="2025-01-23T09:25:00Z">
              <w:r w:rsidRPr="00FA7321">
                <w:rPr>
                  <w:sz w:val="20"/>
                  <w:szCs w:val="20"/>
                  <w:lang w:val="en-US"/>
                  <w:rPrChange w:id="759" w:author="COLPIZZI ILARIA" w:date="2025-01-23T11:16:00Z" w16du:dateUtc="2025-01-23T10:16:00Z">
                    <w:rPr>
                      <w:lang w:val="en-US"/>
                    </w:rPr>
                  </w:rPrChange>
                </w:rPr>
                <w:t>0.322</w:t>
              </w:r>
            </w:ins>
          </w:p>
        </w:tc>
      </w:tr>
      <w:tr w:rsidR="00FA7321" w:rsidRPr="00FA7321" w14:paraId="16C671A6" w14:textId="77777777" w:rsidTr="00FA7321">
        <w:trPr>
          <w:trHeight w:val="421"/>
          <w:ins w:id="760" w:author="COLPIZZI ILARIA" w:date="2025-01-23T10:25:00Z"/>
          <w:trPrChange w:id="761" w:author="COLPIZZI ILARIA" w:date="2025-01-23T11:17:00Z" w16du:dateUtc="2025-01-23T10:17:00Z">
            <w:trPr>
              <w:gridAfter w:val="0"/>
              <w:trHeight w:val="472"/>
            </w:trPr>
          </w:trPrChange>
        </w:trPr>
        <w:tc>
          <w:tcPr>
            <w:tcW w:w="2290" w:type="dxa"/>
            <w:tcPrChange w:id="762" w:author="COLPIZZI ILARIA" w:date="2025-01-23T11:17:00Z" w16du:dateUtc="2025-01-23T10:17:00Z">
              <w:tcPr>
                <w:tcW w:w="2273" w:type="dxa"/>
                <w:gridSpan w:val="2"/>
              </w:tcPr>
            </w:tcPrChange>
          </w:tcPr>
          <w:p w14:paraId="360B1E86" w14:textId="77777777" w:rsidR="001E1ABB" w:rsidRPr="00FA7321" w:rsidRDefault="001E1ABB">
            <w:pPr>
              <w:spacing w:before="100" w:beforeAutospacing="1" w:after="100" w:afterAutospacing="1"/>
              <w:jc w:val="center"/>
              <w:rPr>
                <w:ins w:id="763" w:author="COLPIZZI ILARIA" w:date="2025-01-23T10:25:00Z" w16du:dateUtc="2025-01-23T09:25:00Z"/>
                <w:i/>
                <w:iCs/>
                <w:sz w:val="20"/>
                <w:szCs w:val="20"/>
                <w:lang w:val="en-US"/>
                <w:rPrChange w:id="764" w:author="COLPIZZI ILARIA" w:date="2025-01-23T11:16:00Z" w16du:dateUtc="2025-01-23T10:16:00Z">
                  <w:rPr>
                    <w:ins w:id="765" w:author="COLPIZZI ILARIA" w:date="2025-01-23T10:25:00Z" w16du:dateUtc="2025-01-23T09:25:00Z"/>
                    <w:i/>
                    <w:iCs/>
                    <w:lang w:val="en-US"/>
                  </w:rPr>
                </w:rPrChange>
              </w:rPr>
              <w:pPrChange w:id="766" w:author="COLPIZZI ILARIA" w:date="2025-01-23T11:16:00Z" w16du:dateUtc="2025-01-23T10:16:00Z">
                <w:pPr>
                  <w:spacing w:before="100" w:beforeAutospacing="1" w:after="100" w:afterAutospacing="1" w:line="276" w:lineRule="auto"/>
                  <w:jc w:val="center"/>
                </w:pPr>
              </w:pPrChange>
            </w:pPr>
            <w:ins w:id="767" w:author="COLPIZZI ILARIA" w:date="2025-01-23T10:25:00Z" w16du:dateUtc="2025-01-23T09:25:00Z">
              <w:r w:rsidRPr="00FA7321">
                <w:rPr>
                  <w:i/>
                  <w:iCs/>
                  <w:sz w:val="20"/>
                  <w:szCs w:val="20"/>
                  <w:lang w:val="en-US"/>
                  <w:rPrChange w:id="768" w:author="COLPIZZI ILARIA" w:date="2025-01-23T11:16:00Z" w16du:dateUtc="2025-01-23T10:16:00Z">
                    <w:rPr>
                      <w:i/>
                      <w:iCs/>
                      <w:lang w:val="en-US"/>
                    </w:rPr>
                  </w:rPrChange>
                </w:rPr>
                <w:t>UCS1 (UCS)</w:t>
              </w:r>
            </w:ins>
          </w:p>
        </w:tc>
        <w:tc>
          <w:tcPr>
            <w:tcW w:w="2435" w:type="dxa"/>
            <w:tcPrChange w:id="769" w:author="COLPIZZI ILARIA" w:date="2025-01-23T11:17:00Z" w16du:dateUtc="2025-01-23T10:17:00Z">
              <w:tcPr>
                <w:tcW w:w="2416" w:type="dxa"/>
                <w:gridSpan w:val="3"/>
              </w:tcPr>
            </w:tcPrChange>
          </w:tcPr>
          <w:p w14:paraId="639EBDAA" w14:textId="77777777" w:rsidR="001E1ABB" w:rsidRPr="00FA7321" w:rsidRDefault="001E1ABB">
            <w:pPr>
              <w:spacing w:before="100" w:beforeAutospacing="1" w:after="100" w:afterAutospacing="1"/>
              <w:jc w:val="center"/>
              <w:rPr>
                <w:ins w:id="770" w:author="COLPIZZI ILARIA" w:date="2025-01-23T10:25:00Z" w16du:dateUtc="2025-01-23T09:25:00Z"/>
                <w:sz w:val="20"/>
                <w:szCs w:val="20"/>
                <w:lang w:val="en-US"/>
                <w:rPrChange w:id="771" w:author="COLPIZZI ILARIA" w:date="2025-01-23T11:16:00Z" w16du:dateUtc="2025-01-23T10:16:00Z">
                  <w:rPr>
                    <w:ins w:id="772" w:author="COLPIZZI ILARIA" w:date="2025-01-23T10:25:00Z" w16du:dateUtc="2025-01-23T09:25:00Z"/>
                    <w:lang w:val="en-US"/>
                  </w:rPr>
                </w:rPrChange>
              </w:rPr>
              <w:pPrChange w:id="773" w:author="COLPIZZI ILARIA" w:date="2025-01-23T11:16:00Z" w16du:dateUtc="2025-01-23T10:16:00Z">
                <w:pPr>
                  <w:spacing w:before="100" w:beforeAutospacing="1" w:after="100" w:afterAutospacing="1" w:line="276" w:lineRule="auto"/>
                  <w:jc w:val="center"/>
                </w:pPr>
              </w:pPrChange>
            </w:pPr>
            <w:ins w:id="774" w:author="COLPIZZI ILARIA" w:date="2025-01-23T10:25:00Z" w16du:dateUtc="2025-01-23T09:25:00Z">
              <w:r w:rsidRPr="00FA7321">
                <w:rPr>
                  <w:sz w:val="20"/>
                  <w:szCs w:val="20"/>
                  <w:lang w:val="en-US"/>
                  <w:rPrChange w:id="775" w:author="COLPIZZI ILARIA" w:date="2025-01-23T11:16:00Z" w16du:dateUtc="2025-01-23T10:16:00Z">
                    <w:rPr>
                      <w:lang w:val="en-US"/>
                    </w:rPr>
                  </w:rPrChange>
                </w:rPr>
                <w:t>0.473</w:t>
              </w:r>
            </w:ins>
          </w:p>
        </w:tc>
        <w:tc>
          <w:tcPr>
            <w:tcW w:w="3152" w:type="dxa"/>
            <w:tcPrChange w:id="776" w:author="COLPIZZI ILARIA" w:date="2025-01-23T11:17:00Z" w16du:dateUtc="2025-01-23T10:17:00Z">
              <w:tcPr>
                <w:tcW w:w="3127" w:type="dxa"/>
                <w:gridSpan w:val="3"/>
              </w:tcPr>
            </w:tcPrChange>
          </w:tcPr>
          <w:p w14:paraId="5BDF0B6E" w14:textId="77777777" w:rsidR="001E1ABB" w:rsidRPr="00FA7321" w:rsidRDefault="001E1ABB">
            <w:pPr>
              <w:spacing w:before="100" w:beforeAutospacing="1" w:after="100" w:afterAutospacing="1"/>
              <w:jc w:val="center"/>
              <w:rPr>
                <w:ins w:id="777" w:author="COLPIZZI ILARIA" w:date="2025-01-23T10:25:00Z" w16du:dateUtc="2025-01-23T09:25:00Z"/>
                <w:sz w:val="20"/>
                <w:szCs w:val="20"/>
                <w:lang w:val="en-US"/>
                <w:rPrChange w:id="778" w:author="COLPIZZI ILARIA" w:date="2025-01-23T11:16:00Z" w16du:dateUtc="2025-01-23T10:16:00Z">
                  <w:rPr>
                    <w:ins w:id="779" w:author="COLPIZZI ILARIA" w:date="2025-01-23T10:25:00Z" w16du:dateUtc="2025-01-23T09:25:00Z"/>
                    <w:lang w:val="en-US"/>
                  </w:rPr>
                </w:rPrChange>
              </w:rPr>
              <w:pPrChange w:id="780" w:author="COLPIZZI ILARIA" w:date="2025-01-23T11:16:00Z" w16du:dateUtc="2025-01-23T10:16:00Z">
                <w:pPr>
                  <w:spacing w:before="100" w:beforeAutospacing="1" w:after="100" w:afterAutospacing="1" w:line="276" w:lineRule="auto"/>
                  <w:jc w:val="center"/>
                </w:pPr>
              </w:pPrChange>
            </w:pPr>
            <w:ins w:id="781" w:author="COLPIZZI ILARIA" w:date="2025-01-23T10:25:00Z" w16du:dateUtc="2025-01-23T09:25:00Z">
              <w:r w:rsidRPr="00FA7321">
                <w:rPr>
                  <w:sz w:val="20"/>
                  <w:szCs w:val="20"/>
                  <w:lang w:val="en-US"/>
                  <w:rPrChange w:id="782" w:author="COLPIZZI ILARIA" w:date="2025-01-23T11:16:00Z" w16du:dateUtc="2025-01-23T10:16:00Z">
                    <w:rPr>
                      <w:lang w:val="en-US"/>
                    </w:rPr>
                  </w:rPrChange>
                </w:rPr>
                <w:t>0.626</w:t>
              </w:r>
            </w:ins>
          </w:p>
        </w:tc>
      </w:tr>
      <w:tr w:rsidR="00FA7321" w:rsidRPr="00FA7321" w14:paraId="3461EA20" w14:textId="77777777" w:rsidTr="00FA7321">
        <w:trPr>
          <w:trHeight w:val="421"/>
          <w:ins w:id="783" w:author="COLPIZZI ILARIA" w:date="2025-01-23T10:25:00Z"/>
          <w:trPrChange w:id="784" w:author="COLPIZZI ILARIA" w:date="2025-01-23T11:17:00Z" w16du:dateUtc="2025-01-23T10:17:00Z">
            <w:trPr>
              <w:gridAfter w:val="0"/>
              <w:trHeight w:val="472"/>
            </w:trPr>
          </w:trPrChange>
        </w:trPr>
        <w:tc>
          <w:tcPr>
            <w:tcW w:w="2290" w:type="dxa"/>
            <w:tcPrChange w:id="785" w:author="COLPIZZI ILARIA" w:date="2025-01-23T11:17:00Z" w16du:dateUtc="2025-01-23T10:17:00Z">
              <w:tcPr>
                <w:tcW w:w="2273" w:type="dxa"/>
                <w:gridSpan w:val="2"/>
              </w:tcPr>
            </w:tcPrChange>
          </w:tcPr>
          <w:p w14:paraId="5602BC5A" w14:textId="77777777" w:rsidR="001E1ABB" w:rsidRPr="00FA7321" w:rsidRDefault="001E1ABB">
            <w:pPr>
              <w:spacing w:before="100" w:beforeAutospacing="1" w:after="100" w:afterAutospacing="1"/>
              <w:jc w:val="center"/>
              <w:rPr>
                <w:ins w:id="786" w:author="COLPIZZI ILARIA" w:date="2025-01-23T10:25:00Z" w16du:dateUtc="2025-01-23T09:25:00Z"/>
                <w:i/>
                <w:iCs/>
                <w:sz w:val="20"/>
                <w:szCs w:val="20"/>
                <w:lang w:val="en-US"/>
                <w:rPrChange w:id="787" w:author="COLPIZZI ILARIA" w:date="2025-01-23T11:16:00Z" w16du:dateUtc="2025-01-23T10:16:00Z">
                  <w:rPr>
                    <w:ins w:id="788" w:author="COLPIZZI ILARIA" w:date="2025-01-23T10:25:00Z" w16du:dateUtc="2025-01-23T09:25:00Z"/>
                    <w:i/>
                    <w:iCs/>
                    <w:lang w:val="en-US"/>
                  </w:rPr>
                </w:rPrChange>
              </w:rPr>
              <w:pPrChange w:id="789" w:author="COLPIZZI ILARIA" w:date="2025-01-23T11:16:00Z" w16du:dateUtc="2025-01-23T10:16:00Z">
                <w:pPr>
                  <w:spacing w:before="100" w:beforeAutospacing="1" w:after="100" w:afterAutospacing="1" w:line="276" w:lineRule="auto"/>
                  <w:jc w:val="center"/>
                </w:pPr>
              </w:pPrChange>
            </w:pPr>
            <w:ins w:id="790" w:author="COLPIZZI ILARIA" w:date="2025-01-23T10:25:00Z" w16du:dateUtc="2025-01-23T09:25:00Z">
              <w:r w:rsidRPr="00FA7321">
                <w:rPr>
                  <w:i/>
                  <w:iCs/>
                  <w:sz w:val="20"/>
                  <w:szCs w:val="20"/>
                  <w:lang w:val="en-US"/>
                  <w:rPrChange w:id="791" w:author="COLPIZZI ILARIA" w:date="2025-01-23T11:16:00Z" w16du:dateUtc="2025-01-23T10:16:00Z">
                    <w:rPr>
                      <w:i/>
                      <w:iCs/>
                      <w:lang w:val="en-US"/>
                    </w:rPr>
                  </w:rPrChange>
                </w:rPr>
                <w:lastRenderedPageBreak/>
                <w:t>UCS2 (UCS)</w:t>
              </w:r>
            </w:ins>
          </w:p>
        </w:tc>
        <w:tc>
          <w:tcPr>
            <w:tcW w:w="2435" w:type="dxa"/>
            <w:tcPrChange w:id="792" w:author="COLPIZZI ILARIA" w:date="2025-01-23T11:17:00Z" w16du:dateUtc="2025-01-23T10:17:00Z">
              <w:tcPr>
                <w:tcW w:w="2416" w:type="dxa"/>
                <w:gridSpan w:val="3"/>
              </w:tcPr>
            </w:tcPrChange>
          </w:tcPr>
          <w:p w14:paraId="4200BABD" w14:textId="77777777" w:rsidR="001E1ABB" w:rsidRPr="00FA7321" w:rsidRDefault="001E1ABB">
            <w:pPr>
              <w:spacing w:before="100" w:beforeAutospacing="1" w:after="100" w:afterAutospacing="1"/>
              <w:jc w:val="center"/>
              <w:rPr>
                <w:ins w:id="793" w:author="COLPIZZI ILARIA" w:date="2025-01-23T10:25:00Z" w16du:dateUtc="2025-01-23T09:25:00Z"/>
                <w:sz w:val="20"/>
                <w:szCs w:val="20"/>
                <w:lang w:val="en-US"/>
                <w:rPrChange w:id="794" w:author="COLPIZZI ILARIA" w:date="2025-01-23T11:16:00Z" w16du:dateUtc="2025-01-23T10:16:00Z">
                  <w:rPr>
                    <w:ins w:id="795" w:author="COLPIZZI ILARIA" w:date="2025-01-23T10:25:00Z" w16du:dateUtc="2025-01-23T09:25:00Z"/>
                    <w:lang w:val="en-US"/>
                  </w:rPr>
                </w:rPrChange>
              </w:rPr>
              <w:pPrChange w:id="796" w:author="COLPIZZI ILARIA" w:date="2025-01-23T11:16:00Z" w16du:dateUtc="2025-01-23T10:16:00Z">
                <w:pPr>
                  <w:spacing w:before="100" w:beforeAutospacing="1" w:after="100" w:afterAutospacing="1" w:line="276" w:lineRule="auto"/>
                  <w:jc w:val="center"/>
                </w:pPr>
              </w:pPrChange>
            </w:pPr>
            <w:ins w:id="797" w:author="COLPIZZI ILARIA" w:date="2025-01-23T10:25:00Z" w16du:dateUtc="2025-01-23T09:25:00Z">
              <w:r w:rsidRPr="00FA7321">
                <w:rPr>
                  <w:sz w:val="20"/>
                  <w:szCs w:val="20"/>
                  <w:lang w:val="en-US"/>
                  <w:rPrChange w:id="798" w:author="COLPIZZI ILARIA" w:date="2025-01-23T11:16:00Z" w16du:dateUtc="2025-01-23T10:16:00Z">
                    <w:rPr>
                      <w:lang w:val="en-US"/>
                    </w:rPr>
                  </w:rPrChange>
                </w:rPr>
                <w:t>0.291</w:t>
              </w:r>
            </w:ins>
          </w:p>
        </w:tc>
        <w:tc>
          <w:tcPr>
            <w:tcW w:w="3152" w:type="dxa"/>
            <w:tcPrChange w:id="799" w:author="COLPIZZI ILARIA" w:date="2025-01-23T11:17:00Z" w16du:dateUtc="2025-01-23T10:17:00Z">
              <w:tcPr>
                <w:tcW w:w="3127" w:type="dxa"/>
                <w:gridSpan w:val="3"/>
              </w:tcPr>
            </w:tcPrChange>
          </w:tcPr>
          <w:p w14:paraId="3108A9AC" w14:textId="77777777" w:rsidR="001E1ABB" w:rsidRPr="00FA7321" w:rsidRDefault="001E1ABB">
            <w:pPr>
              <w:spacing w:before="100" w:beforeAutospacing="1" w:after="100" w:afterAutospacing="1"/>
              <w:jc w:val="center"/>
              <w:rPr>
                <w:ins w:id="800" w:author="COLPIZZI ILARIA" w:date="2025-01-23T10:25:00Z" w16du:dateUtc="2025-01-23T09:25:00Z"/>
                <w:sz w:val="20"/>
                <w:szCs w:val="20"/>
                <w:lang w:val="en-US"/>
                <w:rPrChange w:id="801" w:author="COLPIZZI ILARIA" w:date="2025-01-23T11:16:00Z" w16du:dateUtc="2025-01-23T10:16:00Z">
                  <w:rPr>
                    <w:ins w:id="802" w:author="COLPIZZI ILARIA" w:date="2025-01-23T10:25:00Z" w16du:dateUtc="2025-01-23T09:25:00Z"/>
                    <w:lang w:val="en-US"/>
                  </w:rPr>
                </w:rPrChange>
              </w:rPr>
              <w:pPrChange w:id="803" w:author="COLPIZZI ILARIA" w:date="2025-01-23T11:16:00Z" w16du:dateUtc="2025-01-23T10:16:00Z">
                <w:pPr>
                  <w:spacing w:before="100" w:beforeAutospacing="1" w:after="100" w:afterAutospacing="1" w:line="276" w:lineRule="auto"/>
                  <w:jc w:val="center"/>
                </w:pPr>
              </w:pPrChange>
            </w:pPr>
            <w:ins w:id="804" w:author="COLPIZZI ILARIA" w:date="2025-01-23T10:25:00Z" w16du:dateUtc="2025-01-23T09:25:00Z">
              <w:r w:rsidRPr="00FA7321">
                <w:rPr>
                  <w:sz w:val="20"/>
                  <w:szCs w:val="20"/>
                  <w:lang w:val="en-US"/>
                  <w:rPrChange w:id="805" w:author="COLPIZZI ILARIA" w:date="2025-01-23T11:16:00Z" w16du:dateUtc="2025-01-23T10:16:00Z">
                    <w:rPr>
                      <w:lang w:val="en-US"/>
                    </w:rPr>
                  </w:rPrChange>
                </w:rPr>
                <w:t>0.378</w:t>
              </w:r>
            </w:ins>
          </w:p>
        </w:tc>
      </w:tr>
      <w:tr w:rsidR="00FA7321" w:rsidRPr="00FA7321" w14:paraId="0A4DA985" w14:textId="77777777" w:rsidTr="00FA7321">
        <w:trPr>
          <w:trHeight w:val="421"/>
          <w:ins w:id="806" w:author="COLPIZZI ILARIA" w:date="2025-01-23T10:25:00Z"/>
          <w:trPrChange w:id="807" w:author="COLPIZZI ILARIA" w:date="2025-01-23T11:17:00Z" w16du:dateUtc="2025-01-23T10:17:00Z">
            <w:trPr>
              <w:gridAfter w:val="0"/>
              <w:trHeight w:val="472"/>
            </w:trPr>
          </w:trPrChange>
        </w:trPr>
        <w:tc>
          <w:tcPr>
            <w:tcW w:w="2290" w:type="dxa"/>
            <w:tcPrChange w:id="808" w:author="COLPIZZI ILARIA" w:date="2025-01-23T11:17:00Z" w16du:dateUtc="2025-01-23T10:17:00Z">
              <w:tcPr>
                <w:tcW w:w="2273" w:type="dxa"/>
                <w:gridSpan w:val="2"/>
              </w:tcPr>
            </w:tcPrChange>
          </w:tcPr>
          <w:p w14:paraId="2B5FA1C5" w14:textId="77777777" w:rsidR="001E1ABB" w:rsidRPr="00FA7321" w:rsidRDefault="001E1ABB">
            <w:pPr>
              <w:spacing w:before="100" w:beforeAutospacing="1" w:after="100" w:afterAutospacing="1"/>
              <w:jc w:val="center"/>
              <w:rPr>
                <w:ins w:id="809" w:author="COLPIZZI ILARIA" w:date="2025-01-23T10:25:00Z" w16du:dateUtc="2025-01-23T09:25:00Z"/>
                <w:i/>
                <w:iCs/>
                <w:sz w:val="20"/>
                <w:szCs w:val="20"/>
                <w:lang w:val="en-US"/>
                <w:rPrChange w:id="810" w:author="COLPIZZI ILARIA" w:date="2025-01-23T11:16:00Z" w16du:dateUtc="2025-01-23T10:16:00Z">
                  <w:rPr>
                    <w:ins w:id="811" w:author="COLPIZZI ILARIA" w:date="2025-01-23T10:25:00Z" w16du:dateUtc="2025-01-23T09:25:00Z"/>
                    <w:i/>
                    <w:iCs/>
                    <w:lang w:val="en-US"/>
                  </w:rPr>
                </w:rPrChange>
              </w:rPr>
              <w:pPrChange w:id="812" w:author="COLPIZZI ILARIA" w:date="2025-01-23T11:16:00Z" w16du:dateUtc="2025-01-23T10:16:00Z">
                <w:pPr>
                  <w:spacing w:before="100" w:beforeAutospacing="1" w:after="100" w:afterAutospacing="1" w:line="276" w:lineRule="auto"/>
                  <w:jc w:val="center"/>
                </w:pPr>
              </w:pPrChange>
            </w:pPr>
            <w:ins w:id="813" w:author="COLPIZZI ILARIA" w:date="2025-01-23T10:25:00Z" w16du:dateUtc="2025-01-23T09:25:00Z">
              <w:r w:rsidRPr="00FA7321">
                <w:rPr>
                  <w:i/>
                  <w:iCs/>
                  <w:sz w:val="20"/>
                  <w:szCs w:val="20"/>
                  <w:lang w:val="en-US"/>
                  <w:rPrChange w:id="814" w:author="COLPIZZI ILARIA" w:date="2025-01-23T11:16:00Z" w16du:dateUtc="2025-01-23T10:16:00Z">
                    <w:rPr>
                      <w:i/>
                      <w:iCs/>
                      <w:lang w:val="en-US"/>
                    </w:rPr>
                  </w:rPrChange>
                </w:rPr>
                <w:t>UCS3 (UCS)</w:t>
              </w:r>
            </w:ins>
          </w:p>
        </w:tc>
        <w:tc>
          <w:tcPr>
            <w:tcW w:w="2435" w:type="dxa"/>
            <w:tcPrChange w:id="815" w:author="COLPIZZI ILARIA" w:date="2025-01-23T11:17:00Z" w16du:dateUtc="2025-01-23T10:17:00Z">
              <w:tcPr>
                <w:tcW w:w="2416" w:type="dxa"/>
                <w:gridSpan w:val="3"/>
              </w:tcPr>
            </w:tcPrChange>
          </w:tcPr>
          <w:p w14:paraId="0ECDDBBC" w14:textId="77777777" w:rsidR="001E1ABB" w:rsidRPr="00FA7321" w:rsidRDefault="001E1ABB">
            <w:pPr>
              <w:spacing w:before="100" w:beforeAutospacing="1" w:after="100" w:afterAutospacing="1"/>
              <w:jc w:val="center"/>
              <w:rPr>
                <w:ins w:id="816" w:author="COLPIZZI ILARIA" w:date="2025-01-23T10:25:00Z" w16du:dateUtc="2025-01-23T09:25:00Z"/>
                <w:sz w:val="20"/>
                <w:szCs w:val="20"/>
                <w:lang w:val="en-US"/>
                <w:rPrChange w:id="817" w:author="COLPIZZI ILARIA" w:date="2025-01-23T11:16:00Z" w16du:dateUtc="2025-01-23T10:16:00Z">
                  <w:rPr>
                    <w:ins w:id="818" w:author="COLPIZZI ILARIA" w:date="2025-01-23T10:25:00Z" w16du:dateUtc="2025-01-23T09:25:00Z"/>
                    <w:lang w:val="en-US"/>
                  </w:rPr>
                </w:rPrChange>
              </w:rPr>
              <w:pPrChange w:id="819" w:author="COLPIZZI ILARIA" w:date="2025-01-23T11:16:00Z" w16du:dateUtc="2025-01-23T10:16:00Z">
                <w:pPr>
                  <w:spacing w:before="100" w:beforeAutospacing="1" w:after="100" w:afterAutospacing="1" w:line="276" w:lineRule="auto"/>
                  <w:jc w:val="center"/>
                </w:pPr>
              </w:pPrChange>
            </w:pPr>
            <w:ins w:id="820" w:author="COLPIZZI ILARIA" w:date="2025-01-23T10:25:00Z" w16du:dateUtc="2025-01-23T09:25:00Z">
              <w:r w:rsidRPr="00FA7321">
                <w:rPr>
                  <w:sz w:val="20"/>
                  <w:szCs w:val="20"/>
                  <w:lang w:val="en-US"/>
                  <w:rPrChange w:id="821" w:author="COLPIZZI ILARIA" w:date="2025-01-23T11:16:00Z" w16du:dateUtc="2025-01-23T10:16:00Z">
                    <w:rPr>
                      <w:lang w:val="en-US"/>
                    </w:rPr>
                  </w:rPrChange>
                </w:rPr>
                <w:t>0.31</w:t>
              </w:r>
            </w:ins>
          </w:p>
        </w:tc>
        <w:tc>
          <w:tcPr>
            <w:tcW w:w="3152" w:type="dxa"/>
            <w:tcPrChange w:id="822" w:author="COLPIZZI ILARIA" w:date="2025-01-23T11:17:00Z" w16du:dateUtc="2025-01-23T10:17:00Z">
              <w:tcPr>
                <w:tcW w:w="3127" w:type="dxa"/>
                <w:gridSpan w:val="3"/>
              </w:tcPr>
            </w:tcPrChange>
          </w:tcPr>
          <w:p w14:paraId="0A73749F" w14:textId="77777777" w:rsidR="001E1ABB" w:rsidRPr="00FA7321" w:rsidRDefault="001E1ABB">
            <w:pPr>
              <w:spacing w:before="100" w:beforeAutospacing="1" w:after="100" w:afterAutospacing="1"/>
              <w:jc w:val="center"/>
              <w:rPr>
                <w:ins w:id="823" w:author="COLPIZZI ILARIA" w:date="2025-01-23T10:25:00Z" w16du:dateUtc="2025-01-23T09:25:00Z"/>
                <w:sz w:val="20"/>
                <w:szCs w:val="20"/>
                <w:lang w:val="en-US"/>
                <w:rPrChange w:id="824" w:author="COLPIZZI ILARIA" w:date="2025-01-23T11:16:00Z" w16du:dateUtc="2025-01-23T10:16:00Z">
                  <w:rPr>
                    <w:ins w:id="825" w:author="COLPIZZI ILARIA" w:date="2025-01-23T10:25:00Z" w16du:dateUtc="2025-01-23T09:25:00Z"/>
                    <w:lang w:val="en-US"/>
                  </w:rPr>
                </w:rPrChange>
              </w:rPr>
              <w:pPrChange w:id="826" w:author="COLPIZZI ILARIA" w:date="2025-01-23T11:16:00Z" w16du:dateUtc="2025-01-23T10:16:00Z">
                <w:pPr>
                  <w:spacing w:before="100" w:beforeAutospacing="1" w:after="100" w:afterAutospacing="1" w:line="276" w:lineRule="auto"/>
                  <w:jc w:val="center"/>
                </w:pPr>
              </w:pPrChange>
            </w:pPr>
            <w:ins w:id="827" w:author="COLPIZZI ILARIA" w:date="2025-01-23T10:25:00Z" w16du:dateUtc="2025-01-23T09:25:00Z">
              <w:r w:rsidRPr="00FA7321">
                <w:rPr>
                  <w:sz w:val="20"/>
                  <w:szCs w:val="20"/>
                  <w:lang w:val="en-US"/>
                  <w:rPrChange w:id="828" w:author="COLPIZZI ILARIA" w:date="2025-01-23T11:16:00Z" w16du:dateUtc="2025-01-23T10:16:00Z">
                    <w:rPr>
                      <w:lang w:val="en-US"/>
                    </w:rPr>
                  </w:rPrChange>
                </w:rPr>
                <w:t>0.422</w:t>
              </w:r>
            </w:ins>
          </w:p>
        </w:tc>
      </w:tr>
      <w:tr w:rsidR="00FA7321" w:rsidRPr="00FA7321" w14:paraId="6F4F4D02" w14:textId="77777777" w:rsidTr="00FA7321">
        <w:trPr>
          <w:trHeight w:val="411"/>
          <w:ins w:id="829" w:author="COLPIZZI ILARIA" w:date="2025-01-23T10:25:00Z"/>
          <w:trPrChange w:id="830" w:author="COLPIZZI ILARIA" w:date="2025-01-23T11:17:00Z" w16du:dateUtc="2025-01-23T10:17:00Z">
            <w:trPr>
              <w:gridAfter w:val="0"/>
              <w:trHeight w:val="462"/>
            </w:trPr>
          </w:trPrChange>
        </w:trPr>
        <w:tc>
          <w:tcPr>
            <w:tcW w:w="2290" w:type="dxa"/>
            <w:tcPrChange w:id="831" w:author="COLPIZZI ILARIA" w:date="2025-01-23T11:17:00Z" w16du:dateUtc="2025-01-23T10:17:00Z">
              <w:tcPr>
                <w:tcW w:w="2273" w:type="dxa"/>
                <w:gridSpan w:val="2"/>
              </w:tcPr>
            </w:tcPrChange>
          </w:tcPr>
          <w:p w14:paraId="606CF7CE" w14:textId="77777777" w:rsidR="001E1ABB" w:rsidRPr="00FA7321" w:rsidRDefault="001E1ABB">
            <w:pPr>
              <w:spacing w:before="100" w:beforeAutospacing="1" w:after="100" w:afterAutospacing="1"/>
              <w:jc w:val="center"/>
              <w:rPr>
                <w:ins w:id="832" w:author="COLPIZZI ILARIA" w:date="2025-01-23T10:25:00Z" w16du:dateUtc="2025-01-23T09:25:00Z"/>
                <w:i/>
                <w:iCs/>
                <w:sz w:val="20"/>
                <w:szCs w:val="20"/>
                <w:lang w:val="en-US"/>
                <w:rPrChange w:id="833" w:author="COLPIZZI ILARIA" w:date="2025-01-23T11:16:00Z" w16du:dateUtc="2025-01-23T10:16:00Z">
                  <w:rPr>
                    <w:ins w:id="834" w:author="COLPIZZI ILARIA" w:date="2025-01-23T10:25:00Z" w16du:dateUtc="2025-01-23T09:25:00Z"/>
                    <w:i/>
                    <w:iCs/>
                    <w:lang w:val="en-US"/>
                  </w:rPr>
                </w:rPrChange>
              </w:rPr>
              <w:pPrChange w:id="835" w:author="COLPIZZI ILARIA" w:date="2025-01-23T11:16:00Z" w16du:dateUtc="2025-01-23T10:16:00Z">
                <w:pPr>
                  <w:spacing w:before="100" w:beforeAutospacing="1" w:after="100" w:afterAutospacing="1" w:line="276" w:lineRule="auto"/>
                  <w:jc w:val="center"/>
                </w:pPr>
              </w:pPrChange>
            </w:pPr>
            <w:ins w:id="836" w:author="COLPIZZI ILARIA" w:date="2025-01-23T10:25:00Z" w16du:dateUtc="2025-01-23T09:25:00Z">
              <w:r w:rsidRPr="00FA7321">
                <w:rPr>
                  <w:i/>
                  <w:iCs/>
                  <w:sz w:val="20"/>
                  <w:szCs w:val="20"/>
                  <w:lang w:val="en-US"/>
                  <w:rPrChange w:id="837" w:author="COLPIZZI ILARIA" w:date="2025-01-23T11:16:00Z" w16du:dateUtc="2025-01-23T10:16:00Z">
                    <w:rPr>
                      <w:i/>
                      <w:iCs/>
                      <w:lang w:val="en-US"/>
                    </w:rPr>
                  </w:rPrChange>
                </w:rPr>
                <w:t>UCS4 (UCS)</w:t>
              </w:r>
            </w:ins>
          </w:p>
        </w:tc>
        <w:tc>
          <w:tcPr>
            <w:tcW w:w="2435" w:type="dxa"/>
            <w:tcPrChange w:id="838" w:author="COLPIZZI ILARIA" w:date="2025-01-23T11:17:00Z" w16du:dateUtc="2025-01-23T10:17:00Z">
              <w:tcPr>
                <w:tcW w:w="2416" w:type="dxa"/>
                <w:gridSpan w:val="3"/>
              </w:tcPr>
            </w:tcPrChange>
          </w:tcPr>
          <w:p w14:paraId="4F6B8548" w14:textId="77777777" w:rsidR="001E1ABB" w:rsidRPr="00FA7321" w:rsidRDefault="001E1ABB">
            <w:pPr>
              <w:spacing w:before="100" w:beforeAutospacing="1" w:after="100" w:afterAutospacing="1"/>
              <w:jc w:val="center"/>
              <w:rPr>
                <w:ins w:id="839" w:author="COLPIZZI ILARIA" w:date="2025-01-23T10:25:00Z" w16du:dateUtc="2025-01-23T09:25:00Z"/>
                <w:sz w:val="20"/>
                <w:szCs w:val="20"/>
                <w:lang w:val="en-US"/>
                <w:rPrChange w:id="840" w:author="COLPIZZI ILARIA" w:date="2025-01-23T11:16:00Z" w16du:dateUtc="2025-01-23T10:16:00Z">
                  <w:rPr>
                    <w:ins w:id="841" w:author="COLPIZZI ILARIA" w:date="2025-01-23T10:25:00Z" w16du:dateUtc="2025-01-23T09:25:00Z"/>
                    <w:lang w:val="en-US"/>
                  </w:rPr>
                </w:rPrChange>
              </w:rPr>
              <w:pPrChange w:id="842" w:author="COLPIZZI ILARIA" w:date="2025-01-23T11:16:00Z" w16du:dateUtc="2025-01-23T10:16:00Z">
                <w:pPr>
                  <w:spacing w:before="100" w:beforeAutospacing="1" w:after="100" w:afterAutospacing="1" w:line="276" w:lineRule="auto"/>
                  <w:jc w:val="center"/>
                </w:pPr>
              </w:pPrChange>
            </w:pPr>
            <w:ins w:id="843" w:author="COLPIZZI ILARIA" w:date="2025-01-23T10:25:00Z" w16du:dateUtc="2025-01-23T09:25:00Z">
              <w:r w:rsidRPr="00FA7321">
                <w:rPr>
                  <w:sz w:val="20"/>
                  <w:szCs w:val="20"/>
                  <w:lang w:val="en-US"/>
                  <w:rPrChange w:id="844" w:author="COLPIZZI ILARIA" w:date="2025-01-23T11:16:00Z" w16du:dateUtc="2025-01-23T10:16:00Z">
                    <w:rPr>
                      <w:lang w:val="en-US"/>
                    </w:rPr>
                  </w:rPrChange>
                </w:rPr>
                <w:t>0.208</w:t>
              </w:r>
            </w:ins>
          </w:p>
        </w:tc>
        <w:tc>
          <w:tcPr>
            <w:tcW w:w="3152" w:type="dxa"/>
            <w:tcPrChange w:id="845" w:author="COLPIZZI ILARIA" w:date="2025-01-23T11:17:00Z" w16du:dateUtc="2025-01-23T10:17:00Z">
              <w:tcPr>
                <w:tcW w:w="3127" w:type="dxa"/>
                <w:gridSpan w:val="3"/>
              </w:tcPr>
            </w:tcPrChange>
          </w:tcPr>
          <w:p w14:paraId="6AE50720" w14:textId="77777777" w:rsidR="001E1ABB" w:rsidRPr="00FA7321" w:rsidRDefault="001E1ABB">
            <w:pPr>
              <w:spacing w:before="100" w:beforeAutospacing="1" w:after="100" w:afterAutospacing="1"/>
              <w:jc w:val="center"/>
              <w:rPr>
                <w:ins w:id="846" w:author="COLPIZZI ILARIA" w:date="2025-01-23T10:25:00Z" w16du:dateUtc="2025-01-23T09:25:00Z"/>
                <w:sz w:val="20"/>
                <w:szCs w:val="20"/>
                <w:lang w:val="en-US"/>
                <w:rPrChange w:id="847" w:author="COLPIZZI ILARIA" w:date="2025-01-23T11:16:00Z" w16du:dateUtc="2025-01-23T10:16:00Z">
                  <w:rPr>
                    <w:ins w:id="848" w:author="COLPIZZI ILARIA" w:date="2025-01-23T10:25:00Z" w16du:dateUtc="2025-01-23T09:25:00Z"/>
                    <w:lang w:val="en-US"/>
                  </w:rPr>
                </w:rPrChange>
              </w:rPr>
              <w:pPrChange w:id="849" w:author="COLPIZZI ILARIA" w:date="2025-01-23T11:16:00Z" w16du:dateUtc="2025-01-23T10:16:00Z">
                <w:pPr>
                  <w:spacing w:before="100" w:beforeAutospacing="1" w:after="100" w:afterAutospacing="1" w:line="276" w:lineRule="auto"/>
                  <w:jc w:val="center"/>
                </w:pPr>
              </w:pPrChange>
            </w:pPr>
            <w:ins w:id="850" w:author="COLPIZZI ILARIA" w:date="2025-01-23T10:25:00Z" w16du:dateUtc="2025-01-23T09:25:00Z">
              <w:r w:rsidRPr="00FA7321">
                <w:rPr>
                  <w:sz w:val="20"/>
                  <w:szCs w:val="20"/>
                  <w:lang w:val="en-US"/>
                  <w:rPrChange w:id="851" w:author="COLPIZZI ILARIA" w:date="2025-01-23T11:16:00Z" w16du:dateUtc="2025-01-23T10:16:00Z">
                    <w:rPr>
                      <w:lang w:val="en-US"/>
                    </w:rPr>
                  </w:rPrChange>
                </w:rPr>
                <w:t>0.288</w:t>
              </w:r>
            </w:ins>
          </w:p>
        </w:tc>
      </w:tr>
    </w:tbl>
    <w:p w14:paraId="504A45A1" w14:textId="77777777" w:rsidR="001E1ABB" w:rsidRPr="00E21D27" w:rsidRDefault="001E1ABB" w:rsidP="001E1ABB">
      <w:pPr>
        <w:spacing w:before="100" w:beforeAutospacing="1" w:after="100" w:afterAutospacing="1" w:line="276" w:lineRule="auto"/>
        <w:rPr>
          <w:ins w:id="852" w:author="COLPIZZI ILARIA" w:date="2025-01-23T10:25:00Z" w16du:dateUtc="2025-01-23T09:25:00Z"/>
          <w:i/>
          <w:iCs/>
          <w:lang w:val="en-US"/>
        </w:rPr>
      </w:pPr>
      <w:ins w:id="853" w:author="COLPIZZI ILARIA" w:date="2025-01-23T10:25:00Z" w16du:dateUtc="2025-01-23T09:25:00Z">
        <w:r w:rsidRPr="00E21D27">
          <w:rPr>
            <w:b/>
            <w:bCs/>
            <w:i/>
            <w:iCs/>
            <w:lang w:val="en-US"/>
          </w:rPr>
          <w:t>Table 2</w:t>
        </w:r>
        <w:r w:rsidRPr="00E21D27">
          <w:rPr>
            <w:i/>
            <w:iCs/>
            <w:lang w:val="en-US"/>
          </w:rPr>
          <w:t xml:space="preserve"> </w:t>
        </w:r>
      </w:ins>
    </w:p>
    <w:p w14:paraId="4C5E0DB9" w14:textId="77777777" w:rsidR="001E1ABB" w:rsidRDefault="001E1ABB" w:rsidP="001E1ABB">
      <w:pPr>
        <w:spacing w:before="100" w:beforeAutospacing="1" w:after="100" w:afterAutospacing="1" w:line="276" w:lineRule="auto"/>
        <w:rPr>
          <w:ins w:id="854" w:author="COLPIZZI ILARIA" w:date="2025-01-23T10:25:00Z" w16du:dateUtc="2025-01-23T09:25:00Z"/>
          <w:i/>
          <w:iCs/>
          <w:lang w:val="en-US"/>
        </w:rPr>
      </w:pPr>
      <w:ins w:id="855" w:author="COLPIZZI ILARIA" w:date="2025-01-23T10:25:00Z" w16du:dateUtc="2025-01-23T09:25:00Z">
        <w:r w:rsidRPr="00E21D27">
          <w:rPr>
            <w:i/>
            <w:iCs/>
            <w:lang w:val="en-US"/>
          </w:rPr>
          <w:t>Goodness-of-Fit Indices for CFA Models.</w:t>
        </w:r>
      </w:ins>
    </w:p>
    <w:tbl>
      <w:tblPr>
        <w:tblStyle w:val="Table"/>
        <w:tblW w:w="10122" w:type="dxa"/>
        <w:tblLook w:val="04A0" w:firstRow="1" w:lastRow="0" w:firstColumn="1" w:lastColumn="0" w:noHBand="0" w:noVBand="1"/>
        <w:tblPrChange w:id="856" w:author="COLPIZZI ILARIA" w:date="2025-01-23T11:16:00Z" w16du:dateUtc="2025-01-23T10:16:00Z">
          <w:tblPr>
            <w:tblStyle w:val="Table"/>
            <w:tblW w:w="9858" w:type="dxa"/>
            <w:tblLook w:val="04A0" w:firstRow="1" w:lastRow="0" w:firstColumn="1" w:lastColumn="0" w:noHBand="0" w:noVBand="1"/>
          </w:tblPr>
        </w:tblPrChange>
      </w:tblPr>
      <w:tblGrid>
        <w:gridCol w:w="1680"/>
        <w:gridCol w:w="847"/>
        <w:gridCol w:w="1262"/>
        <w:gridCol w:w="1263"/>
        <w:gridCol w:w="1264"/>
        <w:gridCol w:w="1280"/>
        <w:gridCol w:w="1263"/>
        <w:gridCol w:w="1263"/>
        <w:tblGridChange w:id="857">
          <w:tblGrid>
            <w:gridCol w:w="1636"/>
            <w:gridCol w:w="44"/>
            <w:gridCol w:w="781"/>
            <w:gridCol w:w="66"/>
            <w:gridCol w:w="1163"/>
            <w:gridCol w:w="99"/>
            <w:gridCol w:w="1131"/>
            <w:gridCol w:w="132"/>
            <w:gridCol w:w="1099"/>
            <w:gridCol w:w="165"/>
            <w:gridCol w:w="1082"/>
            <w:gridCol w:w="198"/>
            <w:gridCol w:w="1032"/>
            <w:gridCol w:w="231"/>
            <w:gridCol w:w="999"/>
            <w:gridCol w:w="264"/>
          </w:tblGrid>
        </w:tblGridChange>
      </w:tblGrid>
      <w:tr w:rsidR="00FA7321" w:rsidRPr="00FA7321" w14:paraId="007A2347" w14:textId="77777777" w:rsidTr="00FA7321">
        <w:trPr>
          <w:cnfStyle w:val="100000000000" w:firstRow="1" w:lastRow="0" w:firstColumn="0" w:lastColumn="0" w:oddVBand="0" w:evenVBand="0" w:oddHBand="0" w:evenHBand="0" w:firstRowFirstColumn="0" w:firstRowLastColumn="0" w:lastRowFirstColumn="0" w:lastRowLastColumn="0"/>
          <w:trHeight w:val="564"/>
          <w:ins w:id="858" w:author="COLPIZZI ILARIA" w:date="2025-01-23T10:25:00Z"/>
          <w:trPrChange w:id="859" w:author="COLPIZZI ILARIA" w:date="2025-01-23T11:16:00Z" w16du:dateUtc="2025-01-23T10:16:00Z">
            <w:trPr>
              <w:gridAfter w:val="0"/>
              <w:trHeight w:val="660"/>
            </w:trPr>
          </w:trPrChange>
        </w:trPr>
        <w:tc>
          <w:tcPr>
            <w:tcW w:w="1680" w:type="dxa"/>
            <w:tcPrChange w:id="860" w:author="COLPIZZI ILARIA" w:date="2025-01-23T11:16:00Z" w16du:dateUtc="2025-01-23T10:16:00Z">
              <w:tcPr>
                <w:tcW w:w="1636" w:type="dxa"/>
              </w:tcPr>
            </w:tcPrChange>
          </w:tcPr>
          <w:p w14:paraId="4F41630C" w14:textId="77777777" w:rsidR="001E1ABB" w:rsidRPr="00FA7321" w:rsidRDefault="001E1AB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861" w:author="COLPIZZI ILARIA" w:date="2025-01-23T10:25:00Z" w16du:dateUtc="2025-01-23T09:25:00Z"/>
                <w:sz w:val="20"/>
                <w:szCs w:val="20"/>
                <w:lang w:val="en-US"/>
                <w:rPrChange w:id="862" w:author="COLPIZZI ILARIA" w:date="2025-01-23T11:16:00Z" w16du:dateUtc="2025-01-23T10:16:00Z">
                  <w:rPr>
                    <w:ins w:id="863" w:author="COLPIZZI ILARIA" w:date="2025-01-23T10:25:00Z" w16du:dateUtc="2025-01-23T09:25:00Z"/>
                    <w:lang w:val="en-US"/>
                  </w:rPr>
                </w:rPrChange>
              </w:rPr>
              <w:pPrChange w:id="864" w:author="COLPIZZI ILARIA" w:date="2025-01-23T11:16:00Z" w16du:dateUtc="2025-01-23T10:16:00Z">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pPr>
              </w:pPrChange>
            </w:pPr>
            <w:ins w:id="865" w:author="COLPIZZI ILARIA" w:date="2025-01-23T10:25:00Z" w16du:dateUtc="2025-01-23T09:25:00Z">
              <w:r w:rsidRPr="00FA7321">
                <w:rPr>
                  <w:sz w:val="20"/>
                  <w:szCs w:val="20"/>
                  <w:lang w:val="en-US"/>
                  <w:rPrChange w:id="866" w:author="COLPIZZI ILARIA" w:date="2025-01-23T11:16:00Z" w16du:dateUtc="2025-01-23T10:16:00Z">
                    <w:rPr>
                      <w:lang w:val="en-US"/>
                    </w:rPr>
                  </w:rPrChange>
                </w:rPr>
                <w:t>Model</w:t>
              </w:r>
            </w:ins>
          </w:p>
        </w:tc>
        <w:tc>
          <w:tcPr>
            <w:tcW w:w="847" w:type="dxa"/>
            <w:tcPrChange w:id="867" w:author="COLPIZZI ILARIA" w:date="2025-01-23T11:16:00Z" w16du:dateUtc="2025-01-23T10:16:00Z">
              <w:tcPr>
                <w:tcW w:w="825" w:type="dxa"/>
                <w:gridSpan w:val="2"/>
              </w:tcPr>
            </w:tcPrChange>
          </w:tcPr>
          <w:p w14:paraId="1A81B255" w14:textId="77777777" w:rsidR="001E1ABB" w:rsidRPr="00FA7321" w:rsidRDefault="001E1AB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ins w:id="868" w:author="COLPIZZI ILARIA" w:date="2025-01-23T10:25:00Z" w16du:dateUtc="2025-01-23T09:25:00Z"/>
                <w:i/>
                <w:iCs/>
                <w:sz w:val="20"/>
                <w:szCs w:val="20"/>
                <w:lang w:val="en-US"/>
                <w:rPrChange w:id="869" w:author="COLPIZZI ILARIA" w:date="2025-01-23T11:16:00Z" w16du:dateUtc="2025-01-23T10:16:00Z">
                  <w:rPr>
                    <w:ins w:id="870" w:author="COLPIZZI ILARIA" w:date="2025-01-23T10:25:00Z" w16du:dateUtc="2025-01-23T09:25:00Z"/>
                    <w:i/>
                    <w:iCs/>
                    <w:lang w:val="en-US"/>
                  </w:rPr>
                </w:rPrChange>
              </w:rPr>
              <w:pPrChange w:id="871" w:author="COLPIZZI ILARIA" w:date="2025-01-23T11:16:00Z" w16du:dateUtc="2025-01-23T10:16:00Z">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pPrChange>
            </w:pPr>
            <w:ins w:id="872" w:author="COLPIZZI ILARIA" w:date="2025-01-23T10:25:00Z" w16du:dateUtc="2025-01-23T09:25:00Z">
              <w:r w:rsidRPr="00FA7321">
                <w:rPr>
                  <w:i/>
                  <w:iCs/>
                  <w:sz w:val="20"/>
                  <w:szCs w:val="20"/>
                  <w:lang w:val="en-US"/>
                  <w:rPrChange w:id="873" w:author="COLPIZZI ILARIA" w:date="2025-01-23T11:16:00Z" w16du:dateUtc="2025-01-23T10:16:00Z">
                    <w:rPr>
                      <w:i/>
                      <w:iCs/>
                      <w:lang w:val="en-US"/>
                    </w:rPr>
                  </w:rPrChange>
                </w:rPr>
                <w:t>CFI</w:t>
              </w:r>
            </w:ins>
          </w:p>
        </w:tc>
        <w:tc>
          <w:tcPr>
            <w:tcW w:w="1262" w:type="dxa"/>
            <w:tcPrChange w:id="874" w:author="COLPIZZI ILARIA" w:date="2025-01-23T11:16:00Z" w16du:dateUtc="2025-01-23T10:16:00Z">
              <w:tcPr>
                <w:tcW w:w="1229" w:type="dxa"/>
                <w:gridSpan w:val="2"/>
              </w:tcPr>
            </w:tcPrChange>
          </w:tcPr>
          <w:p w14:paraId="7CA31ABA" w14:textId="77777777" w:rsidR="001E1ABB" w:rsidRPr="00FA7321" w:rsidRDefault="001E1AB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ins w:id="875" w:author="COLPIZZI ILARIA" w:date="2025-01-23T10:25:00Z" w16du:dateUtc="2025-01-23T09:25:00Z"/>
                <w:i/>
                <w:iCs/>
                <w:sz w:val="20"/>
                <w:szCs w:val="20"/>
                <w:lang w:val="en-US"/>
                <w:rPrChange w:id="876" w:author="COLPIZZI ILARIA" w:date="2025-01-23T11:16:00Z" w16du:dateUtc="2025-01-23T10:16:00Z">
                  <w:rPr>
                    <w:ins w:id="877" w:author="COLPIZZI ILARIA" w:date="2025-01-23T10:25:00Z" w16du:dateUtc="2025-01-23T09:25:00Z"/>
                    <w:i/>
                    <w:iCs/>
                    <w:lang w:val="en-US"/>
                  </w:rPr>
                </w:rPrChange>
              </w:rPr>
              <w:pPrChange w:id="878" w:author="COLPIZZI ILARIA" w:date="2025-01-23T11:16:00Z" w16du:dateUtc="2025-01-23T10:16:00Z">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pPrChange>
            </w:pPr>
            <w:ins w:id="879" w:author="COLPIZZI ILARIA" w:date="2025-01-23T10:25:00Z" w16du:dateUtc="2025-01-23T09:25:00Z">
              <w:r w:rsidRPr="00FA7321">
                <w:rPr>
                  <w:i/>
                  <w:iCs/>
                  <w:sz w:val="20"/>
                  <w:szCs w:val="20"/>
                  <w:lang w:val="en-US"/>
                  <w:rPrChange w:id="880" w:author="COLPIZZI ILARIA" w:date="2025-01-23T11:16:00Z" w16du:dateUtc="2025-01-23T10:16:00Z">
                    <w:rPr>
                      <w:i/>
                      <w:iCs/>
                      <w:lang w:val="en-US"/>
                    </w:rPr>
                  </w:rPrChange>
                </w:rPr>
                <w:t>TLI</w:t>
              </w:r>
            </w:ins>
          </w:p>
        </w:tc>
        <w:tc>
          <w:tcPr>
            <w:tcW w:w="1263" w:type="dxa"/>
            <w:tcPrChange w:id="881" w:author="COLPIZZI ILARIA" w:date="2025-01-23T11:16:00Z" w16du:dateUtc="2025-01-23T10:16:00Z">
              <w:tcPr>
                <w:tcW w:w="1230" w:type="dxa"/>
                <w:gridSpan w:val="2"/>
              </w:tcPr>
            </w:tcPrChange>
          </w:tcPr>
          <w:p w14:paraId="18454616" w14:textId="77777777" w:rsidR="001E1ABB" w:rsidRPr="00FA7321" w:rsidRDefault="001E1AB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ins w:id="882" w:author="COLPIZZI ILARIA" w:date="2025-01-23T10:25:00Z" w16du:dateUtc="2025-01-23T09:25:00Z"/>
                <w:i/>
                <w:iCs/>
                <w:sz w:val="20"/>
                <w:szCs w:val="20"/>
                <w:lang w:val="en-US"/>
                <w:rPrChange w:id="883" w:author="COLPIZZI ILARIA" w:date="2025-01-23T11:16:00Z" w16du:dateUtc="2025-01-23T10:16:00Z">
                  <w:rPr>
                    <w:ins w:id="884" w:author="COLPIZZI ILARIA" w:date="2025-01-23T10:25:00Z" w16du:dateUtc="2025-01-23T09:25:00Z"/>
                    <w:i/>
                    <w:iCs/>
                    <w:lang w:val="en-US"/>
                  </w:rPr>
                </w:rPrChange>
              </w:rPr>
              <w:pPrChange w:id="885" w:author="COLPIZZI ILARIA" w:date="2025-01-23T11:16:00Z" w16du:dateUtc="2025-01-23T10:16:00Z">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pPrChange>
            </w:pPr>
            <w:ins w:id="886" w:author="COLPIZZI ILARIA" w:date="2025-01-23T10:25:00Z" w16du:dateUtc="2025-01-23T09:25:00Z">
              <w:r w:rsidRPr="00FA7321">
                <w:rPr>
                  <w:i/>
                  <w:iCs/>
                  <w:sz w:val="20"/>
                  <w:szCs w:val="20"/>
                  <w:lang w:val="en-US"/>
                  <w:rPrChange w:id="887" w:author="COLPIZZI ILARIA" w:date="2025-01-23T11:16:00Z" w16du:dateUtc="2025-01-23T10:16:00Z">
                    <w:rPr>
                      <w:i/>
                      <w:iCs/>
                      <w:lang w:val="en-US"/>
                    </w:rPr>
                  </w:rPrChange>
                </w:rPr>
                <w:t>RMSEA</w:t>
              </w:r>
            </w:ins>
          </w:p>
        </w:tc>
        <w:tc>
          <w:tcPr>
            <w:tcW w:w="1264" w:type="dxa"/>
            <w:tcPrChange w:id="888" w:author="COLPIZZI ILARIA" w:date="2025-01-23T11:16:00Z" w16du:dateUtc="2025-01-23T10:16:00Z">
              <w:tcPr>
                <w:tcW w:w="1231" w:type="dxa"/>
                <w:gridSpan w:val="2"/>
              </w:tcPr>
            </w:tcPrChange>
          </w:tcPr>
          <w:p w14:paraId="349E7EDA" w14:textId="77777777" w:rsidR="001E1ABB" w:rsidRPr="00FA7321" w:rsidRDefault="001E1AB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ins w:id="889" w:author="COLPIZZI ILARIA" w:date="2025-01-23T10:25:00Z" w16du:dateUtc="2025-01-23T09:25:00Z"/>
                <w:i/>
                <w:iCs/>
                <w:sz w:val="20"/>
                <w:szCs w:val="20"/>
                <w:lang w:val="en-US"/>
                <w:rPrChange w:id="890" w:author="COLPIZZI ILARIA" w:date="2025-01-23T11:16:00Z" w16du:dateUtc="2025-01-23T10:16:00Z">
                  <w:rPr>
                    <w:ins w:id="891" w:author="COLPIZZI ILARIA" w:date="2025-01-23T10:25:00Z" w16du:dateUtc="2025-01-23T09:25:00Z"/>
                    <w:i/>
                    <w:iCs/>
                    <w:lang w:val="en-US"/>
                  </w:rPr>
                </w:rPrChange>
              </w:rPr>
              <w:pPrChange w:id="892" w:author="COLPIZZI ILARIA" w:date="2025-01-23T11:16:00Z" w16du:dateUtc="2025-01-23T10:16:00Z">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pPrChange>
            </w:pPr>
            <w:ins w:id="893" w:author="COLPIZZI ILARIA" w:date="2025-01-23T10:25:00Z" w16du:dateUtc="2025-01-23T09:25:00Z">
              <w:r w:rsidRPr="00FA7321">
                <w:rPr>
                  <w:i/>
                  <w:iCs/>
                  <w:sz w:val="20"/>
                  <w:szCs w:val="20"/>
                  <w:lang w:val="en-US"/>
                  <w:rPrChange w:id="894" w:author="COLPIZZI ILARIA" w:date="2025-01-23T11:16:00Z" w16du:dateUtc="2025-01-23T10:16:00Z">
                    <w:rPr>
                      <w:i/>
                      <w:iCs/>
                      <w:lang w:val="en-US"/>
                    </w:rPr>
                  </w:rPrChange>
                </w:rPr>
                <w:t>SRMR (Within)</w:t>
              </w:r>
            </w:ins>
          </w:p>
        </w:tc>
        <w:tc>
          <w:tcPr>
            <w:tcW w:w="1280" w:type="dxa"/>
            <w:tcPrChange w:id="895" w:author="COLPIZZI ILARIA" w:date="2025-01-23T11:16:00Z" w16du:dateUtc="2025-01-23T10:16:00Z">
              <w:tcPr>
                <w:tcW w:w="1247" w:type="dxa"/>
                <w:gridSpan w:val="2"/>
              </w:tcPr>
            </w:tcPrChange>
          </w:tcPr>
          <w:p w14:paraId="3F754843" w14:textId="77777777" w:rsidR="001E1ABB" w:rsidRPr="00FA7321" w:rsidRDefault="001E1AB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ins w:id="896" w:author="COLPIZZI ILARIA" w:date="2025-01-23T10:25:00Z" w16du:dateUtc="2025-01-23T09:25:00Z"/>
                <w:i/>
                <w:iCs/>
                <w:sz w:val="20"/>
                <w:szCs w:val="20"/>
                <w:lang w:val="en-US"/>
                <w:rPrChange w:id="897" w:author="COLPIZZI ILARIA" w:date="2025-01-23T11:16:00Z" w16du:dateUtc="2025-01-23T10:16:00Z">
                  <w:rPr>
                    <w:ins w:id="898" w:author="COLPIZZI ILARIA" w:date="2025-01-23T10:25:00Z" w16du:dateUtc="2025-01-23T09:25:00Z"/>
                    <w:i/>
                    <w:iCs/>
                    <w:lang w:val="en-US"/>
                  </w:rPr>
                </w:rPrChange>
              </w:rPr>
              <w:pPrChange w:id="899" w:author="COLPIZZI ILARIA" w:date="2025-01-23T11:16:00Z" w16du:dateUtc="2025-01-23T10:16:00Z">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pPrChange>
            </w:pPr>
            <w:ins w:id="900" w:author="COLPIZZI ILARIA" w:date="2025-01-23T10:25:00Z" w16du:dateUtc="2025-01-23T09:25:00Z">
              <w:r w:rsidRPr="00FA7321">
                <w:rPr>
                  <w:i/>
                  <w:iCs/>
                  <w:sz w:val="20"/>
                  <w:szCs w:val="20"/>
                  <w:lang w:val="en-US"/>
                  <w:rPrChange w:id="901" w:author="COLPIZZI ILARIA" w:date="2025-01-23T11:16:00Z" w16du:dateUtc="2025-01-23T10:16:00Z">
                    <w:rPr>
                      <w:i/>
                      <w:iCs/>
                      <w:lang w:val="en-US"/>
                    </w:rPr>
                  </w:rPrChange>
                </w:rPr>
                <w:t>SRMR (Between)</w:t>
              </w:r>
            </w:ins>
          </w:p>
        </w:tc>
        <w:tc>
          <w:tcPr>
            <w:tcW w:w="1263" w:type="dxa"/>
            <w:tcPrChange w:id="902" w:author="COLPIZZI ILARIA" w:date="2025-01-23T11:16:00Z" w16du:dateUtc="2025-01-23T10:16:00Z">
              <w:tcPr>
                <w:tcW w:w="1230" w:type="dxa"/>
                <w:gridSpan w:val="2"/>
              </w:tcPr>
            </w:tcPrChange>
          </w:tcPr>
          <w:p w14:paraId="11620EBB" w14:textId="77777777" w:rsidR="001E1ABB" w:rsidRPr="00FA7321" w:rsidRDefault="001E1AB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ins w:id="903" w:author="COLPIZZI ILARIA" w:date="2025-01-23T10:25:00Z" w16du:dateUtc="2025-01-23T09:25:00Z"/>
                <w:i/>
                <w:iCs/>
                <w:sz w:val="20"/>
                <w:szCs w:val="20"/>
                <w:lang w:val="en-US"/>
                <w:rPrChange w:id="904" w:author="COLPIZZI ILARIA" w:date="2025-01-23T11:16:00Z" w16du:dateUtc="2025-01-23T10:16:00Z">
                  <w:rPr>
                    <w:ins w:id="905" w:author="COLPIZZI ILARIA" w:date="2025-01-23T10:25:00Z" w16du:dateUtc="2025-01-23T09:25:00Z"/>
                    <w:i/>
                    <w:iCs/>
                    <w:lang w:val="en-US"/>
                  </w:rPr>
                </w:rPrChange>
              </w:rPr>
              <w:pPrChange w:id="906" w:author="COLPIZZI ILARIA" w:date="2025-01-23T11:16:00Z" w16du:dateUtc="2025-01-23T10:16:00Z">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pPrChange>
            </w:pPr>
            <w:ins w:id="907" w:author="COLPIZZI ILARIA" w:date="2025-01-23T10:25:00Z" w16du:dateUtc="2025-01-23T09:25:00Z">
              <w:r w:rsidRPr="00FA7321">
                <w:rPr>
                  <w:i/>
                  <w:iCs/>
                  <w:sz w:val="20"/>
                  <w:szCs w:val="20"/>
                  <w:lang w:val="en-US"/>
                  <w:rPrChange w:id="908" w:author="COLPIZZI ILARIA" w:date="2025-01-23T11:16:00Z" w16du:dateUtc="2025-01-23T10:16:00Z">
                    <w:rPr>
                      <w:i/>
                      <w:iCs/>
                      <w:lang w:val="en-US"/>
                    </w:rPr>
                  </w:rPrChange>
                </w:rPr>
                <w:t xml:space="preserve">AIC </w:t>
              </w:r>
            </w:ins>
          </w:p>
        </w:tc>
        <w:tc>
          <w:tcPr>
            <w:tcW w:w="1263" w:type="dxa"/>
            <w:tcPrChange w:id="909" w:author="COLPIZZI ILARIA" w:date="2025-01-23T11:16:00Z" w16du:dateUtc="2025-01-23T10:16:00Z">
              <w:tcPr>
                <w:tcW w:w="1230" w:type="dxa"/>
                <w:gridSpan w:val="2"/>
              </w:tcPr>
            </w:tcPrChange>
          </w:tcPr>
          <w:p w14:paraId="79DBCDFC" w14:textId="77777777" w:rsidR="001E1ABB" w:rsidRPr="00FA7321" w:rsidRDefault="001E1AB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ins w:id="910" w:author="COLPIZZI ILARIA" w:date="2025-01-23T10:25:00Z" w16du:dateUtc="2025-01-23T09:25:00Z"/>
                <w:i/>
                <w:iCs/>
                <w:sz w:val="20"/>
                <w:szCs w:val="20"/>
                <w:lang w:val="en-US"/>
                <w:rPrChange w:id="911" w:author="COLPIZZI ILARIA" w:date="2025-01-23T11:16:00Z" w16du:dateUtc="2025-01-23T10:16:00Z">
                  <w:rPr>
                    <w:ins w:id="912" w:author="COLPIZZI ILARIA" w:date="2025-01-23T10:25:00Z" w16du:dateUtc="2025-01-23T09:25:00Z"/>
                    <w:i/>
                    <w:iCs/>
                    <w:lang w:val="en-US"/>
                  </w:rPr>
                </w:rPrChange>
              </w:rPr>
              <w:pPrChange w:id="913" w:author="COLPIZZI ILARIA" w:date="2025-01-23T11:16:00Z" w16du:dateUtc="2025-01-23T10:16:00Z">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pPrChange>
            </w:pPr>
            <w:ins w:id="914" w:author="COLPIZZI ILARIA" w:date="2025-01-23T10:25:00Z" w16du:dateUtc="2025-01-23T09:25:00Z">
              <w:r w:rsidRPr="00FA7321">
                <w:rPr>
                  <w:i/>
                  <w:iCs/>
                  <w:sz w:val="20"/>
                  <w:szCs w:val="20"/>
                  <w:lang w:val="en-US"/>
                  <w:rPrChange w:id="915" w:author="COLPIZZI ILARIA" w:date="2025-01-23T11:16:00Z" w16du:dateUtc="2025-01-23T10:16:00Z">
                    <w:rPr>
                      <w:i/>
                      <w:iCs/>
                      <w:lang w:val="en-US"/>
                    </w:rPr>
                  </w:rPrChange>
                </w:rPr>
                <w:t>BIC</w:t>
              </w:r>
            </w:ins>
          </w:p>
        </w:tc>
      </w:tr>
      <w:tr w:rsidR="00FA7321" w:rsidRPr="00FA7321" w14:paraId="78990195" w14:textId="77777777" w:rsidTr="00FA7321">
        <w:trPr>
          <w:trHeight w:val="284"/>
          <w:ins w:id="916" w:author="COLPIZZI ILARIA" w:date="2025-01-23T10:25:00Z"/>
          <w:trPrChange w:id="917" w:author="COLPIZZI ILARIA" w:date="2025-01-23T11:16:00Z" w16du:dateUtc="2025-01-23T10:16:00Z">
            <w:trPr>
              <w:gridAfter w:val="0"/>
              <w:trHeight w:val="333"/>
            </w:trPr>
          </w:trPrChange>
        </w:trPr>
        <w:tc>
          <w:tcPr>
            <w:tcW w:w="1680" w:type="dxa"/>
            <w:tcPrChange w:id="918" w:author="COLPIZZI ILARIA" w:date="2025-01-23T11:16:00Z" w16du:dateUtc="2025-01-23T10:16:00Z">
              <w:tcPr>
                <w:tcW w:w="1636" w:type="dxa"/>
              </w:tcPr>
            </w:tcPrChange>
          </w:tcPr>
          <w:p w14:paraId="68A80F77" w14:textId="77777777" w:rsidR="001E1ABB" w:rsidRPr="00FA7321" w:rsidRDefault="001E1ABB">
            <w:pPr>
              <w:spacing w:before="100" w:beforeAutospacing="1" w:after="100" w:afterAutospacing="1"/>
              <w:rPr>
                <w:ins w:id="919" w:author="COLPIZZI ILARIA" w:date="2025-01-23T10:25:00Z" w16du:dateUtc="2025-01-23T09:25:00Z"/>
                <w:i/>
                <w:iCs/>
                <w:sz w:val="20"/>
                <w:szCs w:val="20"/>
                <w:lang w:val="en-US"/>
                <w:rPrChange w:id="920" w:author="COLPIZZI ILARIA" w:date="2025-01-23T11:16:00Z" w16du:dateUtc="2025-01-23T10:16:00Z">
                  <w:rPr>
                    <w:ins w:id="921" w:author="COLPIZZI ILARIA" w:date="2025-01-23T10:25:00Z" w16du:dateUtc="2025-01-23T09:25:00Z"/>
                    <w:i/>
                    <w:iCs/>
                    <w:lang w:val="en-US"/>
                  </w:rPr>
                </w:rPrChange>
              </w:rPr>
              <w:pPrChange w:id="922" w:author="COLPIZZI ILARIA" w:date="2025-01-23T11:16:00Z" w16du:dateUtc="2025-01-23T10:16:00Z">
                <w:pPr>
                  <w:spacing w:before="100" w:beforeAutospacing="1" w:after="100" w:afterAutospacing="1" w:line="276" w:lineRule="auto"/>
                </w:pPr>
              </w:pPrChange>
            </w:pPr>
            <w:ins w:id="923" w:author="COLPIZZI ILARIA" w:date="2025-01-23T10:25:00Z" w16du:dateUtc="2025-01-23T09:25:00Z">
              <w:r w:rsidRPr="00FA7321">
                <w:rPr>
                  <w:sz w:val="20"/>
                  <w:szCs w:val="20"/>
                  <w:lang w:val="en-US"/>
                  <w:rPrChange w:id="924" w:author="COLPIZZI ILARIA" w:date="2025-01-23T11:16:00Z" w16du:dateUtc="2025-01-23T10:16:00Z">
                    <w:rPr>
                      <w:lang w:val="en-US"/>
                    </w:rPr>
                  </w:rPrChange>
                </w:rPr>
                <w:t>One-factor</w:t>
              </w:r>
            </w:ins>
          </w:p>
        </w:tc>
        <w:tc>
          <w:tcPr>
            <w:tcW w:w="847" w:type="dxa"/>
            <w:tcPrChange w:id="925" w:author="COLPIZZI ILARIA" w:date="2025-01-23T11:16:00Z" w16du:dateUtc="2025-01-23T10:16:00Z">
              <w:tcPr>
                <w:tcW w:w="825" w:type="dxa"/>
                <w:gridSpan w:val="2"/>
              </w:tcPr>
            </w:tcPrChange>
          </w:tcPr>
          <w:p w14:paraId="12663CAC" w14:textId="77777777" w:rsidR="001E1ABB" w:rsidRPr="00FA7321" w:rsidRDefault="001E1ABB">
            <w:pPr>
              <w:spacing w:before="100" w:beforeAutospacing="1" w:after="100" w:afterAutospacing="1"/>
              <w:rPr>
                <w:ins w:id="926" w:author="COLPIZZI ILARIA" w:date="2025-01-23T10:25:00Z" w16du:dateUtc="2025-01-23T09:25:00Z"/>
                <w:i/>
                <w:iCs/>
                <w:sz w:val="20"/>
                <w:szCs w:val="20"/>
                <w:lang w:val="en-US"/>
                <w:rPrChange w:id="927" w:author="COLPIZZI ILARIA" w:date="2025-01-23T11:16:00Z" w16du:dateUtc="2025-01-23T10:16:00Z">
                  <w:rPr>
                    <w:ins w:id="928" w:author="COLPIZZI ILARIA" w:date="2025-01-23T10:25:00Z" w16du:dateUtc="2025-01-23T09:25:00Z"/>
                    <w:i/>
                    <w:iCs/>
                    <w:lang w:val="en-US"/>
                  </w:rPr>
                </w:rPrChange>
              </w:rPr>
              <w:pPrChange w:id="929" w:author="COLPIZZI ILARIA" w:date="2025-01-23T11:16:00Z" w16du:dateUtc="2025-01-23T10:16:00Z">
                <w:pPr>
                  <w:spacing w:before="100" w:beforeAutospacing="1" w:after="100" w:afterAutospacing="1" w:line="276" w:lineRule="auto"/>
                </w:pPr>
              </w:pPrChange>
            </w:pPr>
            <w:ins w:id="930" w:author="COLPIZZI ILARIA" w:date="2025-01-23T10:25:00Z" w16du:dateUtc="2025-01-23T09:25:00Z">
              <w:r w:rsidRPr="00FA7321">
                <w:rPr>
                  <w:sz w:val="20"/>
                  <w:szCs w:val="20"/>
                  <w:lang w:val="en-US"/>
                  <w:rPrChange w:id="931" w:author="COLPIZZI ILARIA" w:date="2025-01-23T11:16:00Z" w16du:dateUtc="2025-01-23T10:16:00Z">
                    <w:rPr>
                      <w:lang w:val="en-US"/>
                    </w:rPr>
                  </w:rPrChange>
                </w:rPr>
                <w:t>0.935</w:t>
              </w:r>
            </w:ins>
          </w:p>
        </w:tc>
        <w:tc>
          <w:tcPr>
            <w:tcW w:w="1262" w:type="dxa"/>
            <w:tcPrChange w:id="932" w:author="COLPIZZI ILARIA" w:date="2025-01-23T11:16:00Z" w16du:dateUtc="2025-01-23T10:16:00Z">
              <w:tcPr>
                <w:tcW w:w="1229" w:type="dxa"/>
                <w:gridSpan w:val="2"/>
              </w:tcPr>
            </w:tcPrChange>
          </w:tcPr>
          <w:p w14:paraId="77325BC3" w14:textId="77777777" w:rsidR="001E1ABB" w:rsidRPr="00FA7321" w:rsidRDefault="001E1ABB">
            <w:pPr>
              <w:spacing w:before="100" w:beforeAutospacing="1" w:after="100" w:afterAutospacing="1"/>
              <w:rPr>
                <w:ins w:id="933" w:author="COLPIZZI ILARIA" w:date="2025-01-23T10:25:00Z" w16du:dateUtc="2025-01-23T09:25:00Z"/>
                <w:i/>
                <w:iCs/>
                <w:sz w:val="20"/>
                <w:szCs w:val="20"/>
                <w:lang w:val="en-US"/>
                <w:rPrChange w:id="934" w:author="COLPIZZI ILARIA" w:date="2025-01-23T11:16:00Z" w16du:dateUtc="2025-01-23T10:16:00Z">
                  <w:rPr>
                    <w:ins w:id="935" w:author="COLPIZZI ILARIA" w:date="2025-01-23T10:25:00Z" w16du:dateUtc="2025-01-23T09:25:00Z"/>
                    <w:i/>
                    <w:iCs/>
                    <w:lang w:val="en-US"/>
                  </w:rPr>
                </w:rPrChange>
              </w:rPr>
              <w:pPrChange w:id="936" w:author="COLPIZZI ILARIA" w:date="2025-01-23T11:16:00Z" w16du:dateUtc="2025-01-23T10:16:00Z">
                <w:pPr>
                  <w:spacing w:before="100" w:beforeAutospacing="1" w:after="100" w:afterAutospacing="1" w:line="276" w:lineRule="auto"/>
                </w:pPr>
              </w:pPrChange>
            </w:pPr>
            <w:ins w:id="937" w:author="COLPIZZI ILARIA" w:date="2025-01-23T10:25:00Z" w16du:dateUtc="2025-01-23T09:25:00Z">
              <w:r w:rsidRPr="00FA7321">
                <w:rPr>
                  <w:sz w:val="20"/>
                  <w:szCs w:val="20"/>
                  <w:lang w:val="en-US"/>
                  <w:rPrChange w:id="938" w:author="COLPIZZI ILARIA" w:date="2025-01-23T11:16:00Z" w16du:dateUtc="2025-01-23T10:16:00Z">
                    <w:rPr>
                      <w:lang w:val="en-US"/>
                    </w:rPr>
                  </w:rPrChange>
                </w:rPr>
                <w:t>0.91</w:t>
              </w:r>
            </w:ins>
          </w:p>
        </w:tc>
        <w:tc>
          <w:tcPr>
            <w:tcW w:w="1263" w:type="dxa"/>
            <w:tcPrChange w:id="939" w:author="COLPIZZI ILARIA" w:date="2025-01-23T11:16:00Z" w16du:dateUtc="2025-01-23T10:16:00Z">
              <w:tcPr>
                <w:tcW w:w="1230" w:type="dxa"/>
                <w:gridSpan w:val="2"/>
              </w:tcPr>
            </w:tcPrChange>
          </w:tcPr>
          <w:p w14:paraId="61F73A67" w14:textId="77777777" w:rsidR="001E1ABB" w:rsidRPr="00FA7321" w:rsidRDefault="001E1ABB">
            <w:pPr>
              <w:spacing w:before="100" w:beforeAutospacing="1" w:after="100" w:afterAutospacing="1"/>
              <w:rPr>
                <w:ins w:id="940" w:author="COLPIZZI ILARIA" w:date="2025-01-23T10:25:00Z" w16du:dateUtc="2025-01-23T09:25:00Z"/>
                <w:i/>
                <w:iCs/>
                <w:sz w:val="20"/>
                <w:szCs w:val="20"/>
                <w:lang w:val="en-US"/>
                <w:rPrChange w:id="941" w:author="COLPIZZI ILARIA" w:date="2025-01-23T11:16:00Z" w16du:dateUtc="2025-01-23T10:16:00Z">
                  <w:rPr>
                    <w:ins w:id="942" w:author="COLPIZZI ILARIA" w:date="2025-01-23T10:25:00Z" w16du:dateUtc="2025-01-23T09:25:00Z"/>
                    <w:i/>
                    <w:iCs/>
                    <w:lang w:val="en-US"/>
                  </w:rPr>
                </w:rPrChange>
              </w:rPr>
              <w:pPrChange w:id="943" w:author="COLPIZZI ILARIA" w:date="2025-01-23T11:16:00Z" w16du:dateUtc="2025-01-23T10:16:00Z">
                <w:pPr>
                  <w:spacing w:before="100" w:beforeAutospacing="1" w:after="100" w:afterAutospacing="1" w:line="276" w:lineRule="auto"/>
                </w:pPr>
              </w:pPrChange>
            </w:pPr>
            <w:ins w:id="944" w:author="COLPIZZI ILARIA" w:date="2025-01-23T10:25:00Z" w16du:dateUtc="2025-01-23T09:25:00Z">
              <w:r w:rsidRPr="00FA7321">
                <w:rPr>
                  <w:sz w:val="20"/>
                  <w:szCs w:val="20"/>
                  <w:lang w:val="en-US"/>
                  <w:rPrChange w:id="945" w:author="COLPIZZI ILARIA" w:date="2025-01-23T11:16:00Z" w16du:dateUtc="2025-01-23T10:16:00Z">
                    <w:rPr>
                      <w:lang w:val="en-US"/>
                    </w:rPr>
                  </w:rPrChange>
                </w:rPr>
                <w:t>0.05</w:t>
              </w:r>
            </w:ins>
          </w:p>
        </w:tc>
        <w:tc>
          <w:tcPr>
            <w:tcW w:w="1264" w:type="dxa"/>
            <w:tcPrChange w:id="946" w:author="COLPIZZI ILARIA" w:date="2025-01-23T11:16:00Z" w16du:dateUtc="2025-01-23T10:16:00Z">
              <w:tcPr>
                <w:tcW w:w="1231" w:type="dxa"/>
                <w:gridSpan w:val="2"/>
              </w:tcPr>
            </w:tcPrChange>
          </w:tcPr>
          <w:p w14:paraId="64887747" w14:textId="77777777" w:rsidR="001E1ABB" w:rsidRPr="00FA7321" w:rsidRDefault="001E1ABB">
            <w:pPr>
              <w:spacing w:before="100" w:beforeAutospacing="1" w:after="100" w:afterAutospacing="1"/>
              <w:rPr>
                <w:ins w:id="947" w:author="COLPIZZI ILARIA" w:date="2025-01-23T10:25:00Z" w16du:dateUtc="2025-01-23T09:25:00Z"/>
                <w:i/>
                <w:iCs/>
                <w:sz w:val="20"/>
                <w:szCs w:val="20"/>
                <w:lang w:val="en-US"/>
                <w:rPrChange w:id="948" w:author="COLPIZZI ILARIA" w:date="2025-01-23T11:16:00Z" w16du:dateUtc="2025-01-23T10:16:00Z">
                  <w:rPr>
                    <w:ins w:id="949" w:author="COLPIZZI ILARIA" w:date="2025-01-23T10:25:00Z" w16du:dateUtc="2025-01-23T09:25:00Z"/>
                    <w:i/>
                    <w:iCs/>
                    <w:lang w:val="en-US"/>
                  </w:rPr>
                </w:rPrChange>
              </w:rPr>
              <w:pPrChange w:id="950" w:author="COLPIZZI ILARIA" w:date="2025-01-23T11:16:00Z" w16du:dateUtc="2025-01-23T10:16:00Z">
                <w:pPr>
                  <w:spacing w:before="100" w:beforeAutospacing="1" w:after="100" w:afterAutospacing="1" w:line="276" w:lineRule="auto"/>
                </w:pPr>
              </w:pPrChange>
            </w:pPr>
            <w:ins w:id="951" w:author="COLPIZZI ILARIA" w:date="2025-01-23T10:25:00Z" w16du:dateUtc="2025-01-23T09:25:00Z">
              <w:r w:rsidRPr="00FA7321">
                <w:rPr>
                  <w:sz w:val="20"/>
                  <w:szCs w:val="20"/>
                  <w:lang w:val="en-US"/>
                  <w:rPrChange w:id="952" w:author="COLPIZZI ILARIA" w:date="2025-01-23T11:16:00Z" w16du:dateUtc="2025-01-23T10:16:00Z">
                    <w:rPr>
                      <w:lang w:val="en-US"/>
                    </w:rPr>
                  </w:rPrChange>
                </w:rPr>
                <w:t>0.033</w:t>
              </w:r>
            </w:ins>
          </w:p>
        </w:tc>
        <w:tc>
          <w:tcPr>
            <w:tcW w:w="1280" w:type="dxa"/>
            <w:tcPrChange w:id="953" w:author="COLPIZZI ILARIA" w:date="2025-01-23T11:16:00Z" w16du:dateUtc="2025-01-23T10:16:00Z">
              <w:tcPr>
                <w:tcW w:w="1247" w:type="dxa"/>
                <w:gridSpan w:val="2"/>
              </w:tcPr>
            </w:tcPrChange>
          </w:tcPr>
          <w:p w14:paraId="6254D447" w14:textId="77777777" w:rsidR="001E1ABB" w:rsidRPr="00FA7321" w:rsidRDefault="001E1ABB">
            <w:pPr>
              <w:spacing w:before="100" w:beforeAutospacing="1" w:after="100" w:afterAutospacing="1"/>
              <w:rPr>
                <w:ins w:id="954" w:author="COLPIZZI ILARIA" w:date="2025-01-23T10:25:00Z" w16du:dateUtc="2025-01-23T09:25:00Z"/>
                <w:i/>
                <w:iCs/>
                <w:sz w:val="20"/>
                <w:szCs w:val="20"/>
                <w:lang w:val="en-US"/>
                <w:rPrChange w:id="955" w:author="COLPIZZI ILARIA" w:date="2025-01-23T11:16:00Z" w16du:dateUtc="2025-01-23T10:16:00Z">
                  <w:rPr>
                    <w:ins w:id="956" w:author="COLPIZZI ILARIA" w:date="2025-01-23T10:25:00Z" w16du:dateUtc="2025-01-23T09:25:00Z"/>
                    <w:i/>
                    <w:iCs/>
                    <w:lang w:val="en-US"/>
                  </w:rPr>
                </w:rPrChange>
              </w:rPr>
              <w:pPrChange w:id="957" w:author="COLPIZZI ILARIA" w:date="2025-01-23T11:16:00Z" w16du:dateUtc="2025-01-23T10:16:00Z">
                <w:pPr>
                  <w:spacing w:before="100" w:beforeAutospacing="1" w:after="100" w:afterAutospacing="1" w:line="276" w:lineRule="auto"/>
                </w:pPr>
              </w:pPrChange>
            </w:pPr>
            <w:ins w:id="958" w:author="COLPIZZI ILARIA" w:date="2025-01-23T10:25:00Z" w16du:dateUtc="2025-01-23T09:25:00Z">
              <w:r w:rsidRPr="00FA7321">
                <w:rPr>
                  <w:sz w:val="20"/>
                  <w:szCs w:val="20"/>
                  <w:lang w:val="en-US"/>
                  <w:rPrChange w:id="959" w:author="COLPIZZI ILARIA" w:date="2025-01-23T11:16:00Z" w16du:dateUtc="2025-01-23T10:16:00Z">
                    <w:rPr>
                      <w:lang w:val="en-US"/>
                    </w:rPr>
                  </w:rPrChange>
                </w:rPr>
                <w:t xml:space="preserve">0.058       </w:t>
              </w:r>
            </w:ins>
          </w:p>
        </w:tc>
        <w:tc>
          <w:tcPr>
            <w:tcW w:w="1263" w:type="dxa"/>
            <w:tcPrChange w:id="960" w:author="COLPIZZI ILARIA" w:date="2025-01-23T11:16:00Z" w16du:dateUtc="2025-01-23T10:16:00Z">
              <w:tcPr>
                <w:tcW w:w="1230" w:type="dxa"/>
                <w:gridSpan w:val="2"/>
              </w:tcPr>
            </w:tcPrChange>
          </w:tcPr>
          <w:p w14:paraId="6B60A0CD" w14:textId="77777777" w:rsidR="001E1ABB" w:rsidRPr="00FA7321" w:rsidRDefault="001E1ABB">
            <w:pPr>
              <w:spacing w:before="100" w:beforeAutospacing="1" w:after="100" w:afterAutospacing="1"/>
              <w:rPr>
                <w:ins w:id="961" w:author="COLPIZZI ILARIA" w:date="2025-01-23T10:25:00Z" w16du:dateUtc="2025-01-23T09:25:00Z"/>
                <w:sz w:val="20"/>
                <w:szCs w:val="20"/>
                <w:lang w:val="en-US"/>
                <w:rPrChange w:id="962" w:author="COLPIZZI ILARIA" w:date="2025-01-23T11:16:00Z" w16du:dateUtc="2025-01-23T10:16:00Z">
                  <w:rPr>
                    <w:ins w:id="963" w:author="COLPIZZI ILARIA" w:date="2025-01-23T10:25:00Z" w16du:dateUtc="2025-01-23T09:25:00Z"/>
                    <w:lang w:val="en-US"/>
                  </w:rPr>
                </w:rPrChange>
              </w:rPr>
              <w:pPrChange w:id="964" w:author="COLPIZZI ILARIA" w:date="2025-01-23T11:16:00Z" w16du:dateUtc="2025-01-23T10:16:00Z">
                <w:pPr>
                  <w:spacing w:before="100" w:beforeAutospacing="1" w:after="100" w:afterAutospacing="1" w:line="276" w:lineRule="auto"/>
                </w:pPr>
              </w:pPrChange>
            </w:pPr>
            <w:ins w:id="965" w:author="COLPIZZI ILARIA" w:date="2025-01-23T10:25:00Z" w16du:dateUtc="2025-01-23T09:25:00Z">
              <w:r w:rsidRPr="00FA7321">
                <w:rPr>
                  <w:sz w:val="20"/>
                  <w:szCs w:val="20"/>
                  <w:lang w:val="en-US"/>
                  <w:rPrChange w:id="966" w:author="COLPIZZI ILARIA" w:date="2025-01-23T11:16:00Z" w16du:dateUtc="2025-01-23T10:16:00Z">
                    <w:rPr>
                      <w:lang w:val="en-US"/>
                    </w:rPr>
                  </w:rPrChange>
                </w:rPr>
                <w:t>475881.5</w:t>
              </w:r>
            </w:ins>
          </w:p>
        </w:tc>
        <w:tc>
          <w:tcPr>
            <w:tcW w:w="1263" w:type="dxa"/>
            <w:tcPrChange w:id="967" w:author="COLPIZZI ILARIA" w:date="2025-01-23T11:16:00Z" w16du:dateUtc="2025-01-23T10:16:00Z">
              <w:tcPr>
                <w:tcW w:w="1230" w:type="dxa"/>
                <w:gridSpan w:val="2"/>
              </w:tcPr>
            </w:tcPrChange>
          </w:tcPr>
          <w:p w14:paraId="7505BFB9" w14:textId="77777777" w:rsidR="001E1ABB" w:rsidRPr="00FA7321" w:rsidRDefault="001E1ABB">
            <w:pPr>
              <w:spacing w:before="100" w:beforeAutospacing="1" w:after="100" w:afterAutospacing="1"/>
              <w:rPr>
                <w:ins w:id="968" w:author="COLPIZZI ILARIA" w:date="2025-01-23T10:25:00Z" w16du:dateUtc="2025-01-23T09:25:00Z"/>
                <w:sz w:val="20"/>
                <w:szCs w:val="20"/>
                <w:lang w:val="en-US"/>
                <w:rPrChange w:id="969" w:author="COLPIZZI ILARIA" w:date="2025-01-23T11:16:00Z" w16du:dateUtc="2025-01-23T10:16:00Z">
                  <w:rPr>
                    <w:ins w:id="970" w:author="COLPIZZI ILARIA" w:date="2025-01-23T10:25:00Z" w16du:dateUtc="2025-01-23T09:25:00Z"/>
                    <w:lang w:val="en-US"/>
                  </w:rPr>
                </w:rPrChange>
              </w:rPr>
              <w:pPrChange w:id="971" w:author="COLPIZZI ILARIA" w:date="2025-01-23T11:16:00Z" w16du:dateUtc="2025-01-23T10:16:00Z">
                <w:pPr>
                  <w:spacing w:before="100" w:beforeAutospacing="1" w:after="100" w:afterAutospacing="1" w:line="276" w:lineRule="auto"/>
                </w:pPr>
              </w:pPrChange>
            </w:pPr>
            <w:ins w:id="972" w:author="COLPIZZI ILARIA" w:date="2025-01-23T10:25:00Z" w16du:dateUtc="2025-01-23T09:25:00Z">
              <w:r w:rsidRPr="00FA7321">
                <w:rPr>
                  <w:sz w:val="20"/>
                  <w:szCs w:val="20"/>
                  <w:lang w:val="en-US"/>
                  <w:rPrChange w:id="973" w:author="COLPIZZI ILARIA" w:date="2025-01-23T11:16:00Z" w16du:dateUtc="2025-01-23T10:16:00Z">
                    <w:rPr>
                      <w:lang w:val="en-US"/>
                    </w:rPr>
                  </w:rPrChange>
                </w:rPr>
                <w:t>476195.3</w:t>
              </w:r>
            </w:ins>
          </w:p>
        </w:tc>
      </w:tr>
      <w:tr w:rsidR="00FA7321" w:rsidRPr="00FA7321" w14:paraId="29FC540B" w14:textId="77777777" w:rsidTr="00FA7321">
        <w:trPr>
          <w:trHeight w:val="284"/>
          <w:ins w:id="974" w:author="COLPIZZI ILARIA" w:date="2025-01-23T10:25:00Z"/>
          <w:trPrChange w:id="975" w:author="COLPIZZI ILARIA" w:date="2025-01-23T11:16:00Z" w16du:dateUtc="2025-01-23T10:16:00Z">
            <w:trPr>
              <w:gridAfter w:val="0"/>
              <w:trHeight w:val="333"/>
            </w:trPr>
          </w:trPrChange>
        </w:trPr>
        <w:tc>
          <w:tcPr>
            <w:tcW w:w="1680" w:type="dxa"/>
            <w:tcPrChange w:id="976" w:author="COLPIZZI ILARIA" w:date="2025-01-23T11:16:00Z" w16du:dateUtc="2025-01-23T10:16:00Z">
              <w:tcPr>
                <w:tcW w:w="1636" w:type="dxa"/>
              </w:tcPr>
            </w:tcPrChange>
          </w:tcPr>
          <w:p w14:paraId="20DEA831" w14:textId="77777777" w:rsidR="001E1ABB" w:rsidRPr="00FA7321" w:rsidRDefault="001E1ABB">
            <w:pPr>
              <w:spacing w:before="100" w:beforeAutospacing="1" w:after="100" w:afterAutospacing="1"/>
              <w:rPr>
                <w:ins w:id="977" w:author="COLPIZZI ILARIA" w:date="2025-01-23T10:25:00Z" w16du:dateUtc="2025-01-23T09:25:00Z"/>
                <w:i/>
                <w:iCs/>
                <w:sz w:val="20"/>
                <w:szCs w:val="20"/>
                <w:lang w:val="en-US"/>
                <w:rPrChange w:id="978" w:author="COLPIZZI ILARIA" w:date="2025-01-23T11:16:00Z" w16du:dateUtc="2025-01-23T10:16:00Z">
                  <w:rPr>
                    <w:ins w:id="979" w:author="COLPIZZI ILARIA" w:date="2025-01-23T10:25:00Z" w16du:dateUtc="2025-01-23T09:25:00Z"/>
                    <w:i/>
                    <w:iCs/>
                    <w:lang w:val="en-US"/>
                  </w:rPr>
                </w:rPrChange>
              </w:rPr>
              <w:pPrChange w:id="980" w:author="COLPIZZI ILARIA" w:date="2025-01-23T11:16:00Z" w16du:dateUtc="2025-01-23T10:16:00Z">
                <w:pPr>
                  <w:spacing w:before="100" w:beforeAutospacing="1" w:after="100" w:afterAutospacing="1" w:line="276" w:lineRule="auto"/>
                </w:pPr>
              </w:pPrChange>
            </w:pPr>
            <w:ins w:id="981" w:author="COLPIZZI ILARIA" w:date="2025-01-23T10:25:00Z" w16du:dateUtc="2025-01-23T09:25:00Z">
              <w:r w:rsidRPr="00FA7321">
                <w:rPr>
                  <w:sz w:val="20"/>
                  <w:szCs w:val="20"/>
                  <w:lang w:val="en-US"/>
                  <w:rPrChange w:id="982" w:author="COLPIZZI ILARIA" w:date="2025-01-23T11:16:00Z" w16du:dateUtc="2025-01-23T10:16:00Z">
                    <w:rPr>
                      <w:lang w:val="en-US"/>
                    </w:rPr>
                  </w:rPrChange>
                </w:rPr>
                <w:t>Two-factor</w:t>
              </w:r>
            </w:ins>
          </w:p>
        </w:tc>
        <w:tc>
          <w:tcPr>
            <w:tcW w:w="847" w:type="dxa"/>
            <w:tcPrChange w:id="983" w:author="COLPIZZI ILARIA" w:date="2025-01-23T11:16:00Z" w16du:dateUtc="2025-01-23T10:16:00Z">
              <w:tcPr>
                <w:tcW w:w="825" w:type="dxa"/>
                <w:gridSpan w:val="2"/>
              </w:tcPr>
            </w:tcPrChange>
          </w:tcPr>
          <w:p w14:paraId="18E72B68" w14:textId="77777777" w:rsidR="001E1ABB" w:rsidRPr="00FA7321" w:rsidRDefault="001E1ABB">
            <w:pPr>
              <w:spacing w:before="100" w:beforeAutospacing="1" w:after="100" w:afterAutospacing="1"/>
              <w:rPr>
                <w:ins w:id="984" w:author="COLPIZZI ILARIA" w:date="2025-01-23T10:25:00Z" w16du:dateUtc="2025-01-23T09:25:00Z"/>
                <w:i/>
                <w:iCs/>
                <w:sz w:val="20"/>
                <w:szCs w:val="20"/>
                <w:lang w:val="en-US"/>
                <w:rPrChange w:id="985" w:author="COLPIZZI ILARIA" w:date="2025-01-23T11:16:00Z" w16du:dateUtc="2025-01-23T10:16:00Z">
                  <w:rPr>
                    <w:ins w:id="986" w:author="COLPIZZI ILARIA" w:date="2025-01-23T10:25:00Z" w16du:dateUtc="2025-01-23T09:25:00Z"/>
                    <w:i/>
                    <w:iCs/>
                    <w:lang w:val="en-US"/>
                  </w:rPr>
                </w:rPrChange>
              </w:rPr>
              <w:pPrChange w:id="987" w:author="COLPIZZI ILARIA" w:date="2025-01-23T11:16:00Z" w16du:dateUtc="2025-01-23T10:16:00Z">
                <w:pPr>
                  <w:spacing w:before="100" w:beforeAutospacing="1" w:after="100" w:afterAutospacing="1" w:line="276" w:lineRule="auto"/>
                </w:pPr>
              </w:pPrChange>
            </w:pPr>
            <w:ins w:id="988" w:author="COLPIZZI ILARIA" w:date="2025-01-23T10:25:00Z" w16du:dateUtc="2025-01-23T09:25:00Z">
              <w:r w:rsidRPr="00FA7321">
                <w:rPr>
                  <w:sz w:val="20"/>
                  <w:szCs w:val="20"/>
                  <w:lang w:val="en-US"/>
                  <w:rPrChange w:id="989" w:author="COLPIZZI ILARIA" w:date="2025-01-23T11:16:00Z" w16du:dateUtc="2025-01-23T10:16:00Z">
                    <w:rPr>
                      <w:lang w:val="en-US"/>
                    </w:rPr>
                  </w:rPrChange>
                </w:rPr>
                <w:t>0.972</w:t>
              </w:r>
            </w:ins>
          </w:p>
        </w:tc>
        <w:tc>
          <w:tcPr>
            <w:tcW w:w="1262" w:type="dxa"/>
            <w:tcPrChange w:id="990" w:author="COLPIZZI ILARIA" w:date="2025-01-23T11:16:00Z" w16du:dateUtc="2025-01-23T10:16:00Z">
              <w:tcPr>
                <w:tcW w:w="1229" w:type="dxa"/>
                <w:gridSpan w:val="2"/>
              </w:tcPr>
            </w:tcPrChange>
          </w:tcPr>
          <w:p w14:paraId="7778F2D2" w14:textId="77777777" w:rsidR="001E1ABB" w:rsidRPr="00FA7321" w:rsidRDefault="001E1ABB">
            <w:pPr>
              <w:spacing w:before="100" w:beforeAutospacing="1" w:after="100" w:afterAutospacing="1"/>
              <w:rPr>
                <w:ins w:id="991" w:author="COLPIZZI ILARIA" w:date="2025-01-23T10:25:00Z" w16du:dateUtc="2025-01-23T09:25:00Z"/>
                <w:i/>
                <w:iCs/>
                <w:sz w:val="20"/>
                <w:szCs w:val="20"/>
                <w:lang w:val="en-US"/>
                <w:rPrChange w:id="992" w:author="COLPIZZI ILARIA" w:date="2025-01-23T11:16:00Z" w16du:dateUtc="2025-01-23T10:16:00Z">
                  <w:rPr>
                    <w:ins w:id="993" w:author="COLPIZZI ILARIA" w:date="2025-01-23T10:25:00Z" w16du:dateUtc="2025-01-23T09:25:00Z"/>
                    <w:i/>
                    <w:iCs/>
                    <w:lang w:val="en-US"/>
                  </w:rPr>
                </w:rPrChange>
              </w:rPr>
              <w:pPrChange w:id="994" w:author="COLPIZZI ILARIA" w:date="2025-01-23T11:16:00Z" w16du:dateUtc="2025-01-23T10:16:00Z">
                <w:pPr>
                  <w:spacing w:before="100" w:beforeAutospacing="1" w:after="100" w:afterAutospacing="1" w:line="276" w:lineRule="auto"/>
                </w:pPr>
              </w:pPrChange>
            </w:pPr>
            <w:ins w:id="995" w:author="COLPIZZI ILARIA" w:date="2025-01-23T10:25:00Z" w16du:dateUtc="2025-01-23T09:25:00Z">
              <w:r w:rsidRPr="00FA7321">
                <w:rPr>
                  <w:sz w:val="20"/>
                  <w:szCs w:val="20"/>
                  <w:lang w:val="en-US"/>
                  <w:rPrChange w:id="996" w:author="COLPIZZI ILARIA" w:date="2025-01-23T11:16:00Z" w16du:dateUtc="2025-01-23T10:16:00Z">
                    <w:rPr>
                      <w:lang w:val="en-US"/>
                    </w:rPr>
                  </w:rPrChange>
                </w:rPr>
                <w:t>0.959</w:t>
              </w:r>
            </w:ins>
          </w:p>
        </w:tc>
        <w:tc>
          <w:tcPr>
            <w:tcW w:w="1263" w:type="dxa"/>
            <w:tcPrChange w:id="997" w:author="COLPIZZI ILARIA" w:date="2025-01-23T11:16:00Z" w16du:dateUtc="2025-01-23T10:16:00Z">
              <w:tcPr>
                <w:tcW w:w="1230" w:type="dxa"/>
                <w:gridSpan w:val="2"/>
              </w:tcPr>
            </w:tcPrChange>
          </w:tcPr>
          <w:p w14:paraId="76084B69" w14:textId="77777777" w:rsidR="001E1ABB" w:rsidRPr="00FA7321" w:rsidRDefault="001E1ABB">
            <w:pPr>
              <w:spacing w:before="100" w:beforeAutospacing="1" w:after="100" w:afterAutospacing="1"/>
              <w:rPr>
                <w:ins w:id="998" w:author="COLPIZZI ILARIA" w:date="2025-01-23T10:25:00Z" w16du:dateUtc="2025-01-23T09:25:00Z"/>
                <w:i/>
                <w:iCs/>
                <w:sz w:val="20"/>
                <w:szCs w:val="20"/>
                <w:lang w:val="en-US"/>
                <w:rPrChange w:id="999" w:author="COLPIZZI ILARIA" w:date="2025-01-23T11:16:00Z" w16du:dateUtc="2025-01-23T10:16:00Z">
                  <w:rPr>
                    <w:ins w:id="1000" w:author="COLPIZZI ILARIA" w:date="2025-01-23T10:25:00Z" w16du:dateUtc="2025-01-23T09:25:00Z"/>
                    <w:i/>
                    <w:iCs/>
                    <w:lang w:val="en-US"/>
                  </w:rPr>
                </w:rPrChange>
              </w:rPr>
              <w:pPrChange w:id="1001" w:author="COLPIZZI ILARIA" w:date="2025-01-23T11:16:00Z" w16du:dateUtc="2025-01-23T10:16:00Z">
                <w:pPr>
                  <w:spacing w:before="100" w:beforeAutospacing="1" w:after="100" w:afterAutospacing="1" w:line="276" w:lineRule="auto"/>
                </w:pPr>
              </w:pPrChange>
            </w:pPr>
            <w:ins w:id="1002" w:author="COLPIZZI ILARIA" w:date="2025-01-23T10:25:00Z" w16du:dateUtc="2025-01-23T09:25:00Z">
              <w:r w:rsidRPr="00FA7321">
                <w:rPr>
                  <w:sz w:val="20"/>
                  <w:szCs w:val="20"/>
                  <w:lang w:val="en-US"/>
                  <w:rPrChange w:id="1003" w:author="COLPIZZI ILARIA" w:date="2025-01-23T11:16:00Z" w16du:dateUtc="2025-01-23T10:16:00Z">
                    <w:rPr>
                      <w:lang w:val="en-US"/>
                    </w:rPr>
                  </w:rPrChange>
                </w:rPr>
                <w:t>0.034</w:t>
              </w:r>
            </w:ins>
          </w:p>
        </w:tc>
        <w:tc>
          <w:tcPr>
            <w:tcW w:w="1264" w:type="dxa"/>
            <w:tcPrChange w:id="1004" w:author="COLPIZZI ILARIA" w:date="2025-01-23T11:16:00Z" w16du:dateUtc="2025-01-23T10:16:00Z">
              <w:tcPr>
                <w:tcW w:w="1231" w:type="dxa"/>
                <w:gridSpan w:val="2"/>
              </w:tcPr>
            </w:tcPrChange>
          </w:tcPr>
          <w:p w14:paraId="3741F55A" w14:textId="77777777" w:rsidR="001E1ABB" w:rsidRPr="00FA7321" w:rsidRDefault="001E1ABB">
            <w:pPr>
              <w:spacing w:before="100" w:beforeAutospacing="1" w:after="100" w:afterAutospacing="1"/>
              <w:rPr>
                <w:ins w:id="1005" w:author="COLPIZZI ILARIA" w:date="2025-01-23T10:25:00Z" w16du:dateUtc="2025-01-23T09:25:00Z"/>
                <w:i/>
                <w:iCs/>
                <w:sz w:val="20"/>
                <w:szCs w:val="20"/>
                <w:lang w:val="en-US"/>
                <w:rPrChange w:id="1006" w:author="COLPIZZI ILARIA" w:date="2025-01-23T11:16:00Z" w16du:dateUtc="2025-01-23T10:16:00Z">
                  <w:rPr>
                    <w:ins w:id="1007" w:author="COLPIZZI ILARIA" w:date="2025-01-23T10:25:00Z" w16du:dateUtc="2025-01-23T09:25:00Z"/>
                    <w:i/>
                    <w:iCs/>
                    <w:lang w:val="en-US"/>
                  </w:rPr>
                </w:rPrChange>
              </w:rPr>
              <w:pPrChange w:id="1008" w:author="COLPIZZI ILARIA" w:date="2025-01-23T11:16:00Z" w16du:dateUtc="2025-01-23T10:16:00Z">
                <w:pPr>
                  <w:spacing w:before="100" w:beforeAutospacing="1" w:after="100" w:afterAutospacing="1" w:line="276" w:lineRule="auto"/>
                </w:pPr>
              </w:pPrChange>
            </w:pPr>
            <w:ins w:id="1009" w:author="COLPIZZI ILARIA" w:date="2025-01-23T10:25:00Z" w16du:dateUtc="2025-01-23T09:25:00Z">
              <w:r w:rsidRPr="00FA7321">
                <w:rPr>
                  <w:sz w:val="20"/>
                  <w:szCs w:val="20"/>
                  <w:lang w:val="en-US"/>
                  <w:rPrChange w:id="1010" w:author="COLPIZZI ILARIA" w:date="2025-01-23T11:16:00Z" w16du:dateUtc="2025-01-23T10:16:00Z">
                    <w:rPr>
                      <w:lang w:val="en-US"/>
                    </w:rPr>
                  </w:rPrChange>
                </w:rPr>
                <w:t>0.024</w:t>
              </w:r>
            </w:ins>
          </w:p>
        </w:tc>
        <w:tc>
          <w:tcPr>
            <w:tcW w:w="1280" w:type="dxa"/>
            <w:tcPrChange w:id="1011" w:author="COLPIZZI ILARIA" w:date="2025-01-23T11:16:00Z" w16du:dateUtc="2025-01-23T10:16:00Z">
              <w:tcPr>
                <w:tcW w:w="1247" w:type="dxa"/>
                <w:gridSpan w:val="2"/>
              </w:tcPr>
            </w:tcPrChange>
          </w:tcPr>
          <w:p w14:paraId="786E616C" w14:textId="77777777" w:rsidR="001E1ABB" w:rsidRPr="00FA7321" w:rsidRDefault="001E1ABB">
            <w:pPr>
              <w:spacing w:before="100" w:beforeAutospacing="1" w:after="100" w:afterAutospacing="1"/>
              <w:rPr>
                <w:ins w:id="1012" w:author="COLPIZZI ILARIA" w:date="2025-01-23T10:25:00Z" w16du:dateUtc="2025-01-23T09:25:00Z"/>
                <w:i/>
                <w:iCs/>
                <w:sz w:val="20"/>
                <w:szCs w:val="20"/>
                <w:lang w:val="en-US"/>
                <w:rPrChange w:id="1013" w:author="COLPIZZI ILARIA" w:date="2025-01-23T11:16:00Z" w16du:dateUtc="2025-01-23T10:16:00Z">
                  <w:rPr>
                    <w:ins w:id="1014" w:author="COLPIZZI ILARIA" w:date="2025-01-23T10:25:00Z" w16du:dateUtc="2025-01-23T09:25:00Z"/>
                    <w:i/>
                    <w:iCs/>
                    <w:lang w:val="en-US"/>
                  </w:rPr>
                </w:rPrChange>
              </w:rPr>
              <w:pPrChange w:id="1015" w:author="COLPIZZI ILARIA" w:date="2025-01-23T11:16:00Z" w16du:dateUtc="2025-01-23T10:16:00Z">
                <w:pPr>
                  <w:spacing w:before="100" w:beforeAutospacing="1" w:after="100" w:afterAutospacing="1" w:line="276" w:lineRule="auto"/>
                </w:pPr>
              </w:pPrChange>
            </w:pPr>
            <w:ins w:id="1016" w:author="COLPIZZI ILARIA" w:date="2025-01-23T10:25:00Z" w16du:dateUtc="2025-01-23T09:25:00Z">
              <w:r w:rsidRPr="00FA7321">
                <w:rPr>
                  <w:sz w:val="20"/>
                  <w:szCs w:val="20"/>
                  <w:lang w:val="en-US"/>
                  <w:rPrChange w:id="1017" w:author="COLPIZZI ILARIA" w:date="2025-01-23T11:16:00Z" w16du:dateUtc="2025-01-23T10:16:00Z">
                    <w:rPr>
                      <w:lang w:val="en-US"/>
                    </w:rPr>
                  </w:rPrChange>
                </w:rPr>
                <w:t>0.05</w:t>
              </w:r>
            </w:ins>
          </w:p>
        </w:tc>
        <w:tc>
          <w:tcPr>
            <w:tcW w:w="1263" w:type="dxa"/>
            <w:tcPrChange w:id="1018" w:author="COLPIZZI ILARIA" w:date="2025-01-23T11:16:00Z" w16du:dateUtc="2025-01-23T10:16:00Z">
              <w:tcPr>
                <w:tcW w:w="1230" w:type="dxa"/>
                <w:gridSpan w:val="2"/>
              </w:tcPr>
            </w:tcPrChange>
          </w:tcPr>
          <w:p w14:paraId="3D9C635F" w14:textId="77777777" w:rsidR="001E1ABB" w:rsidRPr="00FA7321" w:rsidRDefault="001E1ABB">
            <w:pPr>
              <w:spacing w:before="100" w:beforeAutospacing="1" w:after="100" w:afterAutospacing="1"/>
              <w:rPr>
                <w:ins w:id="1019" w:author="COLPIZZI ILARIA" w:date="2025-01-23T10:25:00Z" w16du:dateUtc="2025-01-23T09:25:00Z"/>
                <w:sz w:val="20"/>
                <w:szCs w:val="20"/>
                <w:lang w:val="en-US"/>
                <w:rPrChange w:id="1020" w:author="COLPIZZI ILARIA" w:date="2025-01-23T11:16:00Z" w16du:dateUtc="2025-01-23T10:16:00Z">
                  <w:rPr>
                    <w:ins w:id="1021" w:author="COLPIZZI ILARIA" w:date="2025-01-23T10:25:00Z" w16du:dateUtc="2025-01-23T09:25:00Z"/>
                    <w:lang w:val="en-US"/>
                  </w:rPr>
                </w:rPrChange>
              </w:rPr>
              <w:pPrChange w:id="1022" w:author="COLPIZZI ILARIA" w:date="2025-01-23T11:16:00Z" w16du:dateUtc="2025-01-23T10:16:00Z">
                <w:pPr>
                  <w:spacing w:before="100" w:beforeAutospacing="1" w:after="100" w:afterAutospacing="1" w:line="276" w:lineRule="auto"/>
                </w:pPr>
              </w:pPrChange>
            </w:pPr>
            <w:ins w:id="1023" w:author="COLPIZZI ILARIA" w:date="2025-01-23T10:25:00Z" w16du:dateUtc="2025-01-23T09:25:00Z">
              <w:r w:rsidRPr="00FA7321">
                <w:rPr>
                  <w:sz w:val="20"/>
                  <w:szCs w:val="20"/>
                  <w:lang w:val="en-US"/>
                  <w:rPrChange w:id="1024" w:author="COLPIZZI ILARIA" w:date="2025-01-23T11:16:00Z" w16du:dateUtc="2025-01-23T10:16:00Z">
                    <w:rPr>
                      <w:lang w:val="en-US"/>
                    </w:rPr>
                  </w:rPrChange>
                </w:rPr>
                <w:t>474810.2</w:t>
              </w:r>
            </w:ins>
          </w:p>
        </w:tc>
        <w:tc>
          <w:tcPr>
            <w:tcW w:w="1263" w:type="dxa"/>
            <w:tcPrChange w:id="1025" w:author="COLPIZZI ILARIA" w:date="2025-01-23T11:16:00Z" w16du:dateUtc="2025-01-23T10:16:00Z">
              <w:tcPr>
                <w:tcW w:w="1230" w:type="dxa"/>
                <w:gridSpan w:val="2"/>
              </w:tcPr>
            </w:tcPrChange>
          </w:tcPr>
          <w:p w14:paraId="339D0602" w14:textId="77777777" w:rsidR="001E1ABB" w:rsidRPr="00FA7321" w:rsidRDefault="001E1ABB">
            <w:pPr>
              <w:spacing w:before="100" w:beforeAutospacing="1" w:after="100" w:afterAutospacing="1"/>
              <w:rPr>
                <w:ins w:id="1026" w:author="COLPIZZI ILARIA" w:date="2025-01-23T10:25:00Z" w16du:dateUtc="2025-01-23T09:25:00Z"/>
                <w:sz w:val="20"/>
                <w:szCs w:val="20"/>
                <w:lang w:val="en-US"/>
                <w:rPrChange w:id="1027" w:author="COLPIZZI ILARIA" w:date="2025-01-23T11:16:00Z" w16du:dateUtc="2025-01-23T10:16:00Z">
                  <w:rPr>
                    <w:ins w:id="1028" w:author="COLPIZZI ILARIA" w:date="2025-01-23T10:25:00Z" w16du:dateUtc="2025-01-23T09:25:00Z"/>
                    <w:lang w:val="en-US"/>
                  </w:rPr>
                </w:rPrChange>
              </w:rPr>
              <w:pPrChange w:id="1029" w:author="COLPIZZI ILARIA" w:date="2025-01-23T11:16:00Z" w16du:dateUtc="2025-01-23T10:16:00Z">
                <w:pPr>
                  <w:spacing w:before="100" w:beforeAutospacing="1" w:after="100" w:afterAutospacing="1" w:line="276" w:lineRule="auto"/>
                </w:pPr>
              </w:pPrChange>
            </w:pPr>
            <w:ins w:id="1030" w:author="COLPIZZI ILARIA" w:date="2025-01-23T10:25:00Z" w16du:dateUtc="2025-01-23T09:25:00Z">
              <w:r w:rsidRPr="00FA7321">
                <w:rPr>
                  <w:sz w:val="20"/>
                  <w:szCs w:val="20"/>
                  <w:lang w:val="en-US"/>
                  <w:rPrChange w:id="1031" w:author="COLPIZZI ILARIA" w:date="2025-01-23T11:16:00Z" w16du:dateUtc="2025-01-23T10:16:00Z">
                    <w:rPr>
                      <w:lang w:val="en-US"/>
                    </w:rPr>
                  </w:rPrChange>
                </w:rPr>
                <w:t>475139.6</w:t>
              </w:r>
            </w:ins>
          </w:p>
        </w:tc>
      </w:tr>
      <w:tr w:rsidR="00FA7321" w:rsidRPr="00FA7321" w14:paraId="0E16783D" w14:textId="77777777" w:rsidTr="00FA7321">
        <w:trPr>
          <w:trHeight w:val="284"/>
          <w:ins w:id="1032" w:author="COLPIZZI ILARIA" w:date="2025-01-23T10:25:00Z"/>
          <w:trPrChange w:id="1033" w:author="COLPIZZI ILARIA" w:date="2025-01-23T11:16:00Z" w16du:dateUtc="2025-01-23T10:16:00Z">
            <w:trPr>
              <w:gridAfter w:val="0"/>
              <w:trHeight w:val="333"/>
            </w:trPr>
          </w:trPrChange>
        </w:trPr>
        <w:tc>
          <w:tcPr>
            <w:tcW w:w="1680" w:type="dxa"/>
            <w:tcPrChange w:id="1034" w:author="COLPIZZI ILARIA" w:date="2025-01-23T11:16:00Z" w16du:dateUtc="2025-01-23T10:16:00Z">
              <w:tcPr>
                <w:tcW w:w="1636" w:type="dxa"/>
              </w:tcPr>
            </w:tcPrChange>
          </w:tcPr>
          <w:p w14:paraId="5030F141" w14:textId="77777777" w:rsidR="001E1ABB" w:rsidRPr="00FA7321" w:rsidRDefault="001E1ABB">
            <w:pPr>
              <w:spacing w:before="100" w:beforeAutospacing="1" w:after="100" w:afterAutospacing="1"/>
              <w:rPr>
                <w:ins w:id="1035" w:author="COLPIZZI ILARIA" w:date="2025-01-23T10:25:00Z" w16du:dateUtc="2025-01-23T09:25:00Z"/>
                <w:i/>
                <w:iCs/>
                <w:sz w:val="20"/>
                <w:szCs w:val="20"/>
                <w:lang w:val="en-US"/>
                <w:rPrChange w:id="1036" w:author="COLPIZZI ILARIA" w:date="2025-01-23T11:16:00Z" w16du:dateUtc="2025-01-23T10:16:00Z">
                  <w:rPr>
                    <w:ins w:id="1037" w:author="COLPIZZI ILARIA" w:date="2025-01-23T10:25:00Z" w16du:dateUtc="2025-01-23T09:25:00Z"/>
                    <w:i/>
                    <w:iCs/>
                    <w:lang w:val="en-US"/>
                  </w:rPr>
                </w:rPrChange>
              </w:rPr>
              <w:pPrChange w:id="1038" w:author="COLPIZZI ILARIA" w:date="2025-01-23T11:16:00Z" w16du:dateUtc="2025-01-23T10:16:00Z">
                <w:pPr>
                  <w:spacing w:before="100" w:beforeAutospacing="1" w:after="100" w:afterAutospacing="1" w:line="276" w:lineRule="auto"/>
                </w:pPr>
              </w:pPrChange>
            </w:pPr>
            <w:ins w:id="1039" w:author="COLPIZZI ILARIA" w:date="2025-01-23T10:25:00Z" w16du:dateUtc="2025-01-23T09:25:00Z">
              <w:r w:rsidRPr="00FA7321">
                <w:rPr>
                  <w:sz w:val="20"/>
                  <w:szCs w:val="20"/>
                  <w:lang w:val="en-US"/>
                  <w:rPrChange w:id="1040" w:author="COLPIZZI ILARIA" w:date="2025-01-23T11:16:00Z" w16du:dateUtc="2025-01-23T10:16:00Z">
                    <w:rPr>
                      <w:lang w:val="en-US"/>
                    </w:rPr>
                  </w:rPrChange>
                </w:rPr>
                <w:t>Bifactor</w:t>
              </w:r>
            </w:ins>
          </w:p>
        </w:tc>
        <w:tc>
          <w:tcPr>
            <w:tcW w:w="847" w:type="dxa"/>
            <w:tcPrChange w:id="1041" w:author="COLPIZZI ILARIA" w:date="2025-01-23T11:16:00Z" w16du:dateUtc="2025-01-23T10:16:00Z">
              <w:tcPr>
                <w:tcW w:w="825" w:type="dxa"/>
                <w:gridSpan w:val="2"/>
              </w:tcPr>
            </w:tcPrChange>
          </w:tcPr>
          <w:p w14:paraId="00A41A7E" w14:textId="77777777" w:rsidR="001E1ABB" w:rsidRPr="00FA7321" w:rsidRDefault="001E1ABB">
            <w:pPr>
              <w:spacing w:before="100" w:beforeAutospacing="1" w:after="100" w:afterAutospacing="1"/>
              <w:rPr>
                <w:ins w:id="1042" w:author="COLPIZZI ILARIA" w:date="2025-01-23T10:25:00Z" w16du:dateUtc="2025-01-23T09:25:00Z"/>
                <w:i/>
                <w:iCs/>
                <w:sz w:val="20"/>
                <w:szCs w:val="20"/>
                <w:lang w:val="en-US"/>
                <w:rPrChange w:id="1043" w:author="COLPIZZI ILARIA" w:date="2025-01-23T11:16:00Z" w16du:dateUtc="2025-01-23T10:16:00Z">
                  <w:rPr>
                    <w:ins w:id="1044" w:author="COLPIZZI ILARIA" w:date="2025-01-23T10:25:00Z" w16du:dateUtc="2025-01-23T09:25:00Z"/>
                    <w:i/>
                    <w:iCs/>
                    <w:lang w:val="en-US"/>
                  </w:rPr>
                </w:rPrChange>
              </w:rPr>
              <w:pPrChange w:id="1045" w:author="COLPIZZI ILARIA" w:date="2025-01-23T11:16:00Z" w16du:dateUtc="2025-01-23T10:16:00Z">
                <w:pPr>
                  <w:spacing w:before="100" w:beforeAutospacing="1" w:after="100" w:afterAutospacing="1" w:line="276" w:lineRule="auto"/>
                </w:pPr>
              </w:pPrChange>
            </w:pPr>
            <w:ins w:id="1046" w:author="COLPIZZI ILARIA" w:date="2025-01-23T10:25:00Z" w16du:dateUtc="2025-01-23T09:25:00Z">
              <w:r w:rsidRPr="00FA7321">
                <w:rPr>
                  <w:sz w:val="20"/>
                  <w:szCs w:val="20"/>
                  <w:lang w:val="en-US"/>
                  <w:rPrChange w:id="1047" w:author="COLPIZZI ILARIA" w:date="2025-01-23T11:16:00Z" w16du:dateUtc="2025-01-23T10:16:00Z">
                    <w:rPr>
                      <w:lang w:val="en-US"/>
                    </w:rPr>
                  </w:rPrChange>
                </w:rPr>
                <w:t>0.987</w:t>
              </w:r>
            </w:ins>
          </w:p>
        </w:tc>
        <w:tc>
          <w:tcPr>
            <w:tcW w:w="1262" w:type="dxa"/>
            <w:tcPrChange w:id="1048" w:author="COLPIZZI ILARIA" w:date="2025-01-23T11:16:00Z" w16du:dateUtc="2025-01-23T10:16:00Z">
              <w:tcPr>
                <w:tcW w:w="1229" w:type="dxa"/>
                <w:gridSpan w:val="2"/>
              </w:tcPr>
            </w:tcPrChange>
          </w:tcPr>
          <w:p w14:paraId="3298F904" w14:textId="77777777" w:rsidR="001E1ABB" w:rsidRPr="00FA7321" w:rsidRDefault="001E1ABB">
            <w:pPr>
              <w:spacing w:before="100" w:beforeAutospacing="1" w:after="100" w:afterAutospacing="1"/>
              <w:rPr>
                <w:ins w:id="1049" w:author="COLPIZZI ILARIA" w:date="2025-01-23T10:25:00Z" w16du:dateUtc="2025-01-23T09:25:00Z"/>
                <w:i/>
                <w:iCs/>
                <w:sz w:val="20"/>
                <w:szCs w:val="20"/>
                <w:lang w:val="en-US"/>
                <w:rPrChange w:id="1050" w:author="COLPIZZI ILARIA" w:date="2025-01-23T11:16:00Z" w16du:dateUtc="2025-01-23T10:16:00Z">
                  <w:rPr>
                    <w:ins w:id="1051" w:author="COLPIZZI ILARIA" w:date="2025-01-23T10:25:00Z" w16du:dateUtc="2025-01-23T09:25:00Z"/>
                    <w:i/>
                    <w:iCs/>
                    <w:lang w:val="en-US"/>
                  </w:rPr>
                </w:rPrChange>
              </w:rPr>
              <w:pPrChange w:id="1052" w:author="COLPIZZI ILARIA" w:date="2025-01-23T11:16:00Z" w16du:dateUtc="2025-01-23T10:16:00Z">
                <w:pPr>
                  <w:spacing w:before="100" w:beforeAutospacing="1" w:after="100" w:afterAutospacing="1" w:line="276" w:lineRule="auto"/>
                </w:pPr>
              </w:pPrChange>
            </w:pPr>
            <w:ins w:id="1053" w:author="COLPIZZI ILARIA" w:date="2025-01-23T10:25:00Z" w16du:dateUtc="2025-01-23T09:25:00Z">
              <w:r w:rsidRPr="00FA7321">
                <w:rPr>
                  <w:sz w:val="20"/>
                  <w:szCs w:val="20"/>
                  <w:lang w:val="en-US"/>
                  <w:rPrChange w:id="1054" w:author="COLPIZZI ILARIA" w:date="2025-01-23T11:16:00Z" w16du:dateUtc="2025-01-23T10:16:00Z">
                    <w:rPr>
                      <w:lang w:val="en-US"/>
                    </w:rPr>
                  </w:rPrChange>
                </w:rPr>
                <w:t>0.971</w:t>
              </w:r>
            </w:ins>
          </w:p>
        </w:tc>
        <w:tc>
          <w:tcPr>
            <w:tcW w:w="1263" w:type="dxa"/>
            <w:tcPrChange w:id="1055" w:author="COLPIZZI ILARIA" w:date="2025-01-23T11:16:00Z" w16du:dateUtc="2025-01-23T10:16:00Z">
              <w:tcPr>
                <w:tcW w:w="1230" w:type="dxa"/>
                <w:gridSpan w:val="2"/>
              </w:tcPr>
            </w:tcPrChange>
          </w:tcPr>
          <w:p w14:paraId="3195CC7F" w14:textId="77777777" w:rsidR="001E1ABB" w:rsidRPr="00FA7321" w:rsidRDefault="001E1ABB">
            <w:pPr>
              <w:spacing w:before="100" w:beforeAutospacing="1" w:after="100" w:afterAutospacing="1"/>
              <w:rPr>
                <w:ins w:id="1056" w:author="COLPIZZI ILARIA" w:date="2025-01-23T10:25:00Z" w16du:dateUtc="2025-01-23T09:25:00Z"/>
                <w:i/>
                <w:iCs/>
                <w:sz w:val="20"/>
                <w:szCs w:val="20"/>
                <w:lang w:val="en-US"/>
                <w:rPrChange w:id="1057" w:author="COLPIZZI ILARIA" w:date="2025-01-23T11:16:00Z" w16du:dateUtc="2025-01-23T10:16:00Z">
                  <w:rPr>
                    <w:ins w:id="1058" w:author="COLPIZZI ILARIA" w:date="2025-01-23T10:25:00Z" w16du:dateUtc="2025-01-23T09:25:00Z"/>
                    <w:i/>
                    <w:iCs/>
                    <w:lang w:val="en-US"/>
                  </w:rPr>
                </w:rPrChange>
              </w:rPr>
              <w:pPrChange w:id="1059" w:author="COLPIZZI ILARIA" w:date="2025-01-23T11:16:00Z" w16du:dateUtc="2025-01-23T10:16:00Z">
                <w:pPr>
                  <w:spacing w:before="100" w:beforeAutospacing="1" w:after="100" w:afterAutospacing="1" w:line="276" w:lineRule="auto"/>
                </w:pPr>
              </w:pPrChange>
            </w:pPr>
            <w:ins w:id="1060" w:author="COLPIZZI ILARIA" w:date="2025-01-23T10:25:00Z" w16du:dateUtc="2025-01-23T09:25:00Z">
              <w:r w:rsidRPr="00FA7321">
                <w:rPr>
                  <w:sz w:val="20"/>
                  <w:szCs w:val="20"/>
                  <w:lang w:val="en-US"/>
                  <w:rPrChange w:id="1061" w:author="COLPIZZI ILARIA" w:date="2025-01-23T11:16:00Z" w16du:dateUtc="2025-01-23T10:16:00Z">
                    <w:rPr>
                      <w:lang w:val="en-US"/>
                    </w:rPr>
                  </w:rPrChange>
                </w:rPr>
                <w:t>0.029</w:t>
              </w:r>
            </w:ins>
          </w:p>
        </w:tc>
        <w:tc>
          <w:tcPr>
            <w:tcW w:w="1264" w:type="dxa"/>
            <w:tcPrChange w:id="1062" w:author="COLPIZZI ILARIA" w:date="2025-01-23T11:16:00Z" w16du:dateUtc="2025-01-23T10:16:00Z">
              <w:tcPr>
                <w:tcW w:w="1231" w:type="dxa"/>
                <w:gridSpan w:val="2"/>
              </w:tcPr>
            </w:tcPrChange>
          </w:tcPr>
          <w:p w14:paraId="5AD2F266" w14:textId="77777777" w:rsidR="001E1ABB" w:rsidRPr="00FA7321" w:rsidRDefault="001E1ABB">
            <w:pPr>
              <w:spacing w:before="100" w:beforeAutospacing="1" w:after="100" w:afterAutospacing="1"/>
              <w:rPr>
                <w:ins w:id="1063" w:author="COLPIZZI ILARIA" w:date="2025-01-23T10:25:00Z" w16du:dateUtc="2025-01-23T09:25:00Z"/>
                <w:i/>
                <w:iCs/>
                <w:sz w:val="20"/>
                <w:szCs w:val="20"/>
                <w:lang w:val="en-US"/>
                <w:rPrChange w:id="1064" w:author="COLPIZZI ILARIA" w:date="2025-01-23T11:16:00Z" w16du:dateUtc="2025-01-23T10:16:00Z">
                  <w:rPr>
                    <w:ins w:id="1065" w:author="COLPIZZI ILARIA" w:date="2025-01-23T10:25:00Z" w16du:dateUtc="2025-01-23T09:25:00Z"/>
                    <w:i/>
                    <w:iCs/>
                    <w:lang w:val="en-US"/>
                  </w:rPr>
                </w:rPrChange>
              </w:rPr>
              <w:pPrChange w:id="1066" w:author="COLPIZZI ILARIA" w:date="2025-01-23T11:16:00Z" w16du:dateUtc="2025-01-23T10:16:00Z">
                <w:pPr>
                  <w:spacing w:before="100" w:beforeAutospacing="1" w:after="100" w:afterAutospacing="1" w:line="276" w:lineRule="auto"/>
                </w:pPr>
              </w:pPrChange>
            </w:pPr>
            <w:ins w:id="1067" w:author="COLPIZZI ILARIA" w:date="2025-01-23T10:25:00Z" w16du:dateUtc="2025-01-23T09:25:00Z">
              <w:r w:rsidRPr="00FA7321">
                <w:rPr>
                  <w:sz w:val="20"/>
                  <w:szCs w:val="20"/>
                  <w:lang w:val="en-US"/>
                  <w:rPrChange w:id="1068" w:author="COLPIZZI ILARIA" w:date="2025-01-23T11:16:00Z" w16du:dateUtc="2025-01-23T10:16:00Z">
                    <w:rPr>
                      <w:lang w:val="en-US"/>
                    </w:rPr>
                  </w:rPrChange>
                </w:rPr>
                <w:t>0.016</w:t>
              </w:r>
            </w:ins>
          </w:p>
        </w:tc>
        <w:tc>
          <w:tcPr>
            <w:tcW w:w="1280" w:type="dxa"/>
            <w:tcPrChange w:id="1069" w:author="COLPIZZI ILARIA" w:date="2025-01-23T11:16:00Z" w16du:dateUtc="2025-01-23T10:16:00Z">
              <w:tcPr>
                <w:tcW w:w="1247" w:type="dxa"/>
                <w:gridSpan w:val="2"/>
              </w:tcPr>
            </w:tcPrChange>
          </w:tcPr>
          <w:p w14:paraId="69AA1579" w14:textId="77777777" w:rsidR="001E1ABB" w:rsidRPr="00FA7321" w:rsidRDefault="001E1ABB">
            <w:pPr>
              <w:spacing w:before="100" w:beforeAutospacing="1" w:after="100" w:afterAutospacing="1"/>
              <w:rPr>
                <w:ins w:id="1070" w:author="COLPIZZI ILARIA" w:date="2025-01-23T10:25:00Z" w16du:dateUtc="2025-01-23T09:25:00Z"/>
                <w:i/>
                <w:iCs/>
                <w:sz w:val="20"/>
                <w:szCs w:val="20"/>
                <w:lang w:val="en-US"/>
                <w:rPrChange w:id="1071" w:author="COLPIZZI ILARIA" w:date="2025-01-23T11:16:00Z" w16du:dateUtc="2025-01-23T10:16:00Z">
                  <w:rPr>
                    <w:ins w:id="1072" w:author="COLPIZZI ILARIA" w:date="2025-01-23T10:25:00Z" w16du:dateUtc="2025-01-23T09:25:00Z"/>
                    <w:i/>
                    <w:iCs/>
                    <w:lang w:val="en-US"/>
                  </w:rPr>
                </w:rPrChange>
              </w:rPr>
              <w:pPrChange w:id="1073" w:author="COLPIZZI ILARIA" w:date="2025-01-23T11:16:00Z" w16du:dateUtc="2025-01-23T10:16:00Z">
                <w:pPr>
                  <w:spacing w:before="100" w:beforeAutospacing="1" w:after="100" w:afterAutospacing="1" w:line="276" w:lineRule="auto"/>
                </w:pPr>
              </w:pPrChange>
            </w:pPr>
            <w:ins w:id="1074" w:author="COLPIZZI ILARIA" w:date="2025-01-23T10:25:00Z" w16du:dateUtc="2025-01-23T09:25:00Z">
              <w:r w:rsidRPr="00FA7321">
                <w:rPr>
                  <w:sz w:val="20"/>
                  <w:szCs w:val="20"/>
                  <w:lang w:val="en-US"/>
                  <w:rPrChange w:id="1075" w:author="COLPIZZI ILARIA" w:date="2025-01-23T11:16:00Z" w16du:dateUtc="2025-01-23T10:16:00Z">
                    <w:rPr>
                      <w:lang w:val="en-US"/>
                    </w:rPr>
                  </w:rPrChange>
                </w:rPr>
                <w:t>0.031</w:t>
              </w:r>
            </w:ins>
          </w:p>
        </w:tc>
        <w:tc>
          <w:tcPr>
            <w:tcW w:w="1263" w:type="dxa"/>
            <w:tcPrChange w:id="1076" w:author="COLPIZZI ILARIA" w:date="2025-01-23T11:16:00Z" w16du:dateUtc="2025-01-23T10:16:00Z">
              <w:tcPr>
                <w:tcW w:w="1230" w:type="dxa"/>
                <w:gridSpan w:val="2"/>
              </w:tcPr>
            </w:tcPrChange>
          </w:tcPr>
          <w:p w14:paraId="3D06A018" w14:textId="77777777" w:rsidR="001E1ABB" w:rsidRPr="00FA7321" w:rsidRDefault="001E1ABB">
            <w:pPr>
              <w:spacing w:before="100" w:beforeAutospacing="1" w:after="100" w:afterAutospacing="1"/>
              <w:rPr>
                <w:ins w:id="1077" w:author="COLPIZZI ILARIA" w:date="2025-01-23T10:25:00Z" w16du:dateUtc="2025-01-23T09:25:00Z"/>
                <w:sz w:val="20"/>
                <w:szCs w:val="20"/>
                <w:lang w:val="en-US"/>
                <w:rPrChange w:id="1078" w:author="COLPIZZI ILARIA" w:date="2025-01-23T11:16:00Z" w16du:dateUtc="2025-01-23T10:16:00Z">
                  <w:rPr>
                    <w:ins w:id="1079" w:author="COLPIZZI ILARIA" w:date="2025-01-23T10:25:00Z" w16du:dateUtc="2025-01-23T09:25:00Z"/>
                    <w:lang w:val="en-US"/>
                  </w:rPr>
                </w:rPrChange>
              </w:rPr>
              <w:pPrChange w:id="1080" w:author="COLPIZZI ILARIA" w:date="2025-01-23T11:16:00Z" w16du:dateUtc="2025-01-23T10:16:00Z">
                <w:pPr>
                  <w:spacing w:before="100" w:beforeAutospacing="1" w:after="100" w:afterAutospacing="1" w:line="276" w:lineRule="auto"/>
                </w:pPr>
              </w:pPrChange>
            </w:pPr>
            <w:ins w:id="1081" w:author="COLPIZZI ILARIA" w:date="2025-01-23T10:25:00Z" w16du:dateUtc="2025-01-23T09:25:00Z">
              <w:r w:rsidRPr="00FA7321">
                <w:rPr>
                  <w:sz w:val="20"/>
                  <w:szCs w:val="20"/>
                  <w:lang w:val="en-US"/>
                  <w:rPrChange w:id="1082" w:author="COLPIZZI ILARIA" w:date="2025-01-23T11:16:00Z" w16du:dateUtc="2025-01-23T10:16:00Z">
                    <w:rPr>
                      <w:lang w:val="en-US"/>
                    </w:rPr>
                  </w:rPrChange>
                </w:rPr>
                <w:t>474376.7</w:t>
              </w:r>
            </w:ins>
          </w:p>
        </w:tc>
        <w:tc>
          <w:tcPr>
            <w:tcW w:w="1263" w:type="dxa"/>
            <w:tcPrChange w:id="1083" w:author="COLPIZZI ILARIA" w:date="2025-01-23T11:16:00Z" w16du:dateUtc="2025-01-23T10:16:00Z">
              <w:tcPr>
                <w:tcW w:w="1230" w:type="dxa"/>
                <w:gridSpan w:val="2"/>
              </w:tcPr>
            </w:tcPrChange>
          </w:tcPr>
          <w:p w14:paraId="42388A17" w14:textId="77777777" w:rsidR="001E1ABB" w:rsidRPr="00FA7321" w:rsidRDefault="001E1ABB">
            <w:pPr>
              <w:spacing w:before="100" w:beforeAutospacing="1" w:after="100" w:afterAutospacing="1"/>
              <w:rPr>
                <w:ins w:id="1084" w:author="COLPIZZI ILARIA" w:date="2025-01-23T10:25:00Z" w16du:dateUtc="2025-01-23T09:25:00Z"/>
                <w:sz w:val="20"/>
                <w:szCs w:val="20"/>
                <w:lang w:val="en-US"/>
                <w:rPrChange w:id="1085" w:author="COLPIZZI ILARIA" w:date="2025-01-23T11:16:00Z" w16du:dateUtc="2025-01-23T10:16:00Z">
                  <w:rPr>
                    <w:ins w:id="1086" w:author="COLPIZZI ILARIA" w:date="2025-01-23T10:25:00Z" w16du:dateUtc="2025-01-23T09:25:00Z"/>
                    <w:lang w:val="en-US"/>
                  </w:rPr>
                </w:rPrChange>
              </w:rPr>
              <w:pPrChange w:id="1087" w:author="COLPIZZI ILARIA" w:date="2025-01-23T11:16:00Z" w16du:dateUtc="2025-01-23T10:16:00Z">
                <w:pPr>
                  <w:spacing w:before="100" w:beforeAutospacing="1" w:after="100" w:afterAutospacing="1" w:line="276" w:lineRule="auto"/>
                </w:pPr>
              </w:pPrChange>
            </w:pPr>
            <w:ins w:id="1088" w:author="COLPIZZI ILARIA" w:date="2025-01-23T10:25:00Z" w16du:dateUtc="2025-01-23T09:25:00Z">
              <w:r w:rsidRPr="00FA7321">
                <w:rPr>
                  <w:sz w:val="20"/>
                  <w:szCs w:val="20"/>
                  <w:lang w:val="en-US"/>
                  <w:rPrChange w:id="1089" w:author="COLPIZZI ILARIA" w:date="2025-01-23T11:16:00Z" w16du:dateUtc="2025-01-23T10:16:00Z">
                    <w:rPr>
                      <w:lang w:val="en-US"/>
                    </w:rPr>
                  </w:rPrChange>
                </w:rPr>
                <w:t>474816.0</w:t>
              </w:r>
            </w:ins>
          </w:p>
        </w:tc>
      </w:tr>
    </w:tbl>
    <w:p w14:paraId="1DCEDAAF" w14:textId="77777777" w:rsidR="001E1ABB" w:rsidRPr="00EB6DD6" w:rsidRDefault="001E1ABB">
      <w:pPr>
        <w:pStyle w:val="BodyText"/>
        <w:ind w:firstLine="0"/>
        <w:rPr>
          <w:rFonts w:cs="Times New Roman"/>
        </w:rPr>
        <w:pPrChange w:id="1090" w:author="COLPIZZI ILARIA" w:date="2025-01-23T11:17:00Z" w16du:dateUtc="2025-01-23T10:17:00Z">
          <w:pPr>
            <w:pStyle w:val="BodyText"/>
          </w:pPr>
        </w:pPrChange>
      </w:pPr>
    </w:p>
    <w:p w14:paraId="44D8B688" w14:textId="77FF2B20" w:rsidR="00A361E9" w:rsidRPr="00EB6DD6" w:rsidRDefault="00A361E9" w:rsidP="00EB6DD6">
      <w:pPr>
        <w:spacing w:before="100" w:beforeAutospacing="1" w:after="100" w:afterAutospacing="1" w:line="480" w:lineRule="auto"/>
        <w:jc w:val="center"/>
        <w:rPr>
          <w:b/>
          <w:bCs/>
          <w:lang w:val="en-US"/>
        </w:rPr>
      </w:pPr>
      <w:bookmarkStart w:id="1091" w:name="discussion"/>
      <w:bookmarkEnd w:id="397"/>
      <w:bookmarkEnd w:id="417"/>
      <w:bookmarkEnd w:id="418"/>
      <w:proofErr w:type="spellStart"/>
      <w:r w:rsidRPr="00EB6DD6">
        <w:rPr>
          <w:b/>
          <w:bCs/>
          <w:lang w:val="en-US"/>
        </w:rPr>
        <w:t>Idionomic</w:t>
      </w:r>
      <w:proofErr w:type="spellEnd"/>
      <w:r w:rsidRPr="00EB6DD6">
        <w:rPr>
          <w:b/>
          <w:bCs/>
          <w:lang w:val="en-US"/>
        </w:rPr>
        <w:t xml:space="preserve"> Analysis of CS-UCS Relationships</w:t>
      </w:r>
    </w:p>
    <w:p w14:paraId="3B6F978F" w14:textId="4697BB83"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w:t>
      </w:r>
      <w:r w:rsidR="00481244" w:rsidRPr="00890022">
        <w:rPr>
          <w:b/>
          <w:bCs/>
          <w:lang w:val="en-US"/>
        </w:rPr>
        <w:t>H</w:t>
      </w:r>
      <w:r w:rsidR="00BB1085">
        <w:rPr>
          <w:b/>
          <w:bCs/>
          <w:lang w:val="en-US"/>
        </w:rPr>
        <w:t>4</w:t>
      </w:r>
      <w:r w:rsidR="00481244" w:rsidRPr="00EB6DD6">
        <w:rPr>
          <w:lang w:val="en-US"/>
        </w:rPr>
        <w:t xml:space="preserve">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w:t>
      </w:r>
      <w:r w:rsidR="00A361E9" w:rsidRPr="00EB6DD6">
        <w:rPr>
          <w:lang w:val="en-US"/>
        </w:rPr>
        <w:lastRenderedPageBreak/>
        <w:t xml:space="preserve">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5E69F35E" w14:textId="7A3E4882" w:rsidR="00BC4614" w:rsidRPr="00BC4614" w:rsidRDefault="00A361E9" w:rsidP="00BC4614">
      <w:pPr>
        <w:spacing w:before="100" w:beforeAutospacing="1" w:after="100" w:afterAutospacing="1" w:line="480" w:lineRule="auto"/>
        <w:ind w:firstLine="720"/>
        <w:rPr>
          <w:lang w:val="en-US"/>
        </w:rPr>
      </w:pPr>
      <w:r w:rsidRPr="00EB6DD6">
        <w:rPr>
          <w:lang w:val="en-US"/>
        </w:rPr>
        <w:t xml:space="preserve">Stage 2 aggregated these individual-level estimates using hierarchical models. This allowed us to determine the proportion of participants showing negative CS-UCS relationships and to estimate the general effects of negative affect, context evaluation, and the CS-negative </w:t>
      </w:r>
      <w:proofErr w:type="gramStart"/>
      <w:r w:rsidRPr="00EB6DD6">
        <w:rPr>
          <w:lang w:val="en-US"/>
        </w:rPr>
        <w:t>affect</w:t>
      </w:r>
      <w:proofErr w:type="gramEnd"/>
      <w:r w:rsidRPr="00EB6DD6">
        <w:rPr>
          <w:lang w:val="en-US"/>
        </w:rPr>
        <w:t xml:space="preserve"> interaction across individuals.</w:t>
      </w:r>
    </w:p>
    <w:p w14:paraId="3529CC22" w14:textId="01B66040" w:rsidR="00693B1D" w:rsidRPr="00693B1D" w:rsidRDefault="00BC4614" w:rsidP="00693B1D">
      <w:pPr>
        <w:spacing w:before="100" w:beforeAutospacing="1" w:after="100" w:afterAutospacing="1" w:line="480" w:lineRule="auto"/>
        <w:ind w:firstLine="720"/>
        <w:rPr>
          <w:lang w:val="en-US"/>
        </w:rPr>
      </w:pPr>
      <w:r w:rsidRPr="00BC4614">
        <w:rPr>
          <w:b/>
          <w:bCs/>
          <w:lang w:val="en-US"/>
        </w:rPr>
        <w:t xml:space="preserve">Results of the </w:t>
      </w:r>
      <w:proofErr w:type="spellStart"/>
      <w:r w:rsidRPr="00BC4614">
        <w:rPr>
          <w:b/>
          <w:bCs/>
          <w:lang w:val="en-US"/>
        </w:rPr>
        <w:t>Idionomic</w:t>
      </w:r>
      <w:proofErr w:type="spellEnd"/>
      <w:r w:rsidRPr="00BC4614">
        <w:rPr>
          <w:b/>
          <w:bCs/>
          <w:lang w:val="en-US"/>
        </w:rPr>
        <w:t xml:space="preserve"> Analysis</w:t>
      </w:r>
      <w:r w:rsidR="00693B1D">
        <w:rPr>
          <w:b/>
          <w:bCs/>
          <w:lang w:val="en-US"/>
        </w:rPr>
        <w:t xml:space="preserve">. </w:t>
      </w:r>
      <w:r w:rsidR="00693B1D" w:rsidRPr="00693B1D">
        <w:rPr>
          <w:lang w:val="en-US"/>
        </w:rPr>
        <w:t>The analysis revealed that 81.0% of participants (89% CI: 79.6% to 82.3%) exhibited a negative relationship between CS and UCS, providing support for the Bipolar Continuum Hypothesis at the individual level. However, considerable variability in these associations (</w:t>
      </w:r>
      <w:r w:rsidR="00693B1D" w:rsidRPr="00693B1D">
        <w:rPr>
          <w:i/>
          <w:iCs/>
          <w:lang w:val="en-US"/>
        </w:rPr>
        <w:t>SD</w:t>
      </w:r>
      <w:r w:rsidR="00693B1D" w:rsidRPr="00693B1D">
        <w:rPr>
          <w:lang w:val="en-US"/>
        </w:rPr>
        <w:t xml:space="preserve"> = 1.25) highlighted that the strength—and, in some cases, the direction—of this relationship differs across individuals, with approximately 19% showing neutral or positive associations.  </w:t>
      </w:r>
    </w:p>
    <w:p w14:paraId="600CE066" w14:textId="04DB1C85" w:rsidR="00693B1D" w:rsidRPr="00693B1D" w:rsidRDefault="00693B1D" w:rsidP="009B653D">
      <w:pPr>
        <w:spacing w:before="100" w:beforeAutospacing="1" w:after="100" w:afterAutospacing="1" w:line="480" w:lineRule="auto"/>
        <w:ind w:firstLine="720"/>
        <w:rPr>
          <w:lang w:val="en-US"/>
        </w:rPr>
      </w:pPr>
      <w:r w:rsidRPr="00693B1D">
        <w:rPr>
          <w:lang w:val="en-US"/>
        </w:rPr>
        <w:t>Negative affect was positively associated with UCS (</w:t>
      </w:r>
      <w:r w:rsidRPr="00693B1D">
        <w:rPr>
          <w:i/>
          <w:iCs/>
          <w:lang w:val="en-US"/>
        </w:rPr>
        <w:t>b</w:t>
      </w:r>
      <w:r w:rsidRPr="00693B1D">
        <w:rPr>
          <w:lang w:val="en-US"/>
        </w:rPr>
        <w:t xml:space="preserve"> = 0.38, 89% CI: 0.34 to 0.42), suggesting that higher negative emotional states are linked to greater uncompassionate self-responding. Despite this overall trend, the variability in this effect (</w:t>
      </w:r>
      <w:r w:rsidRPr="00693B1D">
        <w:rPr>
          <w:i/>
          <w:iCs/>
          <w:lang w:val="en-US"/>
        </w:rPr>
        <w:t>SD</w:t>
      </w:r>
      <w:r w:rsidRPr="00693B1D">
        <w:rPr>
          <w:lang w:val="en-US"/>
        </w:rPr>
        <w:t xml:space="preserve"> = 0.19) pointed to differences in how participants respond to negative affect, possibly reflecting individual differences in coping mechanisms or emotional regulation.  Context evaluation showed a small negative association with UCS (</w:t>
      </w:r>
      <w:r w:rsidRPr="00693B1D">
        <w:rPr>
          <w:i/>
          <w:iCs/>
          <w:lang w:val="en-US"/>
        </w:rPr>
        <w:t>b</w:t>
      </w:r>
      <w:r w:rsidRPr="00693B1D">
        <w:rPr>
          <w:lang w:val="en-US"/>
        </w:rPr>
        <w:t xml:space="preserve"> = -0.04, 95% CI: -0.07 to -0.01), indicating that more positive situational evaluations slightly reduce UCS. Substantial variability in this parameter (</w:t>
      </w:r>
      <w:r w:rsidRPr="00693B1D">
        <w:rPr>
          <w:i/>
          <w:iCs/>
          <w:lang w:val="en-US"/>
        </w:rPr>
        <w:t>SD</w:t>
      </w:r>
      <w:r w:rsidRPr="00693B1D">
        <w:rPr>
          <w:lang w:val="en-US"/>
        </w:rPr>
        <w:t xml:space="preserve"> = 0.17) suggested that sensitivity to contextual factors varies between participants.  Finally, the interaction between CS and negative affect was minimal, with the 89% CI spanning zero (-0.03 to </w:t>
      </w:r>
      <w:r w:rsidRPr="00693B1D">
        <w:rPr>
          <w:lang w:val="en-US"/>
        </w:rPr>
        <w:lastRenderedPageBreak/>
        <w:t xml:space="preserve">0.00), indicating no credible evidence that negative affect moderates the inverse relationship between CS and UCS.  </w:t>
      </w:r>
    </w:p>
    <w:p w14:paraId="7ED06390" w14:textId="067A10D2" w:rsidR="00693B1D" w:rsidRPr="00693B1D" w:rsidRDefault="00693B1D" w:rsidP="00693B1D">
      <w:pPr>
        <w:spacing w:before="100" w:beforeAutospacing="1" w:after="100" w:afterAutospacing="1" w:line="480" w:lineRule="auto"/>
        <w:ind w:firstLine="720"/>
        <w:rPr>
          <w:b/>
          <w:bCs/>
          <w:lang w:val="en-US"/>
        </w:rPr>
      </w:pPr>
      <w:r w:rsidRPr="00693B1D">
        <w:rPr>
          <w:b/>
          <w:bCs/>
          <w:lang w:val="en-US"/>
        </w:rPr>
        <w:t>Discussion</w:t>
      </w:r>
      <w:ins w:id="1092" w:author="COLPIZZI ILARIA" w:date="2025-01-22T17:35:00Z" w16du:dateUtc="2025-01-22T16:35:00Z">
        <w:r w:rsidR="00E526D3" w:rsidRPr="00E526D3">
          <w:rPr>
            <w:b/>
            <w:bCs/>
            <w:lang w:val="en-US"/>
          </w:rPr>
          <w:t xml:space="preserve"> </w:t>
        </w:r>
        <w:r w:rsidR="00E526D3" w:rsidRPr="00BC4614">
          <w:rPr>
            <w:b/>
            <w:bCs/>
            <w:lang w:val="en-US"/>
          </w:rPr>
          <w:t xml:space="preserve">of the </w:t>
        </w:r>
        <w:proofErr w:type="spellStart"/>
        <w:r w:rsidR="00E526D3" w:rsidRPr="00BC4614">
          <w:rPr>
            <w:b/>
            <w:bCs/>
            <w:lang w:val="en-US"/>
          </w:rPr>
          <w:t>Idionomic</w:t>
        </w:r>
        <w:proofErr w:type="spellEnd"/>
        <w:r w:rsidR="00E526D3" w:rsidRPr="00BC4614">
          <w:rPr>
            <w:b/>
            <w:bCs/>
            <w:lang w:val="en-US"/>
          </w:rPr>
          <w:t xml:space="preserve"> Analysis</w:t>
        </w:r>
      </w:ins>
      <w:r>
        <w:rPr>
          <w:b/>
          <w:bCs/>
          <w:lang w:val="en-US"/>
        </w:rPr>
        <w:t xml:space="preserve">. </w:t>
      </w:r>
      <w:r w:rsidRPr="00693B1D">
        <w:rPr>
          <w:lang w:val="en-US"/>
        </w:rPr>
        <w:t xml:space="preserve">The </w:t>
      </w:r>
      <w:proofErr w:type="spellStart"/>
      <w:r w:rsidRPr="00693B1D">
        <w:rPr>
          <w:lang w:val="en-US"/>
        </w:rPr>
        <w:t>idionomic</w:t>
      </w:r>
      <w:proofErr w:type="spellEnd"/>
      <w:r w:rsidRPr="00693B1D">
        <w:rPr>
          <w:lang w:val="en-US"/>
        </w:rPr>
        <w:t xml:space="preserve"> analysis offers nuanced evidence for the Bipolar Continuum Hypothesis, </w:t>
      </w:r>
      <w:r>
        <w:rPr>
          <w:lang w:val="en-US"/>
        </w:rPr>
        <w:t>showing</w:t>
      </w:r>
      <w:r w:rsidRPr="00693B1D">
        <w:rPr>
          <w:lang w:val="en-US"/>
        </w:rPr>
        <w:t xml:space="preserve"> that CS and UCS exhibit an inverse relationship for </w:t>
      </w:r>
      <w:proofErr w:type="gramStart"/>
      <w:r w:rsidRPr="00693B1D">
        <w:rPr>
          <w:lang w:val="en-US"/>
        </w:rPr>
        <w:t>the majority of</w:t>
      </w:r>
      <w:proofErr w:type="gramEnd"/>
      <w:r w:rsidRPr="00693B1D">
        <w:rPr>
          <w:lang w:val="en-US"/>
        </w:rPr>
        <w:t xml:space="preserve"> participants. Nevertheless, substantial variability in these relationships suggests that the bipolar structure of </w:t>
      </w:r>
      <w:r>
        <w:rPr>
          <w:lang w:val="en-US"/>
        </w:rPr>
        <w:t xml:space="preserve">state </w:t>
      </w:r>
      <w:r w:rsidRPr="00693B1D">
        <w:rPr>
          <w:lang w:val="en-US"/>
        </w:rPr>
        <w:t xml:space="preserve">self-compassion is not universal. Approximately 19% of participants showed neutral or positive associations, underscoring the value of idiographic approaches in capturing diverse self-compassion dynamics.  </w:t>
      </w:r>
    </w:p>
    <w:p w14:paraId="60547903" w14:textId="49DDCE79" w:rsidR="00693B1D" w:rsidRPr="00693B1D" w:rsidRDefault="00693B1D" w:rsidP="0038720D">
      <w:pPr>
        <w:spacing w:before="100" w:beforeAutospacing="1" w:after="100" w:afterAutospacing="1" w:line="480" w:lineRule="auto"/>
        <w:ind w:firstLine="720"/>
        <w:rPr>
          <w:lang w:val="en-US"/>
        </w:rPr>
      </w:pPr>
      <w:r w:rsidRPr="00693B1D">
        <w:rPr>
          <w:lang w:val="en-US"/>
        </w:rPr>
        <w:t xml:space="preserve">The positive association between negative affect and UCS reinforces the idea that negative emotional states intensify uncompassionate self-responding, though the observed individual differences highlight the role of factors such as coping strategies and emotional regulation capacities. The minimal impact of context evaluation on UCS suggests that self-compassion dynamics are more influenced by internal emotional states than by external circumstances.  </w:t>
      </w:r>
    </w:p>
    <w:p w14:paraId="30BE2492" w14:textId="3563503E" w:rsidR="00693B1D" w:rsidRPr="00693B1D" w:rsidRDefault="00693B1D" w:rsidP="00693B1D">
      <w:pPr>
        <w:spacing w:before="100" w:beforeAutospacing="1" w:after="100" w:afterAutospacing="1" w:line="480" w:lineRule="auto"/>
        <w:ind w:firstLine="720"/>
        <w:rPr>
          <w:lang w:val="en-US"/>
        </w:rPr>
      </w:pPr>
      <w:r w:rsidRPr="00693B1D">
        <w:rPr>
          <w:lang w:val="en-US"/>
        </w:rPr>
        <w:t xml:space="preserve">Importantly, the lack of a credible CS-negative </w:t>
      </w:r>
      <w:proofErr w:type="gramStart"/>
      <w:r w:rsidRPr="00693B1D">
        <w:rPr>
          <w:lang w:val="en-US"/>
        </w:rPr>
        <w:t>affect</w:t>
      </w:r>
      <w:proofErr w:type="gramEnd"/>
      <w:r w:rsidRPr="00693B1D">
        <w:rPr>
          <w:lang w:val="en-US"/>
        </w:rPr>
        <w:t xml:space="preserve"> interaction challenges </w:t>
      </w:r>
      <w:r>
        <w:rPr>
          <w:lang w:val="en-US"/>
        </w:rPr>
        <w:t>the suggestion</w:t>
      </w:r>
      <w:r w:rsidRPr="00693B1D">
        <w:rPr>
          <w:lang w:val="en-US"/>
        </w:rPr>
        <w:t xml:space="preserve"> that emotional states modulate self-compassionate responses (</w:t>
      </w:r>
      <w:proofErr w:type="spellStart"/>
      <w:r w:rsidRPr="00693B1D">
        <w:rPr>
          <w:lang w:val="en-US"/>
        </w:rPr>
        <w:t>Dejonckheere</w:t>
      </w:r>
      <w:proofErr w:type="spellEnd"/>
      <w:r w:rsidRPr="00693B1D">
        <w:rPr>
          <w:lang w:val="en-US"/>
        </w:rPr>
        <w:t xml:space="preserve"> et al., 2021). Instead, our findings indicate that the inverse relationship between CS and UCS remains stable across varying emotional contexts, suggesting a trait-like underpinning to these components’ interaction.  </w:t>
      </w:r>
    </w:p>
    <w:p w14:paraId="59398EBE" w14:textId="77777777" w:rsidR="006F2FFC" w:rsidRDefault="00732E54" w:rsidP="008968FA">
      <w:pPr>
        <w:pStyle w:val="BodyText"/>
      </w:pPr>
      <w:r w:rsidRPr="00732E54">
        <w:rPr>
          <w:rFonts w:cs="Times New Roman"/>
          <w:b/>
          <w:bCs/>
        </w:rPr>
        <w:t>Potential Response Bias</w:t>
      </w:r>
      <w:r>
        <w:rPr>
          <w:rFonts w:cs="Times New Roman"/>
          <w:b/>
          <w:bCs/>
        </w:rPr>
        <w:t xml:space="preserve">. </w:t>
      </w:r>
      <w:r w:rsidR="008968FA">
        <w:t xml:space="preserve">To address whether response bias could explain the positive associations between CS and UCS observed in some participants, we analyzed indices of careless responding, including the </w:t>
      </w:r>
      <w:proofErr w:type="spellStart"/>
      <w:r w:rsidR="008968FA">
        <w:t>Longstring</w:t>
      </w:r>
      <w:proofErr w:type="spellEnd"/>
      <w:r w:rsidR="008968FA">
        <w:t xml:space="preserve"> Index, Intra-Individual Response Variability (IRV), Even-</w:t>
      </w:r>
      <w:r w:rsidR="008968FA">
        <w:lastRenderedPageBreak/>
        <w:t xml:space="preserve">Odd Inconsistency Index, </w:t>
      </w:r>
      <w:proofErr w:type="spellStart"/>
      <w:r w:rsidR="008968FA">
        <w:t>Mahalanobis</w:t>
      </w:r>
      <w:proofErr w:type="spellEnd"/>
      <w:r w:rsidR="008968FA">
        <w:t xml:space="preserve"> Distance, and time to completion. </w:t>
      </w:r>
      <w:r w:rsidR="006F2FFC">
        <w:t>These metrics were compared across participants with positive UCS-CS associations and those with neutral or negative associations, using data combined from both studies.</w:t>
      </w:r>
    </w:p>
    <w:p w14:paraId="071C27BB" w14:textId="6EB2B794" w:rsidR="008968FA" w:rsidRPr="008968FA" w:rsidRDefault="008968FA" w:rsidP="008968FA">
      <w:pPr>
        <w:pStyle w:val="BodyText"/>
      </w:pPr>
      <w:r w:rsidRPr="008968FA">
        <w:t>The analysis found no credible evidence that response biases accounted for the positive UCS-CS associations. Bayesian multilevel models accounted for the nested data structure, and posterior estimates indicated no reliable differences across indices between the groups (see SI for details). This suggests that the unexpected patterns are unlikely to be due to careless or insufficient effort responding.</w:t>
      </w: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093" w:name="limitarions-and-future-directions"/>
    </w:p>
    <w:p w14:paraId="2A6B81A8" w14:textId="590A1F31" w:rsidR="00D64CC3" w:rsidRPr="002F3E79" w:rsidRDefault="00D82FF3" w:rsidP="002F3E79">
      <w:pPr>
        <w:spacing w:line="480" w:lineRule="auto"/>
        <w:ind w:firstLine="708"/>
        <w:rPr>
          <w:ins w:id="1094" w:author="COLPIZZI ILARIA" w:date="2025-01-22T17:39:00Z" w16du:dateUtc="2025-01-22T16:39:00Z"/>
          <w:lang w:val="en-US"/>
        </w:rPr>
      </w:pPr>
      <w:r w:rsidRPr="00D82FF3">
        <w:rPr>
          <w:lang w:val="en-US"/>
        </w:rPr>
        <w:t xml:space="preserve">This study investigated the Bipolar Continuum Hypothesis by examining the dynamic relationship between CS and UCS in real time, drawing on Ferrari et al.’s (2022) conceptualization of self-compassion as a dynamic, multidimensional, and adaptive system. Recognizing that CS and UCS represent distinct yet interrelated components of a bipolar continuum, we tested four </w:t>
      </w:r>
      <w:r w:rsidR="00DC7A36" w:rsidRPr="00DC7A36">
        <w:rPr>
          <w:lang w:val="en-US"/>
        </w:rPr>
        <w:t>hypotheses addressing their temporal dynamics, contextual modulation, and individual variability</w:t>
      </w:r>
      <w:r w:rsidRPr="00D82FF3">
        <w:rPr>
          <w:lang w:val="en-US"/>
        </w:rPr>
        <w:t xml:space="preserve">. </w:t>
      </w:r>
      <w:r w:rsidR="00DC7A36" w:rsidRPr="00DC7A36">
        <w:rPr>
          <w:lang w:val="en-US"/>
        </w:rPr>
        <w:t>By framing self-compassion as a multidimensional system, we investigated whether CS and UCS respond asymmetrically or synergistically to contextual influences, while maintaining their interdependence</w:t>
      </w:r>
      <w:r w:rsidRPr="00D82FF3">
        <w:rPr>
          <w:lang w:val="en-US"/>
        </w:rPr>
        <w:t xml:space="preserve">. </w:t>
      </w:r>
      <w:r w:rsidR="00DC7A36" w:rsidRPr="00DC7A36">
        <w:rPr>
          <w:lang w:val="en-US"/>
        </w:rPr>
        <w:t>Below, we discuss the findings in relation to these hypotheses, highlighting their implications for the Bipolar Continuum Hypothesis and their relevance for understanding self-compassion as an adaptive, context-sensitive process.</w:t>
      </w:r>
      <w:ins w:id="1095" w:author="COLPIZZI ILARIA" w:date="2025-01-22T17:38:00Z" w16du:dateUtc="2025-01-22T16:38:00Z">
        <w:r w:rsidR="00E36A94">
          <w:rPr>
            <w:b/>
            <w:bCs/>
            <w:lang w:val="en-US"/>
          </w:rPr>
          <w:t xml:space="preserve"> </w:t>
        </w:r>
      </w:ins>
    </w:p>
    <w:p w14:paraId="0B3AA7B6" w14:textId="420FC1B8" w:rsidR="002F3E79" w:rsidRPr="002F3E79" w:rsidRDefault="002F3E79" w:rsidP="00C04DE0">
      <w:pPr>
        <w:spacing w:line="480" w:lineRule="auto"/>
        <w:ind w:firstLine="708"/>
        <w:rPr>
          <w:lang w:val="en-US"/>
        </w:rPr>
      </w:pPr>
      <w:r w:rsidRPr="002F3E79">
        <w:rPr>
          <w:b/>
          <w:bCs/>
          <w:lang w:val="en-US"/>
        </w:rPr>
        <w:t>H1</w:t>
      </w:r>
      <w:r w:rsidRPr="002F3E79">
        <w:rPr>
          <w:lang w:val="en-US"/>
        </w:rPr>
        <w:t xml:space="preserve"> proposed that cross-sectional analyses are insufficient to capture the full dimensionality of self-compassion, as they overlook the dynamic and context-sensitive interplay between CS and UCS. Our findings provide robust support for this hypothesis. </w:t>
      </w:r>
      <w:r w:rsidR="000127A1" w:rsidRPr="000127A1">
        <w:rPr>
          <w:lang w:val="en-US"/>
        </w:rPr>
        <w:t>Moderate within-</w:t>
      </w:r>
      <w:r w:rsidR="000127A1" w:rsidRPr="000127A1">
        <w:rPr>
          <w:lang w:val="en-US"/>
        </w:rPr>
        <w:lastRenderedPageBreak/>
        <w:t>subject reliability (</w:t>
      </w:r>
      <w:r w:rsidR="000127A1">
        <w:t>ω</w:t>
      </w:r>
      <w:r w:rsidR="000127A1" w:rsidRPr="000127A1">
        <w:rPr>
          <w:lang w:val="en-US"/>
        </w:rPr>
        <w:t>̃</w:t>
      </w:r>
      <w:r w:rsidR="000127A1" w:rsidRPr="000127A1">
        <w:rPr>
          <w:vertAlign w:val="subscript"/>
          <w:lang w:val="en-US"/>
        </w:rPr>
        <w:t>w</w:t>
      </w:r>
      <w:r w:rsidR="000127A1" w:rsidRPr="000127A1">
        <w:rPr>
          <w:lang w:val="en-US"/>
        </w:rPr>
        <w:t>) highlights the dynamic, fluctuating nature of state self-compassion, while high between-subject reliability (</w:t>
      </w:r>
      <w:r w:rsidR="000127A1">
        <w:t>ω</w:t>
      </w:r>
      <w:r w:rsidR="000127A1" w:rsidRPr="000127A1">
        <w:rPr>
          <w:lang w:val="en-US"/>
        </w:rPr>
        <w:t>̃</w:t>
      </w:r>
      <w:r w:rsidR="000127A1" w:rsidRPr="000127A1">
        <w:rPr>
          <w:vertAlign w:val="subscript"/>
          <w:lang w:val="en-US"/>
        </w:rPr>
        <w:t>b</w:t>
      </w:r>
      <w:r w:rsidR="000127A1" w:rsidRPr="000127A1">
        <w:rPr>
          <w:lang w:val="en-US"/>
        </w:rPr>
        <w:t xml:space="preserve">) confirms its ability to reflect stable individual differences. These findings emphasize the importance of integrating approaches that account for both enduring traits and momentary states. </w:t>
      </w:r>
      <w:moveFromRangeStart w:id="1096" w:author="COLPIZZI ILARIA" w:date="2025-01-23T11:20:00Z" w:name="move188523659"/>
      <w:moveFrom w:id="1097" w:author="COLPIZZI ILARIA" w:date="2025-01-23T11:20:00Z" w16du:dateUtc="2025-01-23T10:20:00Z">
        <w:r w:rsidR="000127A1" w:rsidRPr="00DC361A" w:rsidDel="00583350">
          <w:rPr>
            <w:highlight w:val="yellow"/>
            <w:lang w:val="en-US"/>
          </w:rPr>
          <w:t>Idionomic analysis revealed that 81% of participants showed an inverse relationship between CS and UCS, consistent with the Bipolar Continuum Hypothesis. However, 19% exhibited neutral or positive associations, underscoring the value of idiographic methods in identifying individual variability that is obscured by group-level analyses.</w:t>
        </w:r>
        <w:r w:rsidR="000127A1" w:rsidRPr="000127A1" w:rsidDel="00583350">
          <w:rPr>
            <w:lang w:val="en-US"/>
          </w:rPr>
          <w:t xml:space="preserve"> </w:t>
        </w:r>
      </w:moveFrom>
      <w:moveFromRangeEnd w:id="1096"/>
      <w:r w:rsidR="000127A1" w:rsidRPr="000127A1">
        <w:rPr>
          <w:lang w:val="en-US"/>
        </w:rPr>
        <w:t xml:space="preserve">Multilevel CFA findings added structural insights: while the Bifactor Model provided the best statistical fit, capturing a general factor and distinct CS and UCS dimensions, the Two-Factor Model’s simplicity highlighted the </w:t>
      </w:r>
      <w:r w:rsidR="00A52A46">
        <w:rPr>
          <w:lang w:val="en-US"/>
        </w:rPr>
        <w:t xml:space="preserve">relative </w:t>
      </w:r>
      <w:r w:rsidR="000127A1" w:rsidRPr="000127A1">
        <w:rPr>
          <w:lang w:val="en-US"/>
        </w:rPr>
        <w:t>autonomy of CS and UCS. Together, these results affirm the need to move beyond cross-sectional methodologies to better understand the interplay between stable and dynamic dimensions of self-compassion.</w:t>
      </w:r>
    </w:p>
    <w:p w14:paraId="7D846690" w14:textId="35647E00" w:rsidR="006B41F2" w:rsidRDefault="006B41F2" w:rsidP="006B41F2">
      <w:pPr>
        <w:spacing w:line="480" w:lineRule="auto"/>
        <w:ind w:firstLine="708"/>
        <w:rPr>
          <w:lang w:val="en-US"/>
        </w:rPr>
      </w:pPr>
      <w:r w:rsidRPr="006B41F2">
        <w:rPr>
          <w:b/>
          <w:bCs/>
          <w:lang w:val="en-US"/>
        </w:rPr>
        <w:t>H2</w:t>
      </w:r>
      <w:r w:rsidRPr="006B41F2">
        <w:rPr>
          <w:lang w:val="en-US"/>
        </w:rPr>
        <w:t xml:space="preserve"> posited that CS and UCS reflect real-time regulatory processes, exhibiting symmetrical and opposite responses to contextual factors. This hypothesis was strongly supported.</w:t>
      </w:r>
      <w:r>
        <w:rPr>
          <w:lang w:val="en-US"/>
        </w:rPr>
        <w:t xml:space="preserve"> </w:t>
      </w:r>
      <w:r w:rsidR="000127A1" w:rsidRPr="000127A1">
        <w:rPr>
          <w:lang w:val="en-US"/>
        </w:rPr>
        <w:t xml:space="preserve">Across studies, negative affect was consistently linked to decreases in CS and increases in UCS, aligning with the </w:t>
      </w:r>
      <w:r w:rsidR="000127A1" w:rsidRPr="00DC7A36">
        <w:rPr>
          <w:lang w:val="en-US"/>
        </w:rPr>
        <w:t>Bipolar Continuum Hypothesis</w:t>
      </w:r>
      <w:r w:rsidR="000127A1" w:rsidRPr="000127A1">
        <w:rPr>
          <w:lang w:val="en-US"/>
        </w:rPr>
        <w:t xml:space="preserve">’s predictions of symmetrical regulatory processes. These results </w:t>
      </w:r>
      <w:r w:rsidR="000127A1">
        <w:rPr>
          <w:lang w:val="en-US"/>
        </w:rPr>
        <w:t>show</w:t>
      </w:r>
      <w:r w:rsidR="000127A1" w:rsidRPr="000127A1">
        <w:rPr>
          <w:lang w:val="en-US"/>
        </w:rPr>
        <w:t xml:space="preserve"> how </w:t>
      </w:r>
      <w:r w:rsidR="000127A1">
        <w:rPr>
          <w:lang w:val="en-US"/>
        </w:rPr>
        <w:t xml:space="preserve">state </w:t>
      </w:r>
      <w:r w:rsidR="000127A1" w:rsidRPr="000127A1">
        <w:rPr>
          <w:lang w:val="en-US"/>
        </w:rPr>
        <w:t xml:space="preserve">self-compassion components shift adaptively in response to emotional demands, primarily shaped by internal states rather than external situational factors. This reinforces the view of </w:t>
      </w:r>
      <w:r w:rsidR="000127A1">
        <w:rPr>
          <w:lang w:val="en-US"/>
        </w:rPr>
        <w:t xml:space="preserve">state </w:t>
      </w:r>
      <w:r w:rsidR="000127A1" w:rsidRPr="000127A1">
        <w:rPr>
          <w:lang w:val="en-US"/>
        </w:rPr>
        <w:t>self-compassion as a dynamic system responsive to emotional regulation while maintaining a bipolar structure</w:t>
      </w:r>
      <w:r w:rsidRPr="006B41F2">
        <w:rPr>
          <w:lang w:val="en-US"/>
        </w:rPr>
        <w:t>.</w:t>
      </w:r>
    </w:p>
    <w:p w14:paraId="7E9D8863" w14:textId="5D56AC25" w:rsidR="000840F3" w:rsidRDefault="006B41F2" w:rsidP="000840F3">
      <w:pPr>
        <w:spacing w:line="480" w:lineRule="auto"/>
        <w:ind w:firstLine="708"/>
        <w:rPr>
          <w:ins w:id="1098" w:author="COLPIZZI ILARIA" w:date="2025-01-23T11:23:00Z" w16du:dateUtc="2025-01-23T10:23:00Z"/>
          <w:lang w:val="en-US"/>
        </w:rPr>
      </w:pPr>
      <w:r w:rsidRPr="006B41F2">
        <w:rPr>
          <w:b/>
          <w:bCs/>
          <w:lang w:val="en-US"/>
        </w:rPr>
        <w:t>H3</w:t>
      </w:r>
      <w:r w:rsidRPr="006B41F2">
        <w:rPr>
          <w:lang w:val="en-US"/>
        </w:rPr>
        <w:t xml:space="preserve"> hypothesized that contextual stressors or heightened negative affect would amplify the inverse relationship between CS and UCS.</w:t>
      </w:r>
      <w:r w:rsidR="007C4634">
        <w:rPr>
          <w:lang w:val="en-US"/>
        </w:rPr>
        <w:t xml:space="preserve"> </w:t>
      </w:r>
      <w:r w:rsidR="007C4634" w:rsidRPr="007C4634">
        <w:rPr>
          <w:lang w:val="en-US"/>
        </w:rPr>
        <w:t xml:space="preserve">Contrary to this hypothesis, the strength of the CS-UCS inverse relationship remained stable across varying stress levels, even during high-stress periods such as pre- and post-exam phases. This stability challenges prior suggestions that stress heightens bipolarity (e.g., </w:t>
      </w:r>
      <w:proofErr w:type="spellStart"/>
      <w:r w:rsidR="007C4634" w:rsidRPr="007C4634">
        <w:rPr>
          <w:lang w:val="en-US"/>
        </w:rPr>
        <w:t>Dejonckheere</w:t>
      </w:r>
      <w:proofErr w:type="spellEnd"/>
      <w:r w:rsidR="007C4634" w:rsidRPr="007C4634">
        <w:rPr>
          <w:lang w:val="en-US"/>
        </w:rPr>
        <w:t xml:space="preserve"> et al., 2021). Instead, it highlights the robustness of the CS-UCS relationship, which remains consistently inverse across stress contexts. These results suggest that while CS and UCS adapt to stress, their interdependence does not intensify, supporting the </w:t>
      </w:r>
      <w:r w:rsidR="007C4634" w:rsidRPr="00DC7A36">
        <w:rPr>
          <w:lang w:val="en-US"/>
        </w:rPr>
        <w:t>Bipolar Continuum Hypothesis</w:t>
      </w:r>
      <w:r w:rsidR="007C4634" w:rsidRPr="007C4634">
        <w:rPr>
          <w:lang w:val="en-US"/>
        </w:rPr>
        <w:t>’s core principle of stability in the bipolar structure</w:t>
      </w:r>
      <w:r w:rsidRPr="006B41F2">
        <w:rPr>
          <w:lang w:val="en-US"/>
        </w:rPr>
        <w:t>.</w:t>
      </w:r>
    </w:p>
    <w:p w14:paraId="7490069C" w14:textId="6DB12745" w:rsidR="000840F3" w:rsidRDefault="000840F3" w:rsidP="00E118AB">
      <w:pPr>
        <w:spacing w:line="480" w:lineRule="auto"/>
        <w:ind w:firstLine="708"/>
        <w:rPr>
          <w:lang w:val="en-US"/>
        </w:rPr>
      </w:pPr>
      <w:ins w:id="1099" w:author="COLPIZZI ILARIA" w:date="2025-01-23T11:23:00Z">
        <w:r w:rsidRPr="000840F3">
          <w:rPr>
            <w:b/>
            <w:bCs/>
            <w:lang w:val="en-US"/>
            <w:rPrChange w:id="1100" w:author="COLPIZZI ILARIA" w:date="2025-01-23T11:23:00Z" w16du:dateUtc="2025-01-23T10:23:00Z">
              <w:rPr/>
            </w:rPrChange>
          </w:rPr>
          <w:lastRenderedPageBreak/>
          <w:t>H4</w:t>
        </w:r>
        <w:r w:rsidRPr="000840F3">
          <w:rPr>
            <w:lang w:val="en-US"/>
            <w:rPrChange w:id="1101" w:author="COLPIZZI ILARIA" w:date="2025-01-23T11:23:00Z" w16du:dateUtc="2025-01-23T10:23:00Z">
              <w:rPr/>
            </w:rPrChange>
          </w:rPr>
          <w:t xml:space="preserve"> proposed that the CS–UCS relationship varies across individuals, reflecting distinct patterns in how </w:t>
        </w:r>
      </w:ins>
      <w:ins w:id="1102" w:author="COLPIZZI ILARIA" w:date="2025-01-23T11:23:00Z" w16du:dateUtc="2025-01-23T10:23:00Z">
        <w:r w:rsidRPr="000840F3">
          <w:rPr>
            <w:lang w:val="en-US"/>
            <w:rPrChange w:id="1103" w:author="COLPIZZI ILARIA" w:date="2025-01-23T11:23:00Z" w16du:dateUtc="2025-01-23T10:23:00Z">
              <w:rPr/>
            </w:rPrChange>
          </w:rPr>
          <w:t xml:space="preserve">state </w:t>
        </w:r>
      </w:ins>
      <w:ins w:id="1104" w:author="COLPIZZI ILARIA" w:date="2025-01-23T11:23:00Z">
        <w:r w:rsidRPr="000840F3">
          <w:rPr>
            <w:lang w:val="en-US"/>
            <w:rPrChange w:id="1105" w:author="COLPIZZI ILARIA" w:date="2025-01-23T11:23:00Z" w16du:dateUtc="2025-01-23T10:23:00Z">
              <w:rPr/>
            </w:rPrChange>
          </w:rPr>
          <w:t xml:space="preserve">self-compassion components interact. This hypothesis was partially supported: while 81% of </w:t>
        </w:r>
        <w:r w:rsidRPr="000840F3">
          <w:rPr>
            <w:lang w:val="en-US"/>
            <w:rPrChange w:id="1106" w:author="COLPIZZI ILARIA" w:date="2025-01-23T11:24:00Z" w16du:dateUtc="2025-01-23T10:24:00Z">
              <w:rPr/>
            </w:rPrChange>
          </w:rPr>
          <w:t xml:space="preserve">participants exhibited the expected inverse relationship, </w:t>
        </w:r>
      </w:ins>
      <w:ins w:id="1107" w:author="COLPIZZI ILARIA" w:date="2025-01-23T11:23:00Z" w16du:dateUtc="2025-01-23T10:23:00Z">
        <w:r w:rsidRPr="000840F3">
          <w:rPr>
            <w:lang w:val="en-US"/>
            <w:rPrChange w:id="1108" w:author="COLPIZZI ILARIA" w:date="2025-01-23T11:24:00Z" w16du:dateUtc="2025-01-23T10:24:00Z">
              <w:rPr>
                <w:highlight w:val="yellow"/>
                <w:lang w:val="en-US"/>
              </w:rPr>
            </w:rPrChange>
          </w:rPr>
          <w:t>consistent with the Bipolar Continuum Hypothesis</w:t>
        </w:r>
      </w:ins>
      <w:ins w:id="1109" w:author="COLPIZZI ILARIA" w:date="2025-01-23T11:24:00Z" w16du:dateUtc="2025-01-23T10:24:00Z">
        <w:r w:rsidRPr="000840F3">
          <w:rPr>
            <w:lang w:val="en-US"/>
          </w:rPr>
          <w:t>,</w:t>
        </w:r>
        <w:r>
          <w:rPr>
            <w:lang w:val="en-US"/>
          </w:rPr>
          <w:t xml:space="preserve"> </w:t>
        </w:r>
      </w:ins>
      <w:ins w:id="1110" w:author="COLPIZZI ILARIA" w:date="2025-01-23T11:23:00Z">
        <w:r w:rsidRPr="000840F3">
          <w:rPr>
            <w:lang w:val="en-US"/>
            <w:rPrChange w:id="1111" w:author="COLPIZZI ILARIA" w:date="2025-01-23T11:23:00Z" w16du:dateUtc="2025-01-23T10:23:00Z">
              <w:rPr/>
            </w:rPrChange>
          </w:rPr>
          <w:t>19% showed neutral or positive associations. These findings underscore the importance of moving beyond group-level assumptions and highlight the value of idiographic methods for uncovering individual variability that might otherwise remain hidden.</w:t>
        </w:r>
      </w:ins>
    </w:p>
    <w:p w14:paraId="652B359B" w14:textId="2BFDC3B6" w:rsidR="006B41F2" w:rsidRDefault="006B41F2" w:rsidP="006B41F2">
      <w:pPr>
        <w:spacing w:line="480" w:lineRule="auto"/>
        <w:ind w:firstLine="708"/>
        <w:rPr>
          <w:lang w:val="en-US"/>
        </w:rPr>
      </w:pPr>
      <w:del w:id="1112" w:author="COLPIZZI ILARIA" w:date="2025-01-23T11:24:00Z" w16du:dateUtc="2025-01-23T10:24:00Z">
        <w:r w:rsidRPr="006B41F2" w:rsidDel="00E118AB">
          <w:rPr>
            <w:b/>
            <w:bCs/>
            <w:lang w:val="en-US"/>
          </w:rPr>
          <w:delText>H4</w:delText>
        </w:r>
        <w:r w:rsidRPr="006B41F2" w:rsidDel="00E118AB">
          <w:rPr>
            <w:lang w:val="en-US"/>
          </w:rPr>
          <w:delText xml:space="preserve"> posited that the CS-UCS relationship varies across individuals, reflecting inter-individual differences in how self-compassion components interact. This hypothesis was partially supported.</w:delText>
        </w:r>
        <w:r w:rsidDel="00E118AB">
          <w:rPr>
            <w:lang w:val="en-US"/>
          </w:rPr>
          <w:delText xml:space="preserve"> </w:delText>
        </w:r>
        <w:r w:rsidR="004B6030" w:rsidRPr="004B6030" w:rsidDel="00E118AB">
          <w:rPr>
            <w:lang w:val="en-US"/>
          </w:rPr>
          <w:delText xml:space="preserve">While most participants displayed the expected inverse CS-UCS relationship, 19% exhibited neutral or positive associations, highlighting inter-individual variability. This variability underscores the need to move beyond assumptions of a </w:delText>
        </w:r>
        <w:r w:rsidR="004B6030" w:rsidRPr="00D64CC3" w:rsidDel="00E118AB">
          <w:rPr>
            <w:highlight w:val="yellow"/>
            <w:lang w:val="en-US"/>
            <w:rPrChange w:id="1113" w:author="COLPIZZI ILARIA" w:date="2025-01-22T17:42:00Z" w16du:dateUtc="2025-01-22T16:42:00Z">
              <w:rPr>
                <w:lang w:val="en-US"/>
              </w:rPr>
            </w:rPrChange>
          </w:rPr>
          <w:delText>universal CS-UCS relationship</w:delText>
        </w:r>
        <w:r w:rsidR="004B6030" w:rsidRPr="004B6030" w:rsidDel="00E118AB">
          <w:rPr>
            <w:lang w:val="en-US"/>
          </w:rPr>
          <w:delText>.</w:delText>
        </w:r>
      </w:del>
      <w:moveToRangeStart w:id="1114" w:author="COLPIZZI ILARIA" w:date="2025-01-23T11:20:00Z" w:name="move188523659"/>
      <w:moveTo w:id="1115" w:author="COLPIZZI ILARIA" w:date="2025-01-23T11:20:00Z" w16du:dateUtc="2025-01-23T10:20:00Z">
        <w:del w:id="1116" w:author="COLPIZZI ILARIA" w:date="2025-01-23T11:24:00Z" w16du:dateUtc="2025-01-23T10:24:00Z">
          <w:r w:rsidR="00583350" w:rsidRPr="00E21D27" w:rsidDel="00E118AB">
            <w:rPr>
              <w:highlight w:val="yellow"/>
              <w:lang w:val="en-US"/>
            </w:rPr>
            <w:delText>Idionomic analysis revealed that 81% of participants showed an inverse relationship between CS and UCS, consistent with the Bipolar Continuum Hypothesis. However, 19% exhibited neutral or positive associations, underscoring the value of idiographic methods in identifying individual variability that is obscured by group-level analyses.</w:delText>
          </w:r>
        </w:del>
      </w:moveTo>
      <w:moveToRangeEnd w:id="1114"/>
      <w:del w:id="1117" w:author="COLPIZZI ILARIA" w:date="2025-01-22T17:42:00Z" w16du:dateUtc="2025-01-22T16:42:00Z">
        <w:r w:rsidR="004B6030" w:rsidRPr="004B6030" w:rsidDel="00D64CC3">
          <w:rPr>
            <w:lang w:val="en-US"/>
          </w:rPr>
          <w:delText xml:space="preserve"> </w:delText>
        </w:r>
      </w:del>
      <w:r w:rsidR="004B6030" w:rsidRPr="004B6030">
        <w:rPr>
          <w:lang w:val="en-US"/>
        </w:rPr>
        <w:t xml:space="preserve">Additionally, higher trait decentering strengthened the inverse relationship, suggesting that mindfulness-related traits may enhance the coupling between self-compassionate and self-critical responses. These findings emphasize the importance of frameworks that incorporate individual differences, extending the </w:t>
      </w:r>
      <w:r w:rsidR="004B6030" w:rsidRPr="00DC7A36">
        <w:rPr>
          <w:lang w:val="en-US"/>
        </w:rPr>
        <w:t>Bipolar Continuum Hypothesis</w:t>
      </w:r>
      <w:r w:rsidR="004B6030" w:rsidRPr="004B6030">
        <w:rPr>
          <w:lang w:val="en-US"/>
        </w:rPr>
        <w:t xml:space="preserve"> to accommodate nuanced patterns of self-compassion</w:t>
      </w:r>
      <w:r w:rsidRPr="006B41F2">
        <w:rPr>
          <w:lang w:val="en-US"/>
        </w:rPr>
        <w:t>.</w:t>
      </w:r>
    </w:p>
    <w:p w14:paraId="17A304E3" w14:textId="49C66DCA" w:rsidR="009E4601" w:rsidRPr="009E4601" w:rsidDel="0008464F" w:rsidRDefault="009E4601" w:rsidP="009E4601">
      <w:pPr>
        <w:spacing w:line="480" w:lineRule="auto"/>
        <w:ind w:firstLine="708"/>
        <w:rPr>
          <w:del w:id="1118" w:author="COLPIZZI ILARIA" w:date="2025-01-23T11:33:00Z" w16du:dateUtc="2025-01-23T10:33:00Z"/>
          <w:lang w:val="en-US"/>
        </w:rPr>
      </w:pPr>
      <w:del w:id="1119" w:author="COLPIZZI ILARIA" w:date="2025-01-23T11:33:00Z" w16du:dateUtc="2025-01-23T10:33:00Z">
        <w:r w:rsidRPr="009E4601" w:rsidDel="0008464F">
          <w:rPr>
            <w:lang w:val="en-US"/>
          </w:rPr>
          <w:delText>To address the findings that diverge from the Bipolar Continuum Hypothesis</w:delText>
        </w:r>
      </w:del>
      <w:del w:id="1120" w:author="COLPIZZI ILARIA" w:date="2025-01-22T17:43:00Z" w16du:dateUtc="2025-01-22T16:43:00Z">
        <w:r w:rsidRPr="009E4601" w:rsidDel="00D64CC3">
          <w:rPr>
            <w:lang w:val="en-US"/>
          </w:rPr>
          <w:delText xml:space="preserve"> (BCH)</w:delText>
        </w:r>
      </w:del>
      <w:del w:id="1121" w:author="COLPIZZI ILARIA" w:date="2025-01-23T11:33:00Z" w16du:dateUtc="2025-01-23T10:33:00Z">
        <w:r w:rsidRPr="009E4601" w:rsidDel="0008464F">
          <w:rPr>
            <w:lang w:val="en-US"/>
          </w:rPr>
          <w:delText>, one plausible explanation is that self-compassion may represent a single construct encompassing subdimensions or facets that exhibit differential sensitivity to external influences depending on the context. This interpretation, supported by evidence from Study 2, aligns with the idea of a general construct that manifests in diverse expressions across varying circumstances. However, such a perspective necessitates additional theoretical and empirica</w:delText>
        </w:r>
        <w:r w:rsidRPr="0008464F" w:rsidDel="0008464F">
          <w:rPr>
            <w:lang w:val="en-US"/>
          </w:rPr>
          <w:delText xml:space="preserve">l support to validate the </w:delText>
        </w:r>
      </w:del>
      <w:del w:id="1122" w:author="COLPIZZI ILARIA" w:date="2025-01-23T11:31:00Z" w16du:dateUtc="2025-01-23T10:31:00Z">
        <w:r w:rsidRPr="0008464F" w:rsidDel="006D5BAF">
          <w:rPr>
            <w:lang w:val="en-US"/>
          </w:rPr>
          <w:delText xml:space="preserve">unidimensionality </w:delText>
        </w:r>
      </w:del>
      <w:del w:id="1123" w:author="COLPIZZI ILARIA" w:date="2025-01-23T11:33:00Z" w16du:dateUtc="2025-01-23T10:33:00Z">
        <w:r w:rsidRPr="0008464F" w:rsidDel="0008464F">
          <w:rPr>
            <w:lang w:val="en-US"/>
          </w:rPr>
          <w:delText>of self-compassion within this framework.</w:delText>
        </w:r>
        <w:r w:rsidRPr="009E4601" w:rsidDel="0008464F">
          <w:rPr>
            <w:lang w:val="en-US"/>
          </w:rPr>
          <w:delText xml:space="preserve"> Importantly, this view contrasts </w:delText>
        </w:r>
        <w:r w:rsidRPr="00D64CC3" w:rsidDel="0008464F">
          <w:rPr>
            <w:highlight w:val="yellow"/>
            <w:lang w:val="en-US"/>
            <w:rPrChange w:id="1124" w:author="COLPIZZI ILARIA" w:date="2025-01-22T17:43:00Z" w16du:dateUtc="2025-01-22T16:43:00Z">
              <w:rPr>
                <w:lang w:val="en-US"/>
              </w:rPr>
            </w:rPrChange>
          </w:rPr>
          <w:delText>with Neff's conceptualization of self-compassion as a singular, bipolar construct, which emphasizes the inherently inverse relationship between its components</w:delText>
        </w:r>
        <w:r w:rsidRPr="009E4601" w:rsidDel="0008464F">
          <w:rPr>
            <w:lang w:val="en-US"/>
          </w:rPr>
          <w:delText xml:space="preserve"> (Neff, 2022; 2023).</w:delText>
        </w:r>
      </w:del>
    </w:p>
    <w:p w14:paraId="4E4B7979" w14:textId="153D512B" w:rsidR="009E4601" w:rsidRPr="009E4601" w:rsidRDefault="009E4601" w:rsidP="009E4601">
      <w:pPr>
        <w:spacing w:line="480" w:lineRule="auto"/>
        <w:ind w:firstLine="708"/>
        <w:rPr>
          <w:lang w:val="en-US"/>
        </w:rPr>
      </w:pPr>
      <w:r w:rsidRPr="009E4601">
        <w:rPr>
          <w:lang w:val="en-US"/>
        </w:rPr>
        <w:t xml:space="preserve">This study highlights the complexities of measuring dynamic systems such as state self-compassion. While the Bipolar Continuum Hypothesis suggests self-compassion exists along a continuum between CS and UCS, our findings </w:t>
      </w:r>
      <w:r>
        <w:rPr>
          <w:lang w:val="en-US"/>
        </w:rPr>
        <w:t>show</w:t>
      </w:r>
      <w:r w:rsidRPr="009E4601">
        <w:rPr>
          <w:lang w:val="en-US"/>
        </w:rPr>
        <w:t xml:space="preserve"> significant variability in this relationship across individuals and contexts, posing challenges for both theoretical understanding and practical measurement.</w:t>
      </w:r>
    </w:p>
    <w:p w14:paraId="09311DAC" w14:textId="68F65BA5" w:rsidR="009E4601" w:rsidRPr="009E4601" w:rsidRDefault="009E4601" w:rsidP="009E4601">
      <w:pPr>
        <w:spacing w:line="480" w:lineRule="auto"/>
        <w:ind w:firstLine="708"/>
        <w:rPr>
          <w:lang w:val="en-US"/>
        </w:rPr>
      </w:pPr>
      <w:r w:rsidRPr="009E4601">
        <w:rPr>
          <w:lang w:val="en-US"/>
        </w:rPr>
        <w:t xml:space="preserve">A key challenge is reconciling the theoretical multidimensionality of self-compassion with measurement approaches. Using a total score on the Self-Compassion Scale, as Neff (2022, 2023) advocates, offers simplicity and </w:t>
      </w:r>
      <w:r w:rsidRPr="00A94E74">
        <w:rPr>
          <w:lang w:val="en-US"/>
        </w:rPr>
        <w:t xml:space="preserve">captures an overarching self-compassion factor. However, this approach comes at the cost of nuance. Collapsing CS and UCS into a single score risks obscuring their distinct patterns and differential sensitivity to contextual factors, as observed in our findings. It can also reduce predictive power by losing variance compared to analyzing CS and UCS separately. Importantly, combining these opposing components into a single score may </w:t>
      </w:r>
      <w:r w:rsidRPr="00A94E74">
        <w:rPr>
          <w:lang w:val="en-US"/>
        </w:rPr>
        <w:lastRenderedPageBreak/>
        <w:t>overlook asymmetries, such as the effect of mindfulness traits like decentering, which reduced UCS without a proportional increase in CS.</w:t>
      </w:r>
    </w:p>
    <w:p w14:paraId="48E9E242" w14:textId="720C8699" w:rsidR="009E4601" w:rsidRPr="009E4601" w:rsidRDefault="00A52A46" w:rsidP="009E4601">
      <w:pPr>
        <w:spacing w:line="480" w:lineRule="auto"/>
        <w:ind w:firstLine="708"/>
        <w:rPr>
          <w:lang w:val="en-US"/>
        </w:rPr>
      </w:pPr>
      <w:r w:rsidRPr="00A52A46">
        <w:rPr>
          <w:lang w:val="en-US"/>
        </w:rPr>
        <w:t>Conversely, analyzing CS and UCS separately offers deeper insights into their distinct roles and interactions.</w:t>
      </w:r>
      <w:r>
        <w:rPr>
          <w:lang w:val="en-US"/>
        </w:rPr>
        <w:t xml:space="preserve"> </w:t>
      </w:r>
      <w:r w:rsidR="009E4601" w:rsidRPr="009E4601">
        <w:rPr>
          <w:lang w:val="en-US"/>
        </w:rPr>
        <w:t xml:space="preserve">For instance, our findings revealed considerable individual-level variability in the strength and direction of the CS-UCS relationship, which a total score would have masked. However, this approach increases model complexity, highlighting a trade-off between simplicity and </w:t>
      </w:r>
      <w:r w:rsidR="003E2E9C">
        <w:rPr>
          <w:lang w:val="en-US"/>
        </w:rPr>
        <w:t>depth</w:t>
      </w:r>
      <w:r w:rsidR="009E4601" w:rsidRPr="009E4601">
        <w:rPr>
          <w:lang w:val="en-US"/>
        </w:rPr>
        <w:t xml:space="preserve"> in self-compassion research.</w:t>
      </w:r>
    </w:p>
    <w:p w14:paraId="0A2EB26E" w14:textId="77777777" w:rsidR="009E4601" w:rsidRDefault="009E4601" w:rsidP="009E4601">
      <w:pPr>
        <w:spacing w:line="480" w:lineRule="auto"/>
        <w:ind w:firstLine="708"/>
        <w:rPr>
          <w:lang w:val="en-US"/>
        </w:rPr>
      </w:pPr>
      <w:r w:rsidRPr="009E4601">
        <w:rPr>
          <w:lang w:val="en-US"/>
        </w:rPr>
        <w:t>Beyond measurement, this study underscores the challenges of modeling self-compassion as a dynamic, context-sensitive construct. Real-life processes are shaped by a complex interplay of traits, situational factors, and moment-to-moment regulatory mechanisms. While EMA is a powerful tool for capturing these dynamics in naturalistic settings, it introduces methodological complexities. Temporal modeling requires addressing issues such as autocorrelation, lagged effects, and within-person variability—factors that complicate interpretation, increase computational demands, and necessitate larger sample sizes to ensure robust statistical power.</w:t>
      </w:r>
    </w:p>
    <w:p w14:paraId="66947AC2" w14:textId="65A1C5D0" w:rsidR="009E4601" w:rsidRDefault="009E4601" w:rsidP="009E4601">
      <w:pPr>
        <w:spacing w:line="480" w:lineRule="auto"/>
        <w:ind w:firstLine="708"/>
        <w:rPr>
          <w:lang w:val="en-US"/>
        </w:rPr>
      </w:pPr>
      <w:r w:rsidRPr="009E4601">
        <w:rPr>
          <w:lang w:val="en-US"/>
        </w:rPr>
        <w:t xml:space="preserve">The observed variability in CS-UCS associations underscores the importance of personalized approaches in psychological interventions. Rather than adopting a one-size-fits-all strategy, tailored treatments could focus on enhancing CS or reducing UCS based on an individual’s specific profile. For instance, individuals with heightened UCS may benefit more from targeted interventions aimed at mitigating self-criticism, whereas those with low CS might require strategies to cultivate self-compassionate responses. Additionally, the differential impact of mindfulness on UCS suggests that mindfulness-based interventions could be further refined to specifically address self-critical tendencies, particularly in cases where boosting CS proves challenging. These individualized approaches align with contemporary models of psychological </w:t>
      </w:r>
      <w:r w:rsidRPr="009E4601">
        <w:rPr>
          <w:lang w:val="en-US"/>
        </w:rPr>
        <w:lastRenderedPageBreak/>
        <w:t>care that emphasize flexibility and adaptability to meet unique client needs (Ferrari et al., 2022; Ullrich-French &amp; Cox, 2020).</w:t>
      </w:r>
    </w:p>
    <w:p w14:paraId="172779A7" w14:textId="34020056" w:rsidR="009E4601" w:rsidRPr="009E4601" w:rsidRDefault="009E4601" w:rsidP="009E4601">
      <w:pPr>
        <w:spacing w:line="480" w:lineRule="auto"/>
        <w:ind w:firstLine="708"/>
        <w:rPr>
          <w:lang w:val="en-US"/>
        </w:rPr>
      </w:pPr>
      <w:r w:rsidRPr="009E4601">
        <w:rPr>
          <w:b/>
          <w:bCs/>
          <w:lang w:val="en-US"/>
        </w:rPr>
        <w:t>Limitations and Future Directions.</w:t>
      </w:r>
      <w:r>
        <w:rPr>
          <w:lang w:val="en-US"/>
        </w:rPr>
        <w:t xml:space="preserve"> </w:t>
      </w:r>
      <w:r w:rsidRPr="009E4601">
        <w:rPr>
          <w:lang w:val="en-US"/>
        </w:rPr>
        <w:t xml:space="preserve">This study highlights the need for balancing simplicity and nuance when investigating dynamic constructs like self-compassion. While total scores on the Self-Compassion Scale offer practical utility, they may overlook the multidimensional and context-sensitive nature of self-compassion. Approaches integrating the simplicity of total scores with the depth of multidimensional analyses could provide a more robust and theoretically aligned understanding of </w:t>
      </w:r>
      <w:r>
        <w:rPr>
          <w:lang w:val="en-US"/>
        </w:rPr>
        <w:t xml:space="preserve">state </w:t>
      </w:r>
      <w:r w:rsidRPr="009E4601">
        <w:rPr>
          <w:lang w:val="en-US"/>
        </w:rPr>
        <w:t>self-compassion.</w:t>
      </w:r>
    </w:p>
    <w:p w14:paraId="50AB9279" w14:textId="77777777" w:rsidR="009E4601" w:rsidRDefault="009E4601" w:rsidP="009E4601">
      <w:pPr>
        <w:spacing w:line="480" w:lineRule="auto"/>
        <w:ind w:firstLine="708"/>
        <w:rPr>
          <w:lang w:val="en-US"/>
        </w:rPr>
      </w:pPr>
      <w:r w:rsidRPr="009E4601">
        <w:rPr>
          <w:lang w:val="en-US"/>
        </w:rPr>
        <w:t xml:space="preserve">Key strengths of this study include the use of repeated naturalistic sampling within a community-based sample, offering valuable insights into the temporal dynamics of state self-compassion. However, limitations warrant attention. The predominantly student sample restricts generalizability to clinical populations, where UCS is typically higher and CS lower. Expanding research to clinical contexts would enhance understanding of self-compassion dynamics in populations with greater self-criticism. </w:t>
      </w:r>
    </w:p>
    <w:p w14:paraId="3BD29C4D" w14:textId="15BEB828" w:rsidR="009E4601" w:rsidRPr="009E4601" w:rsidRDefault="009E4601" w:rsidP="009E4601">
      <w:pPr>
        <w:spacing w:line="480" w:lineRule="auto"/>
        <w:ind w:firstLine="708"/>
        <w:rPr>
          <w:lang w:val="en-US"/>
        </w:rPr>
      </w:pPr>
      <w:r w:rsidRPr="009E4601">
        <w:rPr>
          <w:lang w:val="en-US"/>
        </w:rPr>
        <w:t>Moreover, the absence of influential momentary variables like mindfulness and rumination limits the scope of interpretation. Including such variables could deepen insights into factors shaping the CS-UCS relationship. Although the weekly EMA protocol minimized participant burden, higher-frequency sampling could capture finer-grained temporal variations and provide a more detailed picture of contextual fluctuations.</w:t>
      </w:r>
    </w:p>
    <w:p w14:paraId="69DE0045" w14:textId="3E728B88" w:rsidR="009E4601" w:rsidRPr="009E4601" w:rsidRDefault="009E4601" w:rsidP="009E4601">
      <w:pPr>
        <w:spacing w:line="480" w:lineRule="auto"/>
        <w:ind w:firstLine="708"/>
        <w:rPr>
          <w:lang w:val="en-US"/>
        </w:rPr>
      </w:pPr>
      <w:r w:rsidRPr="009E4601">
        <w:rPr>
          <w:lang w:val="en-US"/>
        </w:rPr>
        <w:t>Finally, the reliance on Neff’s State Self-Compassion Scale reflects an individualistic framework common to Western cultures. Future research incorporating alternative perspectives, such as relational or Buddhist-based models, could enrich our understanding of self-compassion as a culturally influenced construct.</w:t>
      </w:r>
    </w:p>
    <w:p w14:paraId="7F9DCE25" w14:textId="4C32B4AB" w:rsidR="005923FE" w:rsidRPr="009E4601" w:rsidRDefault="009E4601" w:rsidP="007D52D1">
      <w:pPr>
        <w:spacing w:line="480" w:lineRule="auto"/>
        <w:ind w:firstLine="708"/>
        <w:rPr>
          <w:lang w:val="en-US"/>
        </w:rPr>
      </w:pPr>
      <w:r w:rsidRPr="009E4601">
        <w:rPr>
          <w:lang w:val="en-US"/>
        </w:rPr>
        <w:lastRenderedPageBreak/>
        <w:t>In conclusion, while this study supports the Bipolar Continuum Hypothesis in many respects, it also reveals important limitations. The observed individual variability and the differential impact of mindfulness on UCS highlight the complexity of self-compassion as a construct. By integrating both nomothetic and idiographic approaches, future research can advance our understanding of state self-compassion and inform personalized therapeutic interventions.</w:t>
      </w:r>
    </w:p>
    <w:p w14:paraId="6BA303D5" w14:textId="2757EEE9" w:rsidR="00AA3C26" w:rsidRDefault="00AA3C26" w:rsidP="00EB6DD6">
      <w:pPr>
        <w:spacing w:line="480" w:lineRule="auto"/>
        <w:rPr>
          <w:bCs/>
          <w:lang w:val="en-US"/>
        </w:rPr>
      </w:pPr>
      <w:r w:rsidRPr="00EB6DD6">
        <w:rPr>
          <w:b/>
          <w:lang w:val="en-US"/>
        </w:rPr>
        <w:t xml:space="preserve">Data availability. </w:t>
      </w:r>
      <w:r w:rsidRPr="00EB6DD6">
        <w:rPr>
          <w:bCs/>
          <w:lang w:val="en-US"/>
        </w:rPr>
        <w:t xml:space="preserve">Data are available at </w:t>
      </w:r>
      <w:hyperlink r:id="rId11" w:history="1">
        <w:r w:rsidRPr="00EB6DD6">
          <w:rPr>
            <w:rStyle w:val="Hyperlink"/>
            <w:bCs/>
            <w:lang w:val="en-US"/>
          </w:rPr>
          <w:t>https://osf.io/8vg3h/?view_only=815fd6e81b8e421e84428ec23b659c95</w:t>
        </w:r>
      </w:hyperlink>
      <w:r w:rsidRPr="00EB6DD6">
        <w:rPr>
          <w:bCs/>
          <w:lang w:val="en-US"/>
        </w:rPr>
        <w:t xml:space="preserve"> </w:t>
      </w:r>
    </w:p>
    <w:p w14:paraId="2A101A36" w14:textId="20E27452" w:rsidR="007D52D1" w:rsidRPr="007D52D1" w:rsidRDefault="007D52D1" w:rsidP="00EB6DD6">
      <w:pPr>
        <w:spacing w:line="480" w:lineRule="auto"/>
        <w:rPr>
          <w:rFonts w:eastAsiaTheme="minorHAnsi"/>
          <w:b/>
          <w:lang w:val="en-US" w:eastAsia="en-US"/>
        </w:rPr>
      </w:pPr>
      <w:r w:rsidRPr="00F80F08">
        <w:rPr>
          <w:b/>
          <w:lang w:val="en-US"/>
        </w:rPr>
        <w:t>Declarations</w:t>
      </w:r>
    </w:p>
    <w:p w14:paraId="3D6E4C9B" w14:textId="77777777" w:rsidR="00AA3C26" w:rsidRPr="00EB6DD6" w:rsidRDefault="00AA3C26" w:rsidP="00EB6DD6">
      <w:pPr>
        <w:pStyle w:val="BodyText"/>
        <w:ind w:firstLine="0"/>
        <w:rPr>
          <w:rFonts w:cs="Times New Roman"/>
        </w:rPr>
      </w:pPr>
      <w:r w:rsidRPr="00EB6DD6">
        <w:rPr>
          <w:rFonts w:cs="Times New Roman"/>
          <w:b/>
          <w:bCs/>
        </w:rPr>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30129623" w14:textId="77777777" w:rsidR="005923FE" w:rsidRDefault="00AA3C26" w:rsidP="003C6515">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3EB3775D" w14:textId="700E9C62" w:rsidR="004F6F71" w:rsidRDefault="00AA3C26" w:rsidP="001406D5">
      <w:pPr>
        <w:pStyle w:val="BodyText"/>
        <w:ind w:firstLine="0"/>
        <w:rPr>
          <w:ins w:id="1125" w:author="COLPIZZI ILARIA" w:date="2025-01-22T17:51:00Z" w16du:dateUtc="2025-01-22T16:51:00Z"/>
        </w:rPr>
      </w:pPr>
      <w:r w:rsidRPr="00EB6DD6">
        <w:rPr>
          <w:rFonts w:cs="Times New Roman"/>
          <w:b/>
          <w:bCs/>
        </w:rPr>
        <w:t xml:space="preserve">Conflict of interest. </w:t>
      </w:r>
      <w:r w:rsidRPr="00EB6DD6">
        <w:rPr>
          <w:rFonts w:cs="Times New Roman"/>
        </w:rPr>
        <w:t>The authors declare that they have no conflict of interest.</w:t>
      </w:r>
      <w:bookmarkStart w:id="1126" w:name="references"/>
      <w:bookmarkEnd w:id="1091"/>
      <w:bookmarkEnd w:id="1093"/>
      <w:ins w:id="1127" w:author="COLPIZZI ILARIA" w:date="2025-01-22T17:51:00Z" w16du:dateUtc="2025-01-22T16:51:00Z">
        <w:r w:rsidR="004F6F71">
          <w:br w:type="page"/>
        </w:r>
      </w:ins>
    </w:p>
    <w:p w14:paraId="7C4E0994" w14:textId="1E18F674" w:rsidR="00AA3C26" w:rsidRPr="003C6515" w:rsidRDefault="00AA3C26" w:rsidP="003C6515">
      <w:pPr>
        <w:pStyle w:val="FirstParagraph"/>
        <w:ind w:firstLine="0"/>
        <w:jc w:val="center"/>
        <w:rPr>
          <w:rFonts w:cs="Times New Roman"/>
        </w:rPr>
      </w:pPr>
      <w:r w:rsidRPr="00EB6DD6">
        <w:rPr>
          <w:rFonts w:cs="Times New Roman"/>
          <w:b/>
          <w:bCs/>
        </w:rPr>
        <w:lastRenderedPageBreak/>
        <w:t>References</w:t>
      </w:r>
    </w:p>
    <w:p w14:paraId="58D25F30" w14:textId="2F77C0D9" w:rsidR="00AA3C26" w:rsidRPr="00EB6DD6" w:rsidRDefault="00AA3C26" w:rsidP="00EB6DD6">
      <w:pPr>
        <w:pStyle w:val="Bibliography"/>
        <w:rPr>
          <w:rFonts w:cs="Times New Roman"/>
        </w:rPr>
      </w:pPr>
      <w:bookmarkStart w:id="1128" w:name="ref-aldao2013future"/>
      <w:bookmarkStart w:id="1129"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2"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1130" w:name="ref-aldao2015emotion"/>
      <w:bookmarkEnd w:id="1128"/>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3"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4"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5"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6"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1131" w:name="ref-bernstein2015decentering"/>
      <w:bookmarkEnd w:id="1130"/>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7"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1132" w:name="ref-biehler2022clarifying"/>
      <w:bookmarkEnd w:id="1131"/>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8"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lastRenderedPageBreak/>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9"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1133" w:name="ref-carpenter2016ambulatory"/>
      <w:bookmarkEnd w:id="1132"/>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r w:rsidR="00123241">
        <w:fldChar w:fldCharType="begin"/>
      </w:r>
      <w:r w:rsidR="00123241" w:rsidRPr="00F80F08">
        <w:rPr>
          <w:lang w:val="it-IT"/>
          <w:rPrChange w:id="1134" w:author="COLPIZZI ILARIA" w:date="2025-01-23T09:49:00Z" w16du:dateUtc="2025-01-23T08:49:00Z">
            <w:rPr/>
          </w:rPrChange>
        </w:rPr>
        <w:instrText>HYPERLINK "https://doi.org/10.1177/1073191116632341"</w:instrText>
      </w:r>
      <w:r w:rsidR="00123241">
        <w:fldChar w:fldCharType="separate"/>
      </w:r>
      <w:r w:rsidR="00123241" w:rsidRPr="00EB6DD6">
        <w:rPr>
          <w:rStyle w:val="Hyperlink"/>
          <w:rFonts w:cs="Times New Roman"/>
          <w:lang w:val="it-IT"/>
        </w:rPr>
        <w:t>https://doi.org/10.1177/1073191116632341</w:t>
      </w:r>
      <w:r w:rsidR="00123241">
        <w:fldChar w:fldCharType="end"/>
      </w:r>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20"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1"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2"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3"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lastRenderedPageBreak/>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4"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5"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1135" w:name="ref-dejonckheere2021relation"/>
      <w:bookmarkEnd w:id="1133"/>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6"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r>
        <w:fldChar w:fldCharType="begin"/>
      </w:r>
      <w:r w:rsidRPr="00F80F08">
        <w:rPr>
          <w:lang w:val="it-IT"/>
          <w:rPrChange w:id="1136" w:author="COLPIZZI ILARIA" w:date="2025-01-23T09:49:00Z" w16du:dateUtc="2025-01-23T08:49:00Z">
            <w:rPr/>
          </w:rPrChange>
        </w:rPr>
        <w:instrText>HYPERLINK "https://doi.org/10.1007/s12671-020-01563-8"</w:instrText>
      </w:r>
      <w:r>
        <w:fldChar w:fldCharType="separate"/>
      </w:r>
      <w:r w:rsidRPr="00EB6DD6">
        <w:rPr>
          <w:rStyle w:val="Hyperlink"/>
          <w:rFonts w:cs="Times New Roman"/>
          <w:lang w:val="it-IT"/>
        </w:rPr>
        <w:t>https://doi.org/10.1007/s12671-020-01563-8</w:t>
      </w:r>
      <w:r>
        <w:fldChar w:fldCharType="end"/>
      </w:r>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1137" w:name="ref-ferrari2022embracing"/>
      <w:bookmarkEnd w:id="1135"/>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7"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1138" w:name="ref-ferrari2019self"/>
      <w:bookmarkEnd w:id="1137"/>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28"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1139" w:name="ref-fischer2021coping"/>
      <w:bookmarkEnd w:id="1138"/>
      <w:r w:rsidRPr="00EB6DD6">
        <w:rPr>
          <w:rFonts w:cs="Times New Roman"/>
        </w:rPr>
        <w:lastRenderedPageBreak/>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29"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0" w:history="1">
        <w:r w:rsidR="00F767FD" w:rsidRPr="00EB6DD6">
          <w:rPr>
            <w:rStyle w:val="Hyperlink"/>
            <w:rFonts w:cs="Times New Roman"/>
          </w:rPr>
          <w:t>https://doi.org/10.1080/02699931.2023.2252960</w:t>
        </w:r>
      </w:hyperlink>
      <w:r w:rsidR="00F767FD" w:rsidRPr="00EB6DD6">
        <w:rPr>
          <w:rFonts w:cs="Times New Roman"/>
        </w:rPr>
        <w:t xml:space="preserve"> </w:t>
      </w:r>
    </w:p>
    <w:p w14:paraId="1825E88D" w14:textId="1F5C6237" w:rsidR="00AA3C26" w:rsidRPr="00EB6DD6" w:rsidRDefault="00AA3C26" w:rsidP="00EB6DD6">
      <w:pPr>
        <w:pStyle w:val="Bibliography"/>
        <w:rPr>
          <w:rFonts w:cs="Times New Roman"/>
        </w:rPr>
      </w:pPr>
      <w:bookmarkStart w:id="1140" w:name="ref-gratz2004difficulties"/>
      <w:bookmarkEnd w:id="1139"/>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1"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2"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1141" w:name="ref-haney2023measuring"/>
      <w:bookmarkEnd w:id="1140"/>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3"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lastRenderedPageBreak/>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4"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5"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1142" w:name="ref-inwood2018mechanisms"/>
      <w:bookmarkEnd w:id="1141"/>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6"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7"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1143" w:name="ref-kuranova2020measuring"/>
      <w:bookmarkEnd w:id="1142"/>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38"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1144" w:name="ref-lai2021composite"/>
      <w:bookmarkEnd w:id="1143"/>
      <w:r w:rsidRPr="00EB6DD6">
        <w:rPr>
          <w:rFonts w:cs="Times New Roman"/>
        </w:rPr>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39"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1145" w:name="ref-Lovibond1995"/>
      <w:bookmarkEnd w:id="1144"/>
      <w:r w:rsidRPr="00EB6DD6">
        <w:rPr>
          <w:rFonts w:cs="Times New Roman"/>
        </w:rPr>
        <w:lastRenderedPageBreak/>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0"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1"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1146" w:name="ref-mcdonald2013test"/>
      <w:bookmarkEnd w:id="1145"/>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2"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3"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1147" w:name="ref-mestdagh2023m"/>
      <w:bookmarkEnd w:id="1146"/>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4"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1148" w:name="ref-mey2023kind"/>
      <w:bookmarkEnd w:id="1147"/>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5"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lastRenderedPageBreak/>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6"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1149" w:name="ref-miyagawa2023self"/>
      <w:bookmarkEnd w:id="1148"/>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7"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48"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49"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0"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1150" w:name="ref-naragon2023decentering"/>
      <w:bookmarkEnd w:id="1149"/>
      <w:proofErr w:type="spellStart"/>
      <w:r w:rsidRPr="00EB6DD6">
        <w:rPr>
          <w:rFonts w:cs="Times New Roman"/>
        </w:rPr>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w:t>
      </w:r>
      <w:r w:rsidRPr="00EB6DD6">
        <w:rPr>
          <w:rFonts w:cs="Times New Roman"/>
        </w:rPr>
        <w:lastRenderedPageBreak/>
        <w:t xml:space="preserve">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1"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1151" w:name="ref-neff2003development"/>
      <w:bookmarkEnd w:id="1150"/>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2"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3"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1152" w:name="ref-neff2023self"/>
      <w:bookmarkEnd w:id="1151"/>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4"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5"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1153" w:name="ref-neff2021development"/>
      <w:bookmarkEnd w:id="1152"/>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6" w:history="1">
        <w:r w:rsidR="00DC50B2" w:rsidRPr="00D20BE9">
          <w:rPr>
            <w:rStyle w:val="Hyperlink"/>
            <w:rFonts w:cs="Times New Roman"/>
          </w:rPr>
          <w:t>https://doi.org/10.1007/s12671-020-01505-4</w:t>
        </w:r>
      </w:hyperlink>
      <w:r w:rsidR="00DC50B2" w:rsidRPr="00D20BE9">
        <w:rPr>
          <w:rFonts w:cs="Times New Roman"/>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7"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w:t>
      </w:r>
      <w:r w:rsidRPr="00EB6DD6">
        <w:rPr>
          <w:rFonts w:cs="Times New Roman"/>
        </w:rPr>
        <w:lastRenderedPageBreak/>
        <w:t xml:space="preserve">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58"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1154" w:name="ref-raes2010rumination"/>
      <w:bookmarkEnd w:id="1153"/>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59"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0"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1"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2"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The Journals of Gerontology, Series B: Psychological Sciences and Social Sciences</w:t>
      </w:r>
      <w:r w:rsidRPr="00EB6DD6">
        <w:rPr>
          <w:rFonts w:cs="Times New Roman"/>
        </w:rPr>
        <w:t>, gbae101.</w:t>
      </w:r>
      <w:r w:rsidR="00DA0901" w:rsidRPr="00EB6DD6">
        <w:rPr>
          <w:rFonts w:cs="Times New Roman"/>
        </w:rPr>
        <w:t xml:space="preserve"> </w:t>
      </w:r>
      <w:hyperlink r:id="rId63"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lastRenderedPageBreak/>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4"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1155" w:name="ref-trull2020ambulatory"/>
      <w:bookmarkEnd w:id="1154"/>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5"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6"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1156" w:name="ref-ullrich2020use"/>
      <w:bookmarkEnd w:id="1155"/>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7"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1157" w:name="ref-watson1988development"/>
      <w:bookmarkEnd w:id="1156"/>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126"/>
      <w:bookmarkEnd w:id="1129"/>
      <w:bookmarkEnd w:id="1157"/>
      <w:r w:rsidR="006404FD" w:rsidRPr="00EB6DD6">
        <w:rPr>
          <w:rFonts w:cs="Times New Roman"/>
        </w:rPr>
        <w:t xml:space="preserve"> </w:t>
      </w:r>
      <w:hyperlink r:id="rId68"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69"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0"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6D4DC" w14:textId="77777777" w:rsidR="00183943" w:rsidRDefault="00183943" w:rsidP="00AA3C26">
      <w:r>
        <w:separator/>
      </w:r>
    </w:p>
  </w:endnote>
  <w:endnote w:type="continuationSeparator" w:id="0">
    <w:p w14:paraId="46AD4847" w14:textId="77777777" w:rsidR="00183943" w:rsidRDefault="00183943"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40325" w14:textId="77777777" w:rsidR="00183943" w:rsidRDefault="00183943" w:rsidP="00AA3C26">
      <w:r>
        <w:separator/>
      </w:r>
    </w:p>
  </w:footnote>
  <w:footnote w:type="continuationSeparator" w:id="0">
    <w:p w14:paraId="1967CD3F" w14:textId="77777777" w:rsidR="00183943" w:rsidRDefault="00183943"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LPIZZI ILARIA">
    <w15:presenceInfo w15:providerId="AD" w15:userId="S::43798@ds.units.it::ed6f7a87-ae72-434b-8f4f-fb31e87b5c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02349"/>
    <w:rsid w:val="000118AC"/>
    <w:rsid w:val="00011995"/>
    <w:rsid w:val="00011D71"/>
    <w:rsid w:val="000127A1"/>
    <w:rsid w:val="0001750A"/>
    <w:rsid w:val="00022EFC"/>
    <w:rsid w:val="0002316C"/>
    <w:rsid w:val="0002408B"/>
    <w:rsid w:val="00025F98"/>
    <w:rsid w:val="00030EB9"/>
    <w:rsid w:val="00031192"/>
    <w:rsid w:val="00035EC7"/>
    <w:rsid w:val="000436A7"/>
    <w:rsid w:val="000471A2"/>
    <w:rsid w:val="000474E4"/>
    <w:rsid w:val="00055197"/>
    <w:rsid w:val="000577D2"/>
    <w:rsid w:val="0006263B"/>
    <w:rsid w:val="0007003E"/>
    <w:rsid w:val="0007360C"/>
    <w:rsid w:val="00073822"/>
    <w:rsid w:val="00074E33"/>
    <w:rsid w:val="00077944"/>
    <w:rsid w:val="000840F3"/>
    <w:rsid w:val="0008464F"/>
    <w:rsid w:val="00092276"/>
    <w:rsid w:val="00093038"/>
    <w:rsid w:val="000945A9"/>
    <w:rsid w:val="00094F30"/>
    <w:rsid w:val="000A3791"/>
    <w:rsid w:val="000C4EEE"/>
    <w:rsid w:val="000D0781"/>
    <w:rsid w:val="000D246E"/>
    <w:rsid w:val="000D57F6"/>
    <w:rsid w:val="000D6183"/>
    <w:rsid w:val="000D7720"/>
    <w:rsid w:val="000E0091"/>
    <w:rsid w:val="000E11A8"/>
    <w:rsid w:val="000F146A"/>
    <w:rsid w:val="000F1A93"/>
    <w:rsid w:val="000F53C4"/>
    <w:rsid w:val="000F5C94"/>
    <w:rsid w:val="000F77E5"/>
    <w:rsid w:val="000F7D4E"/>
    <w:rsid w:val="0010128B"/>
    <w:rsid w:val="00103662"/>
    <w:rsid w:val="00110B4C"/>
    <w:rsid w:val="00110F3C"/>
    <w:rsid w:val="0011227A"/>
    <w:rsid w:val="00116467"/>
    <w:rsid w:val="001173EF"/>
    <w:rsid w:val="00123241"/>
    <w:rsid w:val="001246A5"/>
    <w:rsid w:val="00127734"/>
    <w:rsid w:val="00132C57"/>
    <w:rsid w:val="0013347D"/>
    <w:rsid w:val="00134E16"/>
    <w:rsid w:val="00135E97"/>
    <w:rsid w:val="001362A2"/>
    <w:rsid w:val="00136B1C"/>
    <w:rsid w:val="001406D5"/>
    <w:rsid w:val="00140762"/>
    <w:rsid w:val="001452FB"/>
    <w:rsid w:val="00145A34"/>
    <w:rsid w:val="0015068B"/>
    <w:rsid w:val="001542B5"/>
    <w:rsid w:val="0015518D"/>
    <w:rsid w:val="0016092A"/>
    <w:rsid w:val="00161D0C"/>
    <w:rsid w:val="0016281F"/>
    <w:rsid w:val="00163B61"/>
    <w:rsid w:val="00164A6E"/>
    <w:rsid w:val="00166D44"/>
    <w:rsid w:val="001671F9"/>
    <w:rsid w:val="00171490"/>
    <w:rsid w:val="00171ACD"/>
    <w:rsid w:val="00172C57"/>
    <w:rsid w:val="00173A9E"/>
    <w:rsid w:val="00173C7A"/>
    <w:rsid w:val="001775F4"/>
    <w:rsid w:val="001809B6"/>
    <w:rsid w:val="00180C21"/>
    <w:rsid w:val="00183943"/>
    <w:rsid w:val="0018422B"/>
    <w:rsid w:val="001852E6"/>
    <w:rsid w:val="0018653E"/>
    <w:rsid w:val="001871F2"/>
    <w:rsid w:val="00187CA7"/>
    <w:rsid w:val="001919F7"/>
    <w:rsid w:val="00194C2B"/>
    <w:rsid w:val="00195185"/>
    <w:rsid w:val="00195451"/>
    <w:rsid w:val="001A187C"/>
    <w:rsid w:val="001A3C86"/>
    <w:rsid w:val="001A43D3"/>
    <w:rsid w:val="001A450D"/>
    <w:rsid w:val="001B45CE"/>
    <w:rsid w:val="001B6ECC"/>
    <w:rsid w:val="001B73DC"/>
    <w:rsid w:val="001B7788"/>
    <w:rsid w:val="001C2393"/>
    <w:rsid w:val="001C5563"/>
    <w:rsid w:val="001C5F8E"/>
    <w:rsid w:val="001C7796"/>
    <w:rsid w:val="001D0CA7"/>
    <w:rsid w:val="001D5384"/>
    <w:rsid w:val="001D5ED6"/>
    <w:rsid w:val="001D719E"/>
    <w:rsid w:val="001E1ABB"/>
    <w:rsid w:val="001E7AB2"/>
    <w:rsid w:val="001F2A20"/>
    <w:rsid w:val="001F4497"/>
    <w:rsid w:val="001F4739"/>
    <w:rsid w:val="001F49A2"/>
    <w:rsid w:val="001F7714"/>
    <w:rsid w:val="00200EC3"/>
    <w:rsid w:val="00201482"/>
    <w:rsid w:val="00203E6B"/>
    <w:rsid w:val="002115D4"/>
    <w:rsid w:val="002119A6"/>
    <w:rsid w:val="00212A72"/>
    <w:rsid w:val="002152BC"/>
    <w:rsid w:val="00220B1B"/>
    <w:rsid w:val="00220E8F"/>
    <w:rsid w:val="00222CA4"/>
    <w:rsid w:val="002324B5"/>
    <w:rsid w:val="00232C80"/>
    <w:rsid w:val="00235E95"/>
    <w:rsid w:val="002361D1"/>
    <w:rsid w:val="002377D2"/>
    <w:rsid w:val="00242180"/>
    <w:rsid w:val="002430F0"/>
    <w:rsid w:val="002454CE"/>
    <w:rsid w:val="00256E1F"/>
    <w:rsid w:val="0025773F"/>
    <w:rsid w:val="00263E92"/>
    <w:rsid w:val="00271E84"/>
    <w:rsid w:val="00272A2F"/>
    <w:rsid w:val="002760E4"/>
    <w:rsid w:val="0028188C"/>
    <w:rsid w:val="00282A9C"/>
    <w:rsid w:val="00282C22"/>
    <w:rsid w:val="00284631"/>
    <w:rsid w:val="00285485"/>
    <w:rsid w:val="002871C7"/>
    <w:rsid w:val="00292AD9"/>
    <w:rsid w:val="00297BE5"/>
    <w:rsid w:val="002A3456"/>
    <w:rsid w:val="002B204E"/>
    <w:rsid w:val="002B5856"/>
    <w:rsid w:val="002B6BEF"/>
    <w:rsid w:val="002C0C01"/>
    <w:rsid w:val="002C0E35"/>
    <w:rsid w:val="002C2F26"/>
    <w:rsid w:val="002C633B"/>
    <w:rsid w:val="002D360D"/>
    <w:rsid w:val="002D747A"/>
    <w:rsid w:val="002E3778"/>
    <w:rsid w:val="002E3E03"/>
    <w:rsid w:val="002F1D76"/>
    <w:rsid w:val="002F3E79"/>
    <w:rsid w:val="003012C0"/>
    <w:rsid w:val="003032E3"/>
    <w:rsid w:val="00306538"/>
    <w:rsid w:val="0031218B"/>
    <w:rsid w:val="0031308E"/>
    <w:rsid w:val="00316D83"/>
    <w:rsid w:val="00325C7B"/>
    <w:rsid w:val="00330873"/>
    <w:rsid w:val="003352C8"/>
    <w:rsid w:val="00335601"/>
    <w:rsid w:val="00342BA1"/>
    <w:rsid w:val="00343A8C"/>
    <w:rsid w:val="003465C9"/>
    <w:rsid w:val="00351B70"/>
    <w:rsid w:val="00352AB2"/>
    <w:rsid w:val="003537E8"/>
    <w:rsid w:val="003577B3"/>
    <w:rsid w:val="0035791E"/>
    <w:rsid w:val="00361408"/>
    <w:rsid w:val="00362EBE"/>
    <w:rsid w:val="003658BC"/>
    <w:rsid w:val="00374466"/>
    <w:rsid w:val="00374D41"/>
    <w:rsid w:val="0038720D"/>
    <w:rsid w:val="003A4C37"/>
    <w:rsid w:val="003B0F8C"/>
    <w:rsid w:val="003B74FF"/>
    <w:rsid w:val="003C43CF"/>
    <w:rsid w:val="003C6515"/>
    <w:rsid w:val="003C6CD1"/>
    <w:rsid w:val="003C7D80"/>
    <w:rsid w:val="003D2B93"/>
    <w:rsid w:val="003E0696"/>
    <w:rsid w:val="003E0698"/>
    <w:rsid w:val="003E2E9C"/>
    <w:rsid w:val="003E469A"/>
    <w:rsid w:val="003E718F"/>
    <w:rsid w:val="003F0451"/>
    <w:rsid w:val="003F2429"/>
    <w:rsid w:val="003F31D4"/>
    <w:rsid w:val="003F57BE"/>
    <w:rsid w:val="003F5BB7"/>
    <w:rsid w:val="003F6311"/>
    <w:rsid w:val="003F7AD0"/>
    <w:rsid w:val="00402049"/>
    <w:rsid w:val="00402ED2"/>
    <w:rsid w:val="004032BB"/>
    <w:rsid w:val="00403C79"/>
    <w:rsid w:val="00405BC7"/>
    <w:rsid w:val="00406DC8"/>
    <w:rsid w:val="0042019C"/>
    <w:rsid w:val="0042289C"/>
    <w:rsid w:val="00424A04"/>
    <w:rsid w:val="004253D0"/>
    <w:rsid w:val="00426699"/>
    <w:rsid w:val="00430C39"/>
    <w:rsid w:val="00433A7E"/>
    <w:rsid w:val="00434755"/>
    <w:rsid w:val="004402F7"/>
    <w:rsid w:val="00441531"/>
    <w:rsid w:val="00443990"/>
    <w:rsid w:val="004504FA"/>
    <w:rsid w:val="0045108C"/>
    <w:rsid w:val="00455740"/>
    <w:rsid w:val="00456544"/>
    <w:rsid w:val="00462ABC"/>
    <w:rsid w:val="00463C25"/>
    <w:rsid w:val="00474FF9"/>
    <w:rsid w:val="00475970"/>
    <w:rsid w:val="00481244"/>
    <w:rsid w:val="0048211D"/>
    <w:rsid w:val="00483626"/>
    <w:rsid w:val="00484FF8"/>
    <w:rsid w:val="0048587D"/>
    <w:rsid w:val="004879E1"/>
    <w:rsid w:val="00490450"/>
    <w:rsid w:val="004A0176"/>
    <w:rsid w:val="004A0DE8"/>
    <w:rsid w:val="004A2DAF"/>
    <w:rsid w:val="004A4C27"/>
    <w:rsid w:val="004A5B73"/>
    <w:rsid w:val="004B09FD"/>
    <w:rsid w:val="004B3606"/>
    <w:rsid w:val="004B6030"/>
    <w:rsid w:val="004B7592"/>
    <w:rsid w:val="004C0F70"/>
    <w:rsid w:val="004C2D53"/>
    <w:rsid w:val="004C67E7"/>
    <w:rsid w:val="004D166E"/>
    <w:rsid w:val="004D6066"/>
    <w:rsid w:val="004E3B1F"/>
    <w:rsid w:val="004E6510"/>
    <w:rsid w:val="004F15BC"/>
    <w:rsid w:val="004F4107"/>
    <w:rsid w:val="004F6F71"/>
    <w:rsid w:val="00511C4A"/>
    <w:rsid w:val="005131D4"/>
    <w:rsid w:val="00514335"/>
    <w:rsid w:val="00521FC9"/>
    <w:rsid w:val="0052360C"/>
    <w:rsid w:val="005255DA"/>
    <w:rsid w:val="00525C16"/>
    <w:rsid w:val="00533266"/>
    <w:rsid w:val="005332D8"/>
    <w:rsid w:val="0053419E"/>
    <w:rsid w:val="0053597D"/>
    <w:rsid w:val="00540101"/>
    <w:rsid w:val="00543036"/>
    <w:rsid w:val="005452B6"/>
    <w:rsid w:val="00551759"/>
    <w:rsid w:val="00555B61"/>
    <w:rsid w:val="00556109"/>
    <w:rsid w:val="00565F7F"/>
    <w:rsid w:val="00567F02"/>
    <w:rsid w:val="00576D77"/>
    <w:rsid w:val="00577BEA"/>
    <w:rsid w:val="00581F39"/>
    <w:rsid w:val="00582970"/>
    <w:rsid w:val="00583350"/>
    <w:rsid w:val="005838E7"/>
    <w:rsid w:val="00587B5D"/>
    <w:rsid w:val="00591024"/>
    <w:rsid w:val="005923FE"/>
    <w:rsid w:val="0059606A"/>
    <w:rsid w:val="0059761B"/>
    <w:rsid w:val="005A4226"/>
    <w:rsid w:val="005A65C6"/>
    <w:rsid w:val="005A7349"/>
    <w:rsid w:val="005B097F"/>
    <w:rsid w:val="005B19EC"/>
    <w:rsid w:val="005B230E"/>
    <w:rsid w:val="005B622E"/>
    <w:rsid w:val="005B67CF"/>
    <w:rsid w:val="005B74E2"/>
    <w:rsid w:val="005C05AE"/>
    <w:rsid w:val="005C6F57"/>
    <w:rsid w:val="005D18DB"/>
    <w:rsid w:val="005D498F"/>
    <w:rsid w:val="005E1160"/>
    <w:rsid w:val="005E7196"/>
    <w:rsid w:val="005F0249"/>
    <w:rsid w:val="005F22EE"/>
    <w:rsid w:val="006045BE"/>
    <w:rsid w:val="00606084"/>
    <w:rsid w:val="006142D5"/>
    <w:rsid w:val="0062187C"/>
    <w:rsid w:val="006231A2"/>
    <w:rsid w:val="00623DC4"/>
    <w:rsid w:val="00624444"/>
    <w:rsid w:val="006334F7"/>
    <w:rsid w:val="00637224"/>
    <w:rsid w:val="006404FD"/>
    <w:rsid w:val="006416BD"/>
    <w:rsid w:val="00641833"/>
    <w:rsid w:val="0064271F"/>
    <w:rsid w:val="00643DA1"/>
    <w:rsid w:val="00644A32"/>
    <w:rsid w:val="006452CC"/>
    <w:rsid w:val="0065030F"/>
    <w:rsid w:val="00650D9D"/>
    <w:rsid w:val="00653D69"/>
    <w:rsid w:val="00656876"/>
    <w:rsid w:val="00664371"/>
    <w:rsid w:val="006707A0"/>
    <w:rsid w:val="00675370"/>
    <w:rsid w:val="00676761"/>
    <w:rsid w:val="00690680"/>
    <w:rsid w:val="00691564"/>
    <w:rsid w:val="0069269F"/>
    <w:rsid w:val="00692E6D"/>
    <w:rsid w:val="00693B1D"/>
    <w:rsid w:val="006B02A2"/>
    <w:rsid w:val="006B3DA0"/>
    <w:rsid w:val="006B41F2"/>
    <w:rsid w:val="006B5AD3"/>
    <w:rsid w:val="006C0545"/>
    <w:rsid w:val="006C24DF"/>
    <w:rsid w:val="006C48E4"/>
    <w:rsid w:val="006C71F4"/>
    <w:rsid w:val="006D5BAF"/>
    <w:rsid w:val="006D693C"/>
    <w:rsid w:val="006E5638"/>
    <w:rsid w:val="006E5E59"/>
    <w:rsid w:val="006E5F1A"/>
    <w:rsid w:val="006E7352"/>
    <w:rsid w:val="006F224A"/>
    <w:rsid w:val="006F2FFC"/>
    <w:rsid w:val="006F5DF7"/>
    <w:rsid w:val="0070074D"/>
    <w:rsid w:val="0070193F"/>
    <w:rsid w:val="00703009"/>
    <w:rsid w:val="00711955"/>
    <w:rsid w:val="00713274"/>
    <w:rsid w:val="00720B26"/>
    <w:rsid w:val="0072287D"/>
    <w:rsid w:val="00722E94"/>
    <w:rsid w:val="00732E54"/>
    <w:rsid w:val="007346AE"/>
    <w:rsid w:val="00745BD1"/>
    <w:rsid w:val="0075225D"/>
    <w:rsid w:val="00755488"/>
    <w:rsid w:val="007620C2"/>
    <w:rsid w:val="00763522"/>
    <w:rsid w:val="00766D96"/>
    <w:rsid w:val="00772091"/>
    <w:rsid w:val="00776FB3"/>
    <w:rsid w:val="0077743A"/>
    <w:rsid w:val="00783402"/>
    <w:rsid w:val="0078705B"/>
    <w:rsid w:val="00794631"/>
    <w:rsid w:val="00794DC5"/>
    <w:rsid w:val="00795629"/>
    <w:rsid w:val="0079632C"/>
    <w:rsid w:val="00797836"/>
    <w:rsid w:val="00797D3F"/>
    <w:rsid w:val="007A527E"/>
    <w:rsid w:val="007A6741"/>
    <w:rsid w:val="007B0DB4"/>
    <w:rsid w:val="007B370E"/>
    <w:rsid w:val="007B3BD0"/>
    <w:rsid w:val="007B4AE6"/>
    <w:rsid w:val="007B5571"/>
    <w:rsid w:val="007C2507"/>
    <w:rsid w:val="007C4634"/>
    <w:rsid w:val="007D0491"/>
    <w:rsid w:val="007D48FD"/>
    <w:rsid w:val="007D52D1"/>
    <w:rsid w:val="007D6E43"/>
    <w:rsid w:val="007E0298"/>
    <w:rsid w:val="007E2992"/>
    <w:rsid w:val="007E50E6"/>
    <w:rsid w:val="007F0B55"/>
    <w:rsid w:val="007F1A48"/>
    <w:rsid w:val="007F550D"/>
    <w:rsid w:val="007F66D2"/>
    <w:rsid w:val="007F7962"/>
    <w:rsid w:val="00803D83"/>
    <w:rsid w:val="00806084"/>
    <w:rsid w:val="0080782A"/>
    <w:rsid w:val="00811853"/>
    <w:rsid w:val="00814296"/>
    <w:rsid w:val="008143DA"/>
    <w:rsid w:val="008165D1"/>
    <w:rsid w:val="00822F74"/>
    <w:rsid w:val="00824040"/>
    <w:rsid w:val="00831722"/>
    <w:rsid w:val="00834C48"/>
    <w:rsid w:val="008425C9"/>
    <w:rsid w:val="00842C78"/>
    <w:rsid w:val="00847D61"/>
    <w:rsid w:val="00851373"/>
    <w:rsid w:val="00854B68"/>
    <w:rsid w:val="008555DA"/>
    <w:rsid w:val="00864693"/>
    <w:rsid w:val="008714D2"/>
    <w:rsid w:val="00874ADE"/>
    <w:rsid w:val="008757E6"/>
    <w:rsid w:val="00880263"/>
    <w:rsid w:val="00890022"/>
    <w:rsid w:val="00891A54"/>
    <w:rsid w:val="00891CB3"/>
    <w:rsid w:val="008924FC"/>
    <w:rsid w:val="0089493B"/>
    <w:rsid w:val="00895D6C"/>
    <w:rsid w:val="008968FA"/>
    <w:rsid w:val="00897706"/>
    <w:rsid w:val="00897B61"/>
    <w:rsid w:val="008A4861"/>
    <w:rsid w:val="008A4ECF"/>
    <w:rsid w:val="008B3AEC"/>
    <w:rsid w:val="008B5A7A"/>
    <w:rsid w:val="008C1BC1"/>
    <w:rsid w:val="008C2142"/>
    <w:rsid w:val="008C484E"/>
    <w:rsid w:val="008C61AA"/>
    <w:rsid w:val="008C7838"/>
    <w:rsid w:val="008C7F8D"/>
    <w:rsid w:val="008D4190"/>
    <w:rsid w:val="008D4A4E"/>
    <w:rsid w:val="008E03A5"/>
    <w:rsid w:val="008E4C31"/>
    <w:rsid w:val="008E564D"/>
    <w:rsid w:val="008E7DCF"/>
    <w:rsid w:val="008F32FC"/>
    <w:rsid w:val="008F725B"/>
    <w:rsid w:val="00903FE0"/>
    <w:rsid w:val="00910085"/>
    <w:rsid w:val="00913247"/>
    <w:rsid w:val="00922560"/>
    <w:rsid w:val="00925E9D"/>
    <w:rsid w:val="009261A3"/>
    <w:rsid w:val="0093087A"/>
    <w:rsid w:val="00930F9A"/>
    <w:rsid w:val="0093279B"/>
    <w:rsid w:val="00934F53"/>
    <w:rsid w:val="00945255"/>
    <w:rsid w:val="00945DCA"/>
    <w:rsid w:val="009506F0"/>
    <w:rsid w:val="0095293C"/>
    <w:rsid w:val="0095705C"/>
    <w:rsid w:val="00957CCA"/>
    <w:rsid w:val="00957FB2"/>
    <w:rsid w:val="00961436"/>
    <w:rsid w:val="009634A2"/>
    <w:rsid w:val="00964EAF"/>
    <w:rsid w:val="009656DC"/>
    <w:rsid w:val="00982EB3"/>
    <w:rsid w:val="00983BB0"/>
    <w:rsid w:val="00985D22"/>
    <w:rsid w:val="009914D5"/>
    <w:rsid w:val="0099405B"/>
    <w:rsid w:val="00995668"/>
    <w:rsid w:val="00996CA8"/>
    <w:rsid w:val="009A11DA"/>
    <w:rsid w:val="009A70E7"/>
    <w:rsid w:val="009A77BC"/>
    <w:rsid w:val="009B4DA7"/>
    <w:rsid w:val="009B5BD8"/>
    <w:rsid w:val="009B653D"/>
    <w:rsid w:val="009B7258"/>
    <w:rsid w:val="009B7EEA"/>
    <w:rsid w:val="009C3018"/>
    <w:rsid w:val="009D4738"/>
    <w:rsid w:val="009E0660"/>
    <w:rsid w:val="009E1537"/>
    <w:rsid w:val="009E4601"/>
    <w:rsid w:val="009E71D0"/>
    <w:rsid w:val="009F3459"/>
    <w:rsid w:val="009F7661"/>
    <w:rsid w:val="009F7CC2"/>
    <w:rsid w:val="009F7E22"/>
    <w:rsid w:val="00A03197"/>
    <w:rsid w:val="00A0402A"/>
    <w:rsid w:val="00A108A0"/>
    <w:rsid w:val="00A13C07"/>
    <w:rsid w:val="00A164AE"/>
    <w:rsid w:val="00A16F4E"/>
    <w:rsid w:val="00A2634D"/>
    <w:rsid w:val="00A26ADF"/>
    <w:rsid w:val="00A27CC8"/>
    <w:rsid w:val="00A300AE"/>
    <w:rsid w:val="00A30CF5"/>
    <w:rsid w:val="00A314C6"/>
    <w:rsid w:val="00A31E2A"/>
    <w:rsid w:val="00A33C59"/>
    <w:rsid w:val="00A342D3"/>
    <w:rsid w:val="00A361E9"/>
    <w:rsid w:val="00A37792"/>
    <w:rsid w:val="00A40318"/>
    <w:rsid w:val="00A405E7"/>
    <w:rsid w:val="00A473DE"/>
    <w:rsid w:val="00A52A46"/>
    <w:rsid w:val="00A53166"/>
    <w:rsid w:val="00A62CBB"/>
    <w:rsid w:val="00A63788"/>
    <w:rsid w:val="00A66237"/>
    <w:rsid w:val="00A67080"/>
    <w:rsid w:val="00A715E5"/>
    <w:rsid w:val="00A74233"/>
    <w:rsid w:val="00A747B8"/>
    <w:rsid w:val="00A769E0"/>
    <w:rsid w:val="00A82EBA"/>
    <w:rsid w:val="00A854CB"/>
    <w:rsid w:val="00A85AAE"/>
    <w:rsid w:val="00A87714"/>
    <w:rsid w:val="00A920B8"/>
    <w:rsid w:val="00A924D6"/>
    <w:rsid w:val="00A93A60"/>
    <w:rsid w:val="00A94E74"/>
    <w:rsid w:val="00A968AD"/>
    <w:rsid w:val="00AA2E5F"/>
    <w:rsid w:val="00AA3C26"/>
    <w:rsid w:val="00AA5C31"/>
    <w:rsid w:val="00AA7495"/>
    <w:rsid w:val="00AB70A6"/>
    <w:rsid w:val="00AC2AD2"/>
    <w:rsid w:val="00AC63A9"/>
    <w:rsid w:val="00AD14CE"/>
    <w:rsid w:val="00AD3D38"/>
    <w:rsid w:val="00AD42DC"/>
    <w:rsid w:val="00AD57AA"/>
    <w:rsid w:val="00AE5AFA"/>
    <w:rsid w:val="00AE684B"/>
    <w:rsid w:val="00AF09F7"/>
    <w:rsid w:val="00AF0A30"/>
    <w:rsid w:val="00AF1A20"/>
    <w:rsid w:val="00AF3F84"/>
    <w:rsid w:val="00AF57CA"/>
    <w:rsid w:val="00AF6B0D"/>
    <w:rsid w:val="00B00176"/>
    <w:rsid w:val="00B03E61"/>
    <w:rsid w:val="00B04ACC"/>
    <w:rsid w:val="00B0575D"/>
    <w:rsid w:val="00B06441"/>
    <w:rsid w:val="00B06780"/>
    <w:rsid w:val="00B06BBE"/>
    <w:rsid w:val="00B134B9"/>
    <w:rsid w:val="00B1414B"/>
    <w:rsid w:val="00B24956"/>
    <w:rsid w:val="00B25079"/>
    <w:rsid w:val="00B27208"/>
    <w:rsid w:val="00B278D7"/>
    <w:rsid w:val="00B34410"/>
    <w:rsid w:val="00B42E46"/>
    <w:rsid w:val="00B45F96"/>
    <w:rsid w:val="00B5210E"/>
    <w:rsid w:val="00B53B19"/>
    <w:rsid w:val="00B547CD"/>
    <w:rsid w:val="00B606F5"/>
    <w:rsid w:val="00B60FB8"/>
    <w:rsid w:val="00B6139C"/>
    <w:rsid w:val="00B62E64"/>
    <w:rsid w:val="00B641BE"/>
    <w:rsid w:val="00B6556E"/>
    <w:rsid w:val="00B71357"/>
    <w:rsid w:val="00B750FA"/>
    <w:rsid w:val="00B76EBE"/>
    <w:rsid w:val="00B80A16"/>
    <w:rsid w:val="00B8484E"/>
    <w:rsid w:val="00B84BEA"/>
    <w:rsid w:val="00B86894"/>
    <w:rsid w:val="00B8774D"/>
    <w:rsid w:val="00B905CF"/>
    <w:rsid w:val="00B91001"/>
    <w:rsid w:val="00B91639"/>
    <w:rsid w:val="00B91F67"/>
    <w:rsid w:val="00B92430"/>
    <w:rsid w:val="00B95246"/>
    <w:rsid w:val="00BA4AC8"/>
    <w:rsid w:val="00BA5B19"/>
    <w:rsid w:val="00BA74CF"/>
    <w:rsid w:val="00BB1085"/>
    <w:rsid w:val="00BB29F4"/>
    <w:rsid w:val="00BB63A6"/>
    <w:rsid w:val="00BC1612"/>
    <w:rsid w:val="00BC24F9"/>
    <w:rsid w:val="00BC2F8D"/>
    <w:rsid w:val="00BC35F4"/>
    <w:rsid w:val="00BC4614"/>
    <w:rsid w:val="00BE3006"/>
    <w:rsid w:val="00BE378B"/>
    <w:rsid w:val="00BE7AA4"/>
    <w:rsid w:val="00BF136A"/>
    <w:rsid w:val="00BF2983"/>
    <w:rsid w:val="00BF71C7"/>
    <w:rsid w:val="00BF7B04"/>
    <w:rsid w:val="00C02EB0"/>
    <w:rsid w:val="00C02F19"/>
    <w:rsid w:val="00C04DE0"/>
    <w:rsid w:val="00C064D8"/>
    <w:rsid w:val="00C06F2B"/>
    <w:rsid w:val="00C07CD9"/>
    <w:rsid w:val="00C134AB"/>
    <w:rsid w:val="00C20AE8"/>
    <w:rsid w:val="00C20EA5"/>
    <w:rsid w:val="00C2470F"/>
    <w:rsid w:val="00C2514D"/>
    <w:rsid w:val="00C25CF7"/>
    <w:rsid w:val="00C26D8F"/>
    <w:rsid w:val="00C27932"/>
    <w:rsid w:val="00C32E91"/>
    <w:rsid w:val="00C35ED6"/>
    <w:rsid w:val="00C41286"/>
    <w:rsid w:val="00C530D6"/>
    <w:rsid w:val="00C54C64"/>
    <w:rsid w:val="00C57C59"/>
    <w:rsid w:val="00C725F8"/>
    <w:rsid w:val="00C73B51"/>
    <w:rsid w:val="00C80781"/>
    <w:rsid w:val="00C8708F"/>
    <w:rsid w:val="00C87AC7"/>
    <w:rsid w:val="00C90323"/>
    <w:rsid w:val="00C96070"/>
    <w:rsid w:val="00C96968"/>
    <w:rsid w:val="00CA3FB6"/>
    <w:rsid w:val="00CB6AD9"/>
    <w:rsid w:val="00CB6FF5"/>
    <w:rsid w:val="00CB76FA"/>
    <w:rsid w:val="00CC3BAF"/>
    <w:rsid w:val="00CC6033"/>
    <w:rsid w:val="00CC664B"/>
    <w:rsid w:val="00CC723D"/>
    <w:rsid w:val="00CD0707"/>
    <w:rsid w:val="00CD0A50"/>
    <w:rsid w:val="00CD42EB"/>
    <w:rsid w:val="00CD5F1F"/>
    <w:rsid w:val="00CE00CB"/>
    <w:rsid w:val="00CE2F22"/>
    <w:rsid w:val="00CF1716"/>
    <w:rsid w:val="00CF4828"/>
    <w:rsid w:val="00D00121"/>
    <w:rsid w:val="00D044E4"/>
    <w:rsid w:val="00D05902"/>
    <w:rsid w:val="00D11BCC"/>
    <w:rsid w:val="00D1580A"/>
    <w:rsid w:val="00D20BE9"/>
    <w:rsid w:val="00D233E9"/>
    <w:rsid w:val="00D31D28"/>
    <w:rsid w:val="00D32FE3"/>
    <w:rsid w:val="00D36338"/>
    <w:rsid w:val="00D43781"/>
    <w:rsid w:val="00D45BE4"/>
    <w:rsid w:val="00D470AE"/>
    <w:rsid w:val="00D53CEF"/>
    <w:rsid w:val="00D54087"/>
    <w:rsid w:val="00D60B8F"/>
    <w:rsid w:val="00D61914"/>
    <w:rsid w:val="00D61BC2"/>
    <w:rsid w:val="00D626F6"/>
    <w:rsid w:val="00D6462B"/>
    <w:rsid w:val="00D64CC3"/>
    <w:rsid w:val="00D75EF2"/>
    <w:rsid w:val="00D80D57"/>
    <w:rsid w:val="00D82FF3"/>
    <w:rsid w:val="00D84E44"/>
    <w:rsid w:val="00D91B53"/>
    <w:rsid w:val="00D9669A"/>
    <w:rsid w:val="00DA0901"/>
    <w:rsid w:val="00DA09B9"/>
    <w:rsid w:val="00DA21A1"/>
    <w:rsid w:val="00DA5001"/>
    <w:rsid w:val="00DB0B38"/>
    <w:rsid w:val="00DB1B70"/>
    <w:rsid w:val="00DB1C0C"/>
    <w:rsid w:val="00DB55A8"/>
    <w:rsid w:val="00DB6398"/>
    <w:rsid w:val="00DB740D"/>
    <w:rsid w:val="00DB7E85"/>
    <w:rsid w:val="00DC361A"/>
    <w:rsid w:val="00DC3F86"/>
    <w:rsid w:val="00DC50B2"/>
    <w:rsid w:val="00DC565A"/>
    <w:rsid w:val="00DC5A84"/>
    <w:rsid w:val="00DC5B13"/>
    <w:rsid w:val="00DC6AF1"/>
    <w:rsid w:val="00DC7365"/>
    <w:rsid w:val="00DC7A36"/>
    <w:rsid w:val="00DD37D8"/>
    <w:rsid w:val="00DD5C74"/>
    <w:rsid w:val="00DD6BEA"/>
    <w:rsid w:val="00DD7BD8"/>
    <w:rsid w:val="00DE0772"/>
    <w:rsid w:val="00DE1297"/>
    <w:rsid w:val="00DE15D6"/>
    <w:rsid w:val="00DE1CDF"/>
    <w:rsid w:val="00DE6548"/>
    <w:rsid w:val="00DF012F"/>
    <w:rsid w:val="00DF1D10"/>
    <w:rsid w:val="00DF3CF0"/>
    <w:rsid w:val="00DF3D2A"/>
    <w:rsid w:val="00DF6530"/>
    <w:rsid w:val="00DF7FB9"/>
    <w:rsid w:val="00E00E74"/>
    <w:rsid w:val="00E023C2"/>
    <w:rsid w:val="00E030F3"/>
    <w:rsid w:val="00E05C40"/>
    <w:rsid w:val="00E0613E"/>
    <w:rsid w:val="00E118AB"/>
    <w:rsid w:val="00E11B20"/>
    <w:rsid w:val="00E13AF0"/>
    <w:rsid w:val="00E15F98"/>
    <w:rsid w:val="00E170BC"/>
    <w:rsid w:val="00E22E55"/>
    <w:rsid w:val="00E25FFE"/>
    <w:rsid w:val="00E30BBD"/>
    <w:rsid w:val="00E36282"/>
    <w:rsid w:val="00E36A94"/>
    <w:rsid w:val="00E424F3"/>
    <w:rsid w:val="00E45E25"/>
    <w:rsid w:val="00E46B17"/>
    <w:rsid w:val="00E50D60"/>
    <w:rsid w:val="00E517C1"/>
    <w:rsid w:val="00E526D3"/>
    <w:rsid w:val="00E52A97"/>
    <w:rsid w:val="00E539B8"/>
    <w:rsid w:val="00E544D2"/>
    <w:rsid w:val="00E612A1"/>
    <w:rsid w:val="00E616A3"/>
    <w:rsid w:val="00E61FDA"/>
    <w:rsid w:val="00E62570"/>
    <w:rsid w:val="00E62C88"/>
    <w:rsid w:val="00E669A7"/>
    <w:rsid w:val="00E710E0"/>
    <w:rsid w:val="00E73C02"/>
    <w:rsid w:val="00E94881"/>
    <w:rsid w:val="00E94DC2"/>
    <w:rsid w:val="00EA36C1"/>
    <w:rsid w:val="00EA3863"/>
    <w:rsid w:val="00EA3D31"/>
    <w:rsid w:val="00EA4965"/>
    <w:rsid w:val="00EA4E5C"/>
    <w:rsid w:val="00EA5109"/>
    <w:rsid w:val="00EB1A90"/>
    <w:rsid w:val="00EB3952"/>
    <w:rsid w:val="00EB3A1E"/>
    <w:rsid w:val="00EB521D"/>
    <w:rsid w:val="00EB5372"/>
    <w:rsid w:val="00EB67E2"/>
    <w:rsid w:val="00EB6DD6"/>
    <w:rsid w:val="00EC067F"/>
    <w:rsid w:val="00EC6A44"/>
    <w:rsid w:val="00ED326E"/>
    <w:rsid w:val="00ED57B3"/>
    <w:rsid w:val="00ED64BE"/>
    <w:rsid w:val="00EE124F"/>
    <w:rsid w:val="00EE4487"/>
    <w:rsid w:val="00EF04EC"/>
    <w:rsid w:val="00EF08C9"/>
    <w:rsid w:val="00EF1B7D"/>
    <w:rsid w:val="00EF266C"/>
    <w:rsid w:val="00EF6B93"/>
    <w:rsid w:val="00EF7410"/>
    <w:rsid w:val="00F00569"/>
    <w:rsid w:val="00F01A62"/>
    <w:rsid w:val="00F01F18"/>
    <w:rsid w:val="00F0478F"/>
    <w:rsid w:val="00F118B5"/>
    <w:rsid w:val="00F15CAE"/>
    <w:rsid w:val="00F162E6"/>
    <w:rsid w:val="00F20B24"/>
    <w:rsid w:val="00F20FB1"/>
    <w:rsid w:val="00F2535C"/>
    <w:rsid w:val="00F3436F"/>
    <w:rsid w:val="00F42264"/>
    <w:rsid w:val="00F62A68"/>
    <w:rsid w:val="00F64FDC"/>
    <w:rsid w:val="00F70308"/>
    <w:rsid w:val="00F70640"/>
    <w:rsid w:val="00F72251"/>
    <w:rsid w:val="00F75DC0"/>
    <w:rsid w:val="00F767FD"/>
    <w:rsid w:val="00F77489"/>
    <w:rsid w:val="00F805A0"/>
    <w:rsid w:val="00F80B22"/>
    <w:rsid w:val="00F80F08"/>
    <w:rsid w:val="00F827B0"/>
    <w:rsid w:val="00F831B4"/>
    <w:rsid w:val="00F85E14"/>
    <w:rsid w:val="00F86063"/>
    <w:rsid w:val="00F96392"/>
    <w:rsid w:val="00F9707F"/>
    <w:rsid w:val="00F974BD"/>
    <w:rsid w:val="00FA0BEA"/>
    <w:rsid w:val="00FA2F8A"/>
    <w:rsid w:val="00FA443F"/>
    <w:rsid w:val="00FA6F90"/>
    <w:rsid w:val="00FA7321"/>
    <w:rsid w:val="00FB15A2"/>
    <w:rsid w:val="00FB352B"/>
    <w:rsid w:val="00FB5D21"/>
    <w:rsid w:val="00FB703B"/>
    <w:rsid w:val="00FC4209"/>
    <w:rsid w:val="00FD0665"/>
    <w:rsid w:val="00FD498B"/>
    <w:rsid w:val="00FD5963"/>
    <w:rsid w:val="00FE6D4E"/>
    <w:rsid w:val="00FE765F"/>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 w:type="paragraph" w:customStyle="1" w:styleId="p1">
    <w:name w:val="p1"/>
    <w:basedOn w:val="Normal"/>
    <w:rsid w:val="00163B61"/>
    <w:rPr>
      <w:rFonts w:ascii="Arial" w:hAnsi="Arial" w:cs="Arial"/>
      <w:color w:val="000000"/>
      <w:sz w:val="15"/>
      <w:szCs w:val="15"/>
      <w:lang w:val="en-US" w:eastAsia="en-US"/>
    </w:rPr>
  </w:style>
  <w:style w:type="table" w:customStyle="1" w:styleId="Table">
    <w:name w:val="Table"/>
    <w:basedOn w:val="TableNormal"/>
    <w:uiPriority w:val="99"/>
    <w:rsid w:val="00587B5D"/>
    <w:pPr>
      <w:suppressLineNumbers/>
      <w:spacing w:after="240"/>
    </w:pPr>
    <w:rPr>
      <w:rFonts w:ascii="Times New Roman" w:hAnsi="Times New Roman"/>
      <w:kern w:val="0"/>
      <w14:ligatures w14:val="none"/>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table" w:styleId="TableGrid">
    <w:name w:val="Table Grid"/>
    <w:basedOn w:val="TableNormal"/>
    <w:uiPriority w:val="39"/>
    <w:rsid w:val="007C2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52">
      <w:bodyDiv w:val="1"/>
      <w:marLeft w:val="0"/>
      <w:marRight w:val="0"/>
      <w:marTop w:val="0"/>
      <w:marBottom w:val="0"/>
      <w:divBdr>
        <w:top w:val="none" w:sz="0" w:space="0" w:color="auto"/>
        <w:left w:val="none" w:sz="0" w:space="0" w:color="auto"/>
        <w:bottom w:val="none" w:sz="0" w:space="0" w:color="auto"/>
        <w:right w:val="none" w:sz="0" w:space="0" w:color="auto"/>
      </w:divBdr>
    </w:div>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43798091">
      <w:bodyDiv w:val="1"/>
      <w:marLeft w:val="0"/>
      <w:marRight w:val="0"/>
      <w:marTop w:val="0"/>
      <w:marBottom w:val="0"/>
      <w:divBdr>
        <w:top w:val="none" w:sz="0" w:space="0" w:color="auto"/>
        <w:left w:val="none" w:sz="0" w:space="0" w:color="auto"/>
        <w:bottom w:val="none" w:sz="0" w:space="0" w:color="auto"/>
        <w:right w:val="none" w:sz="0" w:space="0" w:color="auto"/>
      </w:divBdr>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0787437">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83640104">
      <w:bodyDiv w:val="1"/>
      <w:marLeft w:val="0"/>
      <w:marRight w:val="0"/>
      <w:marTop w:val="0"/>
      <w:marBottom w:val="0"/>
      <w:divBdr>
        <w:top w:val="none" w:sz="0" w:space="0" w:color="auto"/>
        <w:left w:val="none" w:sz="0" w:space="0" w:color="auto"/>
        <w:bottom w:val="none" w:sz="0" w:space="0" w:color="auto"/>
        <w:right w:val="none" w:sz="0" w:space="0" w:color="auto"/>
      </w:divBdr>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16825571">
      <w:bodyDiv w:val="1"/>
      <w:marLeft w:val="0"/>
      <w:marRight w:val="0"/>
      <w:marTop w:val="0"/>
      <w:marBottom w:val="0"/>
      <w:divBdr>
        <w:top w:val="none" w:sz="0" w:space="0" w:color="auto"/>
        <w:left w:val="none" w:sz="0" w:space="0" w:color="auto"/>
        <w:bottom w:val="none" w:sz="0" w:space="0" w:color="auto"/>
        <w:right w:val="none" w:sz="0" w:space="0" w:color="auto"/>
      </w:divBdr>
    </w:div>
    <w:div w:id="224144304">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3119">
      <w:bodyDiv w:val="1"/>
      <w:marLeft w:val="0"/>
      <w:marRight w:val="0"/>
      <w:marTop w:val="0"/>
      <w:marBottom w:val="0"/>
      <w:divBdr>
        <w:top w:val="none" w:sz="0" w:space="0" w:color="auto"/>
        <w:left w:val="none" w:sz="0" w:space="0" w:color="auto"/>
        <w:bottom w:val="none" w:sz="0" w:space="0" w:color="auto"/>
        <w:right w:val="none" w:sz="0" w:space="0" w:color="auto"/>
      </w:divBdr>
    </w:div>
    <w:div w:id="246497709">
      <w:bodyDiv w:val="1"/>
      <w:marLeft w:val="0"/>
      <w:marRight w:val="0"/>
      <w:marTop w:val="0"/>
      <w:marBottom w:val="0"/>
      <w:divBdr>
        <w:top w:val="none" w:sz="0" w:space="0" w:color="auto"/>
        <w:left w:val="none" w:sz="0" w:space="0" w:color="auto"/>
        <w:bottom w:val="none" w:sz="0" w:space="0" w:color="auto"/>
        <w:right w:val="none" w:sz="0" w:space="0" w:color="auto"/>
      </w:divBdr>
    </w:div>
    <w:div w:id="265624882">
      <w:bodyDiv w:val="1"/>
      <w:marLeft w:val="0"/>
      <w:marRight w:val="0"/>
      <w:marTop w:val="0"/>
      <w:marBottom w:val="0"/>
      <w:divBdr>
        <w:top w:val="none" w:sz="0" w:space="0" w:color="auto"/>
        <w:left w:val="none" w:sz="0" w:space="0" w:color="auto"/>
        <w:bottom w:val="none" w:sz="0" w:space="0" w:color="auto"/>
        <w:right w:val="none" w:sz="0" w:space="0" w:color="auto"/>
      </w:divBdr>
    </w:div>
    <w:div w:id="266234839">
      <w:bodyDiv w:val="1"/>
      <w:marLeft w:val="0"/>
      <w:marRight w:val="0"/>
      <w:marTop w:val="0"/>
      <w:marBottom w:val="0"/>
      <w:divBdr>
        <w:top w:val="none" w:sz="0" w:space="0" w:color="auto"/>
        <w:left w:val="none" w:sz="0" w:space="0" w:color="auto"/>
        <w:bottom w:val="none" w:sz="0" w:space="0" w:color="auto"/>
        <w:right w:val="none" w:sz="0" w:space="0" w:color="auto"/>
      </w:divBdr>
    </w:div>
    <w:div w:id="289282042">
      <w:bodyDiv w:val="1"/>
      <w:marLeft w:val="0"/>
      <w:marRight w:val="0"/>
      <w:marTop w:val="0"/>
      <w:marBottom w:val="0"/>
      <w:divBdr>
        <w:top w:val="none" w:sz="0" w:space="0" w:color="auto"/>
        <w:left w:val="none" w:sz="0" w:space="0" w:color="auto"/>
        <w:bottom w:val="none" w:sz="0" w:space="0" w:color="auto"/>
        <w:right w:val="none" w:sz="0" w:space="0" w:color="auto"/>
      </w:divBdr>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35887851">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56927441">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05569077">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25148923">
      <w:bodyDiv w:val="1"/>
      <w:marLeft w:val="0"/>
      <w:marRight w:val="0"/>
      <w:marTop w:val="0"/>
      <w:marBottom w:val="0"/>
      <w:divBdr>
        <w:top w:val="none" w:sz="0" w:space="0" w:color="auto"/>
        <w:left w:val="none" w:sz="0" w:space="0" w:color="auto"/>
        <w:bottom w:val="none" w:sz="0" w:space="0" w:color="auto"/>
        <w:right w:val="none" w:sz="0" w:space="0" w:color="auto"/>
      </w:divBdr>
    </w:div>
    <w:div w:id="456684691">
      <w:bodyDiv w:val="1"/>
      <w:marLeft w:val="0"/>
      <w:marRight w:val="0"/>
      <w:marTop w:val="0"/>
      <w:marBottom w:val="0"/>
      <w:divBdr>
        <w:top w:val="none" w:sz="0" w:space="0" w:color="auto"/>
        <w:left w:val="none" w:sz="0" w:space="0" w:color="auto"/>
        <w:bottom w:val="none" w:sz="0" w:space="0" w:color="auto"/>
        <w:right w:val="none" w:sz="0" w:space="0" w:color="auto"/>
      </w:divBdr>
    </w:div>
    <w:div w:id="464157495">
      <w:bodyDiv w:val="1"/>
      <w:marLeft w:val="0"/>
      <w:marRight w:val="0"/>
      <w:marTop w:val="0"/>
      <w:marBottom w:val="0"/>
      <w:divBdr>
        <w:top w:val="none" w:sz="0" w:space="0" w:color="auto"/>
        <w:left w:val="none" w:sz="0" w:space="0" w:color="auto"/>
        <w:bottom w:val="none" w:sz="0" w:space="0" w:color="auto"/>
        <w:right w:val="none" w:sz="0" w:space="0" w:color="auto"/>
      </w:divBdr>
      <w:divsChild>
        <w:div w:id="2072728816">
          <w:marLeft w:val="0"/>
          <w:marRight w:val="0"/>
          <w:marTop w:val="0"/>
          <w:marBottom w:val="0"/>
          <w:divBdr>
            <w:top w:val="none" w:sz="0" w:space="0" w:color="auto"/>
            <w:left w:val="none" w:sz="0" w:space="0" w:color="auto"/>
            <w:bottom w:val="none" w:sz="0" w:space="0" w:color="auto"/>
            <w:right w:val="none" w:sz="0" w:space="0" w:color="auto"/>
          </w:divBdr>
          <w:divsChild>
            <w:div w:id="2078241646">
              <w:marLeft w:val="0"/>
              <w:marRight w:val="0"/>
              <w:marTop w:val="0"/>
              <w:marBottom w:val="0"/>
              <w:divBdr>
                <w:top w:val="none" w:sz="0" w:space="0" w:color="auto"/>
                <w:left w:val="none" w:sz="0" w:space="0" w:color="auto"/>
                <w:bottom w:val="none" w:sz="0" w:space="0" w:color="auto"/>
                <w:right w:val="none" w:sz="0" w:space="0" w:color="auto"/>
              </w:divBdr>
              <w:divsChild>
                <w:div w:id="507913302">
                  <w:marLeft w:val="0"/>
                  <w:marRight w:val="0"/>
                  <w:marTop w:val="0"/>
                  <w:marBottom w:val="0"/>
                  <w:divBdr>
                    <w:top w:val="none" w:sz="0" w:space="0" w:color="auto"/>
                    <w:left w:val="none" w:sz="0" w:space="0" w:color="auto"/>
                    <w:bottom w:val="none" w:sz="0" w:space="0" w:color="auto"/>
                    <w:right w:val="none" w:sz="0" w:space="0" w:color="auto"/>
                  </w:divBdr>
                  <w:divsChild>
                    <w:div w:id="1753701710">
                      <w:marLeft w:val="0"/>
                      <w:marRight w:val="0"/>
                      <w:marTop w:val="0"/>
                      <w:marBottom w:val="0"/>
                      <w:divBdr>
                        <w:top w:val="none" w:sz="0" w:space="0" w:color="auto"/>
                        <w:left w:val="none" w:sz="0" w:space="0" w:color="auto"/>
                        <w:bottom w:val="none" w:sz="0" w:space="0" w:color="auto"/>
                        <w:right w:val="none" w:sz="0" w:space="0" w:color="auto"/>
                      </w:divBdr>
                      <w:divsChild>
                        <w:div w:id="1529026708">
                          <w:marLeft w:val="0"/>
                          <w:marRight w:val="0"/>
                          <w:marTop w:val="0"/>
                          <w:marBottom w:val="0"/>
                          <w:divBdr>
                            <w:top w:val="none" w:sz="0" w:space="0" w:color="auto"/>
                            <w:left w:val="none" w:sz="0" w:space="0" w:color="auto"/>
                            <w:bottom w:val="none" w:sz="0" w:space="0" w:color="auto"/>
                            <w:right w:val="none" w:sz="0" w:space="0" w:color="auto"/>
                          </w:divBdr>
                          <w:divsChild>
                            <w:div w:id="3235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68865238">
      <w:bodyDiv w:val="1"/>
      <w:marLeft w:val="0"/>
      <w:marRight w:val="0"/>
      <w:marTop w:val="0"/>
      <w:marBottom w:val="0"/>
      <w:divBdr>
        <w:top w:val="none" w:sz="0" w:space="0" w:color="auto"/>
        <w:left w:val="none" w:sz="0" w:space="0" w:color="auto"/>
        <w:bottom w:val="none" w:sz="0" w:space="0" w:color="auto"/>
        <w:right w:val="none" w:sz="0" w:space="0" w:color="auto"/>
      </w:divBdr>
    </w:div>
    <w:div w:id="478620625">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69180">
      <w:bodyDiv w:val="1"/>
      <w:marLeft w:val="0"/>
      <w:marRight w:val="0"/>
      <w:marTop w:val="0"/>
      <w:marBottom w:val="0"/>
      <w:divBdr>
        <w:top w:val="none" w:sz="0" w:space="0" w:color="auto"/>
        <w:left w:val="none" w:sz="0" w:space="0" w:color="auto"/>
        <w:bottom w:val="none" w:sz="0" w:space="0" w:color="auto"/>
        <w:right w:val="none" w:sz="0" w:space="0" w:color="auto"/>
      </w:divBdr>
      <w:divsChild>
        <w:div w:id="2054622236">
          <w:marLeft w:val="0"/>
          <w:marRight w:val="0"/>
          <w:marTop w:val="0"/>
          <w:marBottom w:val="0"/>
          <w:divBdr>
            <w:top w:val="none" w:sz="0" w:space="0" w:color="auto"/>
            <w:left w:val="none" w:sz="0" w:space="0" w:color="auto"/>
            <w:bottom w:val="none" w:sz="0" w:space="0" w:color="auto"/>
            <w:right w:val="none" w:sz="0" w:space="0" w:color="auto"/>
          </w:divBdr>
          <w:divsChild>
            <w:div w:id="522327074">
              <w:marLeft w:val="0"/>
              <w:marRight w:val="0"/>
              <w:marTop w:val="0"/>
              <w:marBottom w:val="0"/>
              <w:divBdr>
                <w:top w:val="none" w:sz="0" w:space="0" w:color="auto"/>
                <w:left w:val="none" w:sz="0" w:space="0" w:color="auto"/>
                <w:bottom w:val="none" w:sz="0" w:space="0" w:color="auto"/>
                <w:right w:val="none" w:sz="0" w:space="0" w:color="auto"/>
              </w:divBdr>
              <w:divsChild>
                <w:div w:id="462237083">
                  <w:marLeft w:val="0"/>
                  <w:marRight w:val="0"/>
                  <w:marTop w:val="0"/>
                  <w:marBottom w:val="0"/>
                  <w:divBdr>
                    <w:top w:val="none" w:sz="0" w:space="0" w:color="auto"/>
                    <w:left w:val="none" w:sz="0" w:space="0" w:color="auto"/>
                    <w:bottom w:val="none" w:sz="0" w:space="0" w:color="auto"/>
                    <w:right w:val="none" w:sz="0" w:space="0" w:color="auto"/>
                  </w:divBdr>
                  <w:divsChild>
                    <w:div w:id="1544514828">
                      <w:marLeft w:val="0"/>
                      <w:marRight w:val="0"/>
                      <w:marTop w:val="0"/>
                      <w:marBottom w:val="0"/>
                      <w:divBdr>
                        <w:top w:val="none" w:sz="0" w:space="0" w:color="auto"/>
                        <w:left w:val="none" w:sz="0" w:space="0" w:color="auto"/>
                        <w:bottom w:val="none" w:sz="0" w:space="0" w:color="auto"/>
                        <w:right w:val="none" w:sz="0" w:space="0" w:color="auto"/>
                      </w:divBdr>
                      <w:divsChild>
                        <w:div w:id="1038703264">
                          <w:marLeft w:val="0"/>
                          <w:marRight w:val="0"/>
                          <w:marTop w:val="0"/>
                          <w:marBottom w:val="0"/>
                          <w:divBdr>
                            <w:top w:val="none" w:sz="0" w:space="0" w:color="auto"/>
                            <w:left w:val="none" w:sz="0" w:space="0" w:color="auto"/>
                            <w:bottom w:val="none" w:sz="0" w:space="0" w:color="auto"/>
                            <w:right w:val="none" w:sz="0" w:space="0" w:color="auto"/>
                          </w:divBdr>
                          <w:divsChild>
                            <w:div w:id="1019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18233">
      <w:bodyDiv w:val="1"/>
      <w:marLeft w:val="0"/>
      <w:marRight w:val="0"/>
      <w:marTop w:val="0"/>
      <w:marBottom w:val="0"/>
      <w:divBdr>
        <w:top w:val="none" w:sz="0" w:space="0" w:color="auto"/>
        <w:left w:val="none" w:sz="0" w:space="0" w:color="auto"/>
        <w:bottom w:val="none" w:sz="0" w:space="0" w:color="auto"/>
        <w:right w:val="none" w:sz="0" w:space="0" w:color="auto"/>
      </w:divBdr>
    </w:div>
    <w:div w:id="528488362">
      <w:bodyDiv w:val="1"/>
      <w:marLeft w:val="0"/>
      <w:marRight w:val="0"/>
      <w:marTop w:val="0"/>
      <w:marBottom w:val="0"/>
      <w:divBdr>
        <w:top w:val="none" w:sz="0" w:space="0" w:color="auto"/>
        <w:left w:val="none" w:sz="0" w:space="0" w:color="auto"/>
        <w:bottom w:val="none" w:sz="0" w:space="0" w:color="auto"/>
        <w:right w:val="none" w:sz="0" w:space="0" w:color="auto"/>
      </w:divBdr>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553198079">
      <w:bodyDiv w:val="1"/>
      <w:marLeft w:val="0"/>
      <w:marRight w:val="0"/>
      <w:marTop w:val="0"/>
      <w:marBottom w:val="0"/>
      <w:divBdr>
        <w:top w:val="none" w:sz="0" w:space="0" w:color="auto"/>
        <w:left w:val="none" w:sz="0" w:space="0" w:color="auto"/>
        <w:bottom w:val="none" w:sz="0" w:space="0" w:color="auto"/>
        <w:right w:val="none" w:sz="0" w:space="0" w:color="auto"/>
      </w:divBdr>
    </w:div>
    <w:div w:id="561138043">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2779576">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03559957">
      <w:bodyDiv w:val="1"/>
      <w:marLeft w:val="0"/>
      <w:marRight w:val="0"/>
      <w:marTop w:val="0"/>
      <w:marBottom w:val="0"/>
      <w:divBdr>
        <w:top w:val="none" w:sz="0" w:space="0" w:color="auto"/>
        <w:left w:val="none" w:sz="0" w:space="0" w:color="auto"/>
        <w:bottom w:val="none" w:sz="0" w:space="0" w:color="auto"/>
        <w:right w:val="none" w:sz="0" w:space="0" w:color="auto"/>
      </w:divBdr>
    </w:div>
    <w:div w:id="703796569">
      <w:bodyDiv w:val="1"/>
      <w:marLeft w:val="0"/>
      <w:marRight w:val="0"/>
      <w:marTop w:val="0"/>
      <w:marBottom w:val="0"/>
      <w:divBdr>
        <w:top w:val="none" w:sz="0" w:space="0" w:color="auto"/>
        <w:left w:val="none" w:sz="0" w:space="0" w:color="auto"/>
        <w:bottom w:val="none" w:sz="0" w:space="0" w:color="auto"/>
        <w:right w:val="none" w:sz="0" w:space="0" w:color="auto"/>
      </w:divBdr>
      <w:divsChild>
        <w:div w:id="134178891">
          <w:marLeft w:val="0"/>
          <w:marRight w:val="0"/>
          <w:marTop w:val="0"/>
          <w:marBottom w:val="0"/>
          <w:divBdr>
            <w:top w:val="none" w:sz="0" w:space="0" w:color="auto"/>
            <w:left w:val="none" w:sz="0" w:space="0" w:color="auto"/>
            <w:bottom w:val="none" w:sz="0" w:space="0" w:color="auto"/>
            <w:right w:val="none" w:sz="0" w:space="0" w:color="auto"/>
          </w:divBdr>
          <w:divsChild>
            <w:div w:id="311104193">
              <w:marLeft w:val="0"/>
              <w:marRight w:val="0"/>
              <w:marTop w:val="0"/>
              <w:marBottom w:val="0"/>
              <w:divBdr>
                <w:top w:val="none" w:sz="0" w:space="0" w:color="auto"/>
                <w:left w:val="none" w:sz="0" w:space="0" w:color="auto"/>
                <w:bottom w:val="none" w:sz="0" w:space="0" w:color="auto"/>
                <w:right w:val="none" w:sz="0" w:space="0" w:color="auto"/>
              </w:divBdr>
              <w:divsChild>
                <w:div w:id="1900239215">
                  <w:marLeft w:val="0"/>
                  <w:marRight w:val="0"/>
                  <w:marTop w:val="0"/>
                  <w:marBottom w:val="0"/>
                  <w:divBdr>
                    <w:top w:val="none" w:sz="0" w:space="0" w:color="auto"/>
                    <w:left w:val="none" w:sz="0" w:space="0" w:color="auto"/>
                    <w:bottom w:val="none" w:sz="0" w:space="0" w:color="auto"/>
                    <w:right w:val="none" w:sz="0" w:space="0" w:color="auto"/>
                  </w:divBdr>
                  <w:divsChild>
                    <w:div w:id="1583293989">
                      <w:marLeft w:val="0"/>
                      <w:marRight w:val="0"/>
                      <w:marTop w:val="0"/>
                      <w:marBottom w:val="0"/>
                      <w:divBdr>
                        <w:top w:val="none" w:sz="0" w:space="0" w:color="auto"/>
                        <w:left w:val="none" w:sz="0" w:space="0" w:color="auto"/>
                        <w:bottom w:val="none" w:sz="0" w:space="0" w:color="auto"/>
                        <w:right w:val="none" w:sz="0" w:space="0" w:color="auto"/>
                      </w:divBdr>
                      <w:divsChild>
                        <w:div w:id="1987007510">
                          <w:marLeft w:val="0"/>
                          <w:marRight w:val="0"/>
                          <w:marTop w:val="0"/>
                          <w:marBottom w:val="0"/>
                          <w:divBdr>
                            <w:top w:val="none" w:sz="0" w:space="0" w:color="auto"/>
                            <w:left w:val="none" w:sz="0" w:space="0" w:color="auto"/>
                            <w:bottom w:val="none" w:sz="0" w:space="0" w:color="auto"/>
                            <w:right w:val="none" w:sz="0" w:space="0" w:color="auto"/>
                          </w:divBdr>
                          <w:divsChild>
                            <w:div w:id="20012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96745">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2215209">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75313882">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4076813">
      <w:bodyDiv w:val="1"/>
      <w:marLeft w:val="0"/>
      <w:marRight w:val="0"/>
      <w:marTop w:val="0"/>
      <w:marBottom w:val="0"/>
      <w:divBdr>
        <w:top w:val="none" w:sz="0" w:space="0" w:color="auto"/>
        <w:left w:val="none" w:sz="0" w:space="0" w:color="auto"/>
        <w:bottom w:val="none" w:sz="0" w:space="0" w:color="auto"/>
        <w:right w:val="none" w:sz="0" w:space="0" w:color="auto"/>
      </w:divBdr>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0939403">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83700348">
      <w:bodyDiv w:val="1"/>
      <w:marLeft w:val="0"/>
      <w:marRight w:val="0"/>
      <w:marTop w:val="0"/>
      <w:marBottom w:val="0"/>
      <w:divBdr>
        <w:top w:val="none" w:sz="0" w:space="0" w:color="auto"/>
        <w:left w:val="none" w:sz="0" w:space="0" w:color="auto"/>
        <w:bottom w:val="none" w:sz="0" w:space="0" w:color="auto"/>
        <w:right w:val="none" w:sz="0" w:space="0" w:color="auto"/>
      </w:divBdr>
      <w:divsChild>
        <w:div w:id="889346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4169">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99649605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34112067">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1939">
      <w:bodyDiv w:val="1"/>
      <w:marLeft w:val="0"/>
      <w:marRight w:val="0"/>
      <w:marTop w:val="0"/>
      <w:marBottom w:val="0"/>
      <w:divBdr>
        <w:top w:val="none" w:sz="0" w:space="0" w:color="auto"/>
        <w:left w:val="none" w:sz="0" w:space="0" w:color="auto"/>
        <w:bottom w:val="none" w:sz="0" w:space="0" w:color="auto"/>
        <w:right w:val="none" w:sz="0" w:space="0" w:color="auto"/>
      </w:divBdr>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48456553">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37257110">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7586">
      <w:bodyDiv w:val="1"/>
      <w:marLeft w:val="0"/>
      <w:marRight w:val="0"/>
      <w:marTop w:val="0"/>
      <w:marBottom w:val="0"/>
      <w:divBdr>
        <w:top w:val="none" w:sz="0" w:space="0" w:color="auto"/>
        <w:left w:val="none" w:sz="0" w:space="0" w:color="auto"/>
        <w:bottom w:val="none" w:sz="0" w:space="0" w:color="auto"/>
        <w:right w:val="none" w:sz="0" w:space="0" w:color="auto"/>
      </w:divBdr>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181244">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38728975">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5422560">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09887209">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51167709">
      <w:bodyDiv w:val="1"/>
      <w:marLeft w:val="0"/>
      <w:marRight w:val="0"/>
      <w:marTop w:val="0"/>
      <w:marBottom w:val="0"/>
      <w:divBdr>
        <w:top w:val="none" w:sz="0" w:space="0" w:color="auto"/>
        <w:left w:val="none" w:sz="0" w:space="0" w:color="auto"/>
        <w:bottom w:val="none" w:sz="0" w:space="0" w:color="auto"/>
        <w:right w:val="none" w:sz="0" w:space="0" w:color="auto"/>
      </w:divBdr>
    </w:div>
    <w:div w:id="1468470288">
      <w:bodyDiv w:val="1"/>
      <w:marLeft w:val="0"/>
      <w:marRight w:val="0"/>
      <w:marTop w:val="0"/>
      <w:marBottom w:val="0"/>
      <w:divBdr>
        <w:top w:val="none" w:sz="0" w:space="0" w:color="auto"/>
        <w:left w:val="none" w:sz="0" w:space="0" w:color="auto"/>
        <w:bottom w:val="none" w:sz="0" w:space="0" w:color="auto"/>
        <w:right w:val="none" w:sz="0" w:space="0" w:color="auto"/>
      </w:divBdr>
    </w:div>
    <w:div w:id="1487428570">
      <w:bodyDiv w:val="1"/>
      <w:marLeft w:val="0"/>
      <w:marRight w:val="0"/>
      <w:marTop w:val="0"/>
      <w:marBottom w:val="0"/>
      <w:divBdr>
        <w:top w:val="none" w:sz="0" w:space="0" w:color="auto"/>
        <w:left w:val="none" w:sz="0" w:space="0" w:color="auto"/>
        <w:bottom w:val="none" w:sz="0" w:space="0" w:color="auto"/>
        <w:right w:val="none" w:sz="0" w:space="0" w:color="auto"/>
      </w:divBdr>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3401210">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571471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5120">
      <w:bodyDiv w:val="1"/>
      <w:marLeft w:val="0"/>
      <w:marRight w:val="0"/>
      <w:marTop w:val="0"/>
      <w:marBottom w:val="0"/>
      <w:divBdr>
        <w:top w:val="none" w:sz="0" w:space="0" w:color="auto"/>
        <w:left w:val="none" w:sz="0" w:space="0" w:color="auto"/>
        <w:bottom w:val="none" w:sz="0" w:space="0" w:color="auto"/>
        <w:right w:val="none" w:sz="0" w:space="0" w:color="auto"/>
      </w:divBdr>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22091952">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795979337">
      <w:bodyDiv w:val="1"/>
      <w:marLeft w:val="0"/>
      <w:marRight w:val="0"/>
      <w:marTop w:val="0"/>
      <w:marBottom w:val="0"/>
      <w:divBdr>
        <w:top w:val="none" w:sz="0" w:space="0" w:color="auto"/>
        <w:left w:val="none" w:sz="0" w:space="0" w:color="auto"/>
        <w:bottom w:val="none" w:sz="0" w:space="0" w:color="auto"/>
        <w:right w:val="none" w:sz="0" w:space="0" w:color="auto"/>
      </w:divBdr>
    </w:div>
    <w:div w:id="1812405865">
      <w:bodyDiv w:val="1"/>
      <w:marLeft w:val="0"/>
      <w:marRight w:val="0"/>
      <w:marTop w:val="0"/>
      <w:marBottom w:val="0"/>
      <w:divBdr>
        <w:top w:val="none" w:sz="0" w:space="0" w:color="auto"/>
        <w:left w:val="none" w:sz="0" w:space="0" w:color="auto"/>
        <w:bottom w:val="none" w:sz="0" w:space="0" w:color="auto"/>
        <w:right w:val="none" w:sz="0" w:space="0" w:color="auto"/>
      </w:divBdr>
    </w:div>
    <w:div w:id="1847557368">
      <w:bodyDiv w:val="1"/>
      <w:marLeft w:val="0"/>
      <w:marRight w:val="0"/>
      <w:marTop w:val="0"/>
      <w:marBottom w:val="0"/>
      <w:divBdr>
        <w:top w:val="none" w:sz="0" w:space="0" w:color="auto"/>
        <w:left w:val="none" w:sz="0" w:space="0" w:color="auto"/>
        <w:bottom w:val="none" w:sz="0" w:space="0" w:color="auto"/>
        <w:right w:val="none" w:sz="0" w:space="0" w:color="auto"/>
      </w:divBdr>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20796799">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66808640">
      <w:bodyDiv w:val="1"/>
      <w:marLeft w:val="0"/>
      <w:marRight w:val="0"/>
      <w:marTop w:val="0"/>
      <w:marBottom w:val="0"/>
      <w:divBdr>
        <w:top w:val="none" w:sz="0" w:space="0" w:color="auto"/>
        <w:left w:val="none" w:sz="0" w:space="0" w:color="auto"/>
        <w:bottom w:val="none" w:sz="0" w:space="0" w:color="auto"/>
        <w:right w:val="none" w:sz="0" w:space="0" w:color="auto"/>
      </w:divBdr>
    </w:div>
    <w:div w:id="1966813504">
      <w:bodyDiv w:val="1"/>
      <w:marLeft w:val="0"/>
      <w:marRight w:val="0"/>
      <w:marTop w:val="0"/>
      <w:marBottom w:val="0"/>
      <w:divBdr>
        <w:top w:val="none" w:sz="0" w:space="0" w:color="auto"/>
        <w:left w:val="none" w:sz="0" w:space="0" w:color="auto"/>
        <w:bottom w:val="none" w:sz="0" w:space="0" w:color="auto"/>
        <w:right w:val="none" w:sz="0" w:space="0" w:color="auto"/>
      </w:divBdr>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0400133">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04040584">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12877643">
      <w:bodyDiv w:val="1"/>
      <w:marLeft w:val="0"/>
      <w:marRight w:val="0"/>
      <w:marTop w:val="0"/>
      <w:marBottom w:val="0"/>
      <w:divBdr>
        <w:top w:val="none" w:sz="0" w:space="0" w:color="auto"/>
        <w:left w:val="none" w:sz="0" w:space="0" w:color="auto"/>
        <w:bottom w:val="none" w:sz="0" w:space="0" w:color="auto"/>
        <w:right w:val="none" w:sz="0" w:space="0" w:color="auto"/>
      </w:divBdr>
    </w:div>
    <w:div w:id="2015841689">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x.doi.org/10.1037/emo0000697" TargetMode="External"/><Relationship Id="rId21" Type="http://schemas.openxmlformats.org/officeDocument/2006/relationships/hyperlink" Target="https://doi.org/10.1016/j.jbct.2021.05.002" TargetMode="External"/><Relationship Id="rId42" Type="http://schemas.openxmlformats.org/officeDocument/2006/relationships/hyperlink" Target="https://doi.org/10.4324/9781410601087" TargetMode="External"/><Relationship Id="rId47" Type="http://schemas.openxmlformats.org/officeDocument/2006/relationships/hyperlink" Target="https://doi.org/10.1007/s10826-018-1099-z" TargetMode="External"/><Relationship Id="rId63" Type="http://schemas.openxmlformats.org/officeDocument/2006/relationships/hyperlink" Target="https://doi.org/10.1093/geronb/gbae101" TargetMode="External"/><Relationship Id="rId68" Type="http://schemas.openxmlformats.org/officeDocument/2006/relationships/hyperlink" Target="https://doi.org/10.1037/0022-3514.54.6.1063" TargetMode="External"/><Relationship Id="rId2" Type="http://schemas.openxmlformats.org/officeDocument/2006/relationships/numbering" Target="numbering.xml"/><Relationship Id="rId16" Type="http://schemas.openxmlformats.org/officeDocument/2006/relationships/hyperlink" Target="https://doi.org/10.1176/appi.books.9780890425596" TargetMode="External"/><Relationship Id="rId29" Type="http://schemas.openxmlformats.org/officeDocument/2006/relationships/hyperlink" Target="https://doi.org/10.1007/s10902-021-00372-7" TargetMode="External"/><Relationship Id="rId11" Type="http://schemas.openxmlformats.org/officeDocument/2006/relationships/hyperlink" Target="https://osf.io/8vg3h/?view_only=815fd6e81b8e421e84428ec23b659c95" TargetMode="External"/><Relationship Id="rId24" Type="http://schemas.openxmlformats.org/officeDocument/2006/relationships/hyperlink" Target="https://doi.org/10.1007/s10608-024-10486-w" TargetMode="External"/><Relationship Id="rId32" Type="http://schemas.openxmlformats.org/officeDocument/2006/relationships/hyperlink" Target="https://doi.org/10.1080/1047840X.2014.940781" TargetMode="External"/><Relationship Id="rId37" Type="http://schemas.openxmlformats.org/officeDocument/2006/relationships/hyperlink" Target="https://doi.org/10.1371/journal.pone.0136598" TargetMode="External"/><Relationship Id="rId40" Type="http://schemas.openxmlformats.org/officeDocument/2006/relationships/hyperlink" Target="https://doi.org/10.1016/0005-7967(94)00075-U" TargetMode="External"/><Relationship Id="rId45" Type="http://schemas.openxmlformats.org/officeDocument/2006/relationships/hyperlink" Target="https://doi.org/10.1007/s12671-022-02050-y" TargetMode="External"/><Relationship Id="rId53" Type="http://schemas.openxmlformats.org/officeDocument/2006/relationships/hyperlink" Target="https://doi.org/10.1007/s12671-022-01832-8" TargetMode="External"/><Relationship Id="rId58" Type="http://schemas.openxmlformats.org/officeDocument/2006/relationships/hyperlink" Target="https://doi.org/10.1016/j.brat.2023.104367" TargetMode="External"/><Relationship Id="rId66" Type="http://schemas.openxmlformats.org/officeDocument/2006/relationships/hyperlink" Target="https://psycnet.apa.org/doi/10.1037/abn0000473"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07/s12671-023-02187-4" TargetMode="External"/><Relationship Id="rId19" Type="http://schemas.openxmlformats.org/officeDocument/2006/relationships/hyperlink" Target="https://doi.org/10.1177/2167702616657069" TargetMode="External"/><Relationship Id="rId14" Type="http://schemas.openxmlformats.org/officeDocument/2006/relationships/hyperlink" Target="https://doi.org/10.1080/02699931.2012.739998" TargetMode="External"/><Relationship Id="rId22" Type="http://schemas.openxmlformats.org/officeDocument/2006/relationships/hyperlink" Target="https://doi.org/10.1007/s12671-023-02222-4" TargetMode="External"/><Relationship Id="rId27" Type="http://schemas.openxmlformats.org/officeDocument/2006/relationships/hyperlink" Target="https://doi.org/10.1007/s12671-022-01897-5" TargetMode="External"/><Relationship Id="rId30" Type="http://schemas.openxmlformats.org/officeDocument/2006/relationships/hyperlink" Target="https://doi.org/10.1080/02699931.2023.2252960" TargetMode="External"/><Relationship Id="rId35" Type="http://schemas.openxmlformats.org/officeDocument/2006/relationships/hyperlink" Target="https://doi.org/10.1111/aphw.12127" TargetMode="External"/><Relationship Id="rId43" Type="http://schemas.openxmlformats.org/officeDocument/2006/relationships/hyperlink" Target="https://doi.org/10.1201/9781315372495" TargetMode="External"/><Relationship Id="rId48" Type="http://schemas.openxmlformats.org/officeDocument/2006/relationships/hyperlink" Target="https://doi.org/10.1007/s12671-020-01363-0" TargetMode="External"/><Relationship Id="rId56" Type="http://schemas.openxmlformats.org/officeDocument/2006/relationships/hyperlink" Target="https://doi.org/10.1007/s12671-020-01505-4" TargetMode="External"/><Relationship Id="rId64" Type="http://schemas.openxmlformats.org/officeDocument/2006/relationships/hyperlink" Target="https://doi.org/10.1037/11491-006" TargetMode="External"/><Relationship Id="rId69" Type="http://schemas.openxmlformats.org/officeDocument/2006/relationships/hyperlink" Target="https://doi.org/10.1002/pon.5931" TargetMode="External"/><Relationship Id="rId8" Type="http://schemas.openxmlformats.org/officeDocument/2006/relationships/image" Target="media/image1.png"/><Relationship Id="rId51" Type="http://schemas.openxmlformats.org/officeDocument/2006/relationships/hyperlink" Target="https://doi.org/10.1177/21677026221147262"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doi.org/10.1177/1745691612459518" TargetMode="External"/><Relationship Id="rId17" Type="http://schemas.openxmlformats.org/officeDocument/2006/relationships/hyperlink" Target="https://doi.org/10.1177/1745691615594577" TargetMode="External"/><Relationship Id="rId25" Type="http://schemas.openxmlformats.org/officeDocument/2006/relationships/hyperlink" Target="https://doi.org/10.3390/bs14030178" TargetMode="External"/><Relationship Id="rId33" Type="http://schemas.openxmlformats.org/officeDocument/2006/relationships/hyperlink" Target="https://doi.org/10.1037/pas0001231" TargetMode="External"/><Relationship Id="rId38" Type="http://schemas.openxmlformats.org/officeDocument/2006/relationships/hyperlink" Target="https://doi.org/10.1186/s12916-020-1500-9" TargetMode="External"/><Relationship Id="rId46" Type="http://schemas.openxmlformats.org/officeDocument/2006/relationships/hyperlink" Target="https://doi.org/10.1007/s10826-015-0315-3" TargetMode="External"/><Relationship Id="rId59" Type="http://schemas.openxmlformats.org/officeDocument/2006/relationships/hyperlink" Target="https://doi.org/10.1016/j.paid.2010.01.023" TargetMode="External"/><Relationship Id="rId67" Type="http://schemas.openxmlformats.org/officeDocument/2006/relationships/hyperlink" Target="https://doi.org/10.1007/s12671-020-01365-y" TargetMode="External"/><Relationship Id="rId20" Type="http://schemas.openxmlformats.org/officeDocument/2006/relationships/hyperlink" Target="https://doi.org/10.1016/j.jbct.2020.03.010" TargetMode="External"/><Relationship Id="rId41" Type="http://schemas.openxmlformats.org/officeDocument/2006/relationships/hyperlink" Target="https://doi.org/10.1016/j.cpr.2012.06.003" TargetMode="External"/><Relationship Id="rId54" Type="http://schemas.openxmlformats.org/officeDocument/2006/relationships/hyperlink" Target="https://doi.org/10.1146/annurev-psych-032420-031047" TargetMode="External"/><Relationship Id="rId62" Type="http://schemas.openxmlformats.org/officeDocument/2006/relationships/hyperlink" Target="https://doi.org/10.1016/j.jcbs.2024.100728" TargetMode="External"/><Relationship Id="rId70" Type="http://schemas.openxmlformats.org/officeDocument/2006/relationships/hyperlink" Target="https://doi.org/10.1177/00332941231198511" TargetMode="Externa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j.1751-9004.2009.00246.x" TargetMode="External"/><Relationship Id="rId23" Type="http://schemas.openxmlformats.org/officeDocument/2006/relationships/hyperlink" Target="https://doi.org/10.1016/j.jcbs.2024.100749" TargetMode="External"/><Relationship Id="rId28" Type="http://schemas.openxmlformats.org/officeDocument/2006/relationships/hyperlink" Target="https://doi.org/10.1007/s12671-019-01134-6" TargetMode="External"/><Relationship Id="rId36" Type="http://schemas.openxmlformats.org/officeDocument/2006/relationships/hyperlink" Target="https://doi.org/10.1016/j.jad.2016.05.032" TargetMode="External"/><Relationship Id="rId49" Type="http://schemas.openxmlformats.org/officeDocument/2006/relationships/hyperlink" Target="https://doi.org/10.1007/s12671-022-01898-4" TargetMode="External"/><Relationship Id="rId57" Type="http://schemas.openxmlformats.org/officeDocument/2006/relationships/hyperlink" Target="https://doi.org/10.1080/00223891.2016.1269334" TargetMode="External"/><Relationship Id="rId10" Type="http://schemas.openxmlformats.org/officeDocument/2006/relationships/image" Target="media/image3.png"/><Relationship Id="rId31" Type="http://schemas.openxmlformats.org/officeDocument/2006/relationships/hyperlink" Target="https://doi.org/10.1023/B:JOBA.0000007455.08539.94" TargetMode="External"/><Relationship Id="rId44" Type="http://schemas.openxmlformats.org/officeDocument/2006/relationships/hyperlink" Target="https://doi.org/10.3389/fdgth.2023.1182175" TargetMode="External"/><Relationship Id="rId52" Type="http://schemas.openxmlformats.org/officeDocument/2006/relationships/hyperlink" Target="https://doi.org/10.1080/15298860309027" TargetMode="External"/><Relationship Id="rId60" Type="http://schemas.openxmlformats.org/officeDocument/2006/relationships/hyperlink" Target="https://doi.org/10.1016/j.jcbs.2022.05.006" TargetMode="External"/><Relationship Id="rId65" Type="http://schemas.openxmlformats.org/officeDocument/2006/relationships/hyperlink" Target="https://mc-stan.org/"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s10608-014-9662-4" TargetMode="External"/><Relationship Id="rId18" Type="http://schemas.openxmlformats.org/officeDocument/2006/relationships/hyperlink" Target="https://doi.org/10.1007/s12671-022-01865-z" TargetMode="External"/><Relationship Id="rId39" Type="http://schemas.openxmlformats.org/officeDocument/2006/relationships/hyperlink" Target="https://doi.org/10.1037/met0000287" TargetMode="External"/><Relationship Id="rId34" Type="http://schemas.openxmlformats.org/officeDocument/2006/relationships/hyperlink" Target="https://doi.org/10.1016/j.cpr.2011.07.003" TargetMode="External"/><Relationship Id="rId50" Type="http://schemas.openxmlformats.org/officeDocument/2006/relationships/hyperlink" Target="https://doi.org/10.1002/cpp.2005" TargetMode="External"/><Relationship Id="rId55" Type="http://schemas.openxmlformats.org/officeDocument/2006/relationships/hyperlink" Target="https://doi.org/10.1080/15298860902979307"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45</Pages>
  <Words>14627</Words>
  <Characters>83379</Characters>
  <Application>Microsoft Office Word</Application>
  <DocSecurity>0</DocSecurity>
  <Lines>694</Lines>
  <Paragraphs>195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489</cp:revision>
  <dcterms:created xsi:type="dcterms:W3CDTF">2024-11-03T08:09:00Z</dcterms:created>
  <dcterms:modified xsi:type="dcterms:W3CDTF">2025-01-23T15:01:00Z</dcterms:modified>
</cp:coreProperties>
</file>